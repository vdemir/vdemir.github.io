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8A" w:rsidRPr="00C5548A" w:rsidRDefault="00C5548A" w:rsidP="00C5548A">
      <w:r w:rsidRPr="00C5548A">
        <w:rPr>
          <w:b/>
        </w:rPr>
        <w:t>(Ek:RG-6/3/2018-30352)</w:t>
      </w:r>
      <w:r w:rsidRPr="00C5548A">
        <w:t xml:space="preserve"> </w:t>
      </w:r>
      <w:r w:rsidRPr="00C5548A">
        <w:rPr>
          <w:vertAlign w:val="superscript"/>
        </w:rPr>
        <w:t>(Bu değişiklik 1/6/2018 tarihinde yürürlüğe girer.)</w:t>
      </w:r>
    </w:p>
    <w:p w:rsidR="00D7713B" w:rsidRDefault="00D7713B"/>
    <w:p w:rsidR="00060C26" w:rsidRDefault="00060C26"/>
    <w:p w:rsidR="00060C26" w:rsidRDefault="00060C26"/>
    <w:p w:rsidR="00060C26" w:rsidRPr="00996C16" w:rsidRDefault="004F7C2B" w:rsidP="00060C26">
      <w:pPr>
        <w:jc w:val="center"/>
        <w:rPr>
          <w:rFonts w:ascii="Century Gothic" w:hAnsi="Century Gothic"/>
          <w:sz w:val="160"/>
          <w:szCs w:val="160"/>
        </w:rPr>
      </w:pPr>
      <w:r w:rsidRPr="00996C16">
        <w:rPr>
          <w:rFonts w:ascii="Century Gothic" w:hAnsi="Century Gothic"/>
          <w:sz w:val="160"/>
          <w:szCs w:val="160"/>
        </w:rPr>
        <w:t>14</w:t>
      </w:r>
      <w:r w:rsidR="00996C16">
        <w:rPr>
          <w:rFonts w:ascii="Century Gothic" w:hAnsi="Century Gothic"/>
          <w:sz w:val="160"/>
          <w:szCs w:val="160"/>
        </w:rPr>
        <w:t>.</w:t>
      </w:r>
    </w:p>
    <w:p w:rsidR="00060C26" w:rsidRDefault="00060C26" w:rsidP="00060C26">
      <w:pPr>
        <w:jc w:val="center"/>
      </w:pPr>
    </w:p>
    <w:p w:rsidR="00060C26" w:rsidRDefault="00060C26" w:rsidP="00060C26">
      <w:pPr>
        <w:jc w:val="center"/>
      </w:pPr>
    </w:p>
    <w:p w:rsidR="00060C26" w:rsidRDefault="00060C26" w:rsidP="00060C26">
      <w:pPr>
        <w:jc w:val="center"/>
      </w:pPr>
    </w:p>
    <w:p w:rsidR="00060C26" w:rsidRPr="00996C16" w:rsidRDefault="004F7C2B" w:rsidP="00060C26">
      <w:pPr>
        <w:spacing w:after="0"/>
        <w:jc w:val="center"/>
        <w:rPr>
          <w:rFonts w:ascii="Georgia" w:hAnsi="Georgia"/>
          <w:b/>
          <w:sz w:val="60"/>
          <w:szCs w:val="60"/>
        </w:rPr>
      </w:pPr>
      <w:r w:rsidRPr="00996C16">
        <w:rPr>
          <w:rFonts w:ascii="Georgia" w:hAnsi="Georgia"/>
          <w:b/>
          <w:sz w:val="60"/>
          <w:szCs w:val="60"/>
        </w:rPr>
        <w:t xml:space="preserve">YAPISAL YANGIN GÜVENLİĞİ </w:t>
      </w:r>
      <w:r w:rsidR="00060C26" w:rsidRPr="00996C16">
        <w:rPr>
          <w:rFonts w:ascii="Georgia" w:hAnsi="Georgia"/>
          <w:b/>
          <w:sz w:val="60"/>
          <w:szCs w:val="60"/>
        </w:rPr>
        <w:t>İŞLERİ</w:t>
      </w:r>
    </w:p>
    <w:p w:rsidR="00060C26" w:rsidRPr="00996C16" w:rsidRDefault="00060C26" w:rsidP="00060C26">
      <w:pPr>
        <w:spacing w:after="0"/>
        <w:jc w:val="center"/>
        <w:rPr>
          <w:rFonts w:ascii="Georgia" w:hAnsi="Georgia"/>
          <w:b/>
          <w:sz w:val="60"/>
          <w:szCs w:val="60"/>
        </w:rPr>
      </w:pPr>
      <w:r w:rsidRPr="00996C16">
        <w:rPr>
          <w:rFonts w:ascii="Georgia" w:hAnsi="Georgia"/>
          <w:b/>
          <w:sz w:val="60"/>
          <w:szCs w:val="60"/>
        </w:rPr>
        <w:t>GENEL TEKNİK ŞARTNAMESİ</w:t>
      </w:r>
    </w:p>
    <w:p w:rsidR="00270A77" w:rsidRDefault="006F12A4">
      <w:r>
        <w:br w:type="page"/>
      </w:r>
    </w:p>
    <w:p w:rsidR="00270A77" w:rsidRPr="000D215D" w:rsidRDefault="00270A77" w:rsidP="00270A77">
      <w:pPr>
        <w:pStyle w:val="T2"/>
        <w:tabs>
          <w:tab w:val="left" w:pos="1100"/>
          <w:tab w:val="right" w:leader="dot" w:pos="9062"/>
        </w:tabs>
        <w:rPr>
          <w:b/>
          <w:u w:val="single"/>
        </w:rPr>
      </w:pPr>
      <w:r w:rsidRPr="000D215D">
        <w:rPr>
          <w:b/>
          <w:u w:val="single"/>
        </w:rPr>
        <w:lastRenderedPageBreak/>
        <w:t>İÇİNDEKİLER</w:t>
      </w:r>
    </w:p>
    <w:p w:rsidR="00BD3289" w:rsidRDefault="00BD3289">
      <w:pPr>
        <w:pStyle w:val="T2"/>
        <w:tabs>
          <w:tab w:val="left" w:pos="1100"/>
          <w:tab w:val="right" w:leader="dot" w:pos="9062"/>
        </w:tabs>
        <w:rPr>
          <w:noProof/>
        </w:rPr>
      </w:pPr>
      <w:r>
        <w:fldChar w:fldCharType="begin"/>
      </w:r>
      <w:r>
        <w:instrText xml:space="preserve"> TOC \o "1-4" \h \z \u </w:instrText>
      </w:r>
      <w:r>
        <w:fldChar w:fldCharType="separate"/>
      </w:r>
      <w:hyperlink w:anchor="_Toc505270680" w:history="1">
        <w:r w:rsidRPr="00463579">
          <w:rPr>
            <w:rStyle w:val="Kpr"/>
            <w:rFonts w:eastAsiaTheme="minorHAnsi"/>
            <w:noProof/>
          </w:rPr>
          <w:t>14.1.</w:t>
        </w:r>
        <w:r>
          <w:rPr>
            <w:noProof/>
          </w:rPr>
          <w:tab/>
        </w:r>
        <w:r w:rsidRPr="00463579">
          <w:rPr>
            <w:rStyle w:val="Kpr"/>
            <w:rFonts w:eastAsiaTheme="minorHAnsi"/>
            <w:noProof/>
          </w:rPr>
          <w:t xml:space="preserve">Yangın Durdurucu Malzemeler Uygulama İşleri Genel </w:t>
        </w:r>
        <w:r w:rsidRPr="00463579">
          <w:rPr>
            <w:rStyle w:val="Kpr"/>
            <w:noProof/>
          </w:rPr>
          <w:t>Teknik Şartnamesi</w:t>
        </w:r>
        <w:r>
          <w:rPr>
            <w:noProof/>
            <w:webHidden/>
          </w:rPr>
          <w:tab/>
        </w:r>
        <w:r>
          <w:rPr>
            <w:noProof/>
            <w:webHidden/>
          </w:rPr>
          <w:fldChar w:fldCharType="begin"/>
        </w:r>
        <w:r>
          <w:rPr>
            <w:noProof/>
            <w:webHidden/>
          </w:rPr>
          <w:instrText xml:space="preserve"> PAGEREF _Toc505270680 \h </w:instrText>
        </w:r>
        <w:r>
          <w:rPr>
            <w:noProof/>
            <w:webHidden/>
          </w:rPr>
        </w:r>
        <w:r>
          <w:rPr>
            <w:noProof/>
            <w:webHidden/>
          </w:rPr>
          <w:fldChar w:fldCharType="separate"/>
        </w:r>
        <w:r>
          <w:rPr>
            <w:noProof/>
            <w:webHidden/>
          </w:rPr>
          <w:t>2</w:t>
        </w:r>
        <w:r>
          <w:rPr>
            <w:noProof/>
            <w:webHidden/>
          </w:rPr>
          <w:fldChar w:fldCharType="end"/>
        </w:r>
      </w:hyperlink>
    </w:p>
    <w:p w:rsidR="00BD3289" w:rsidRDefault="00B52C0F">
      <w:pPr>
        <w:pStyle w:val="T3"/>
        <w:tabs>
          <w:tab w:val="left" w:pos="1320"/>
          <w:tab w:val="right" w:leader="dot" w:pos="9062"/>
        </w:tabs>
        <w:rPr>
          <w:rFonts w:eastAsiaTheme="minorEastAsia"/>
          <w:noProof/>
          <w:lang w:eastAsia="tr-TR"/>
        </w:rPr>
      </w:pPr>
      <w:hyperlink w:anchor="_Toc505270681" w:history="1">
        <w:r w:rsidR="00BD3289" w:rsidRPr="00463579">
          <w:rPr>
            <w:rStyle w:val="Kpr"/>
            <w:noProof/>
          </w:rPr>
          <w:t>14.1.1.</w:t>
        </w:r>
        <w:r w:rsidR="00BD3289">
          <w:rPr>
            <w:rFonts w:eastAsiaTheme="minorEastAsia"/>
            <w:noProof/>
            <w:lang w:eastAsia="tr-TR"/>
          </w:rPr>
          <w:tab/>
        </w:r>
        <w:r w:rsidR="00BD3289" w:rsidRPr="00463579">
          <w:rPr>
            <w:rStyle w:val="Kpr"/>
            <w:noProof/>
          </w:rPr>
          <w:t>Kapsam</w:t>
        </w:r>
        <w:r w:rsidR="00BD3289">
          <w:rPr>
            <w:noProof/>
            <w:webHidden/>
          </w:rPr>
          <w:tab/>
        </w:r>
        <w:r w:rsidR="00BD3289">
          <w:rPr>
            <w:noProof/>
            <w:webHidden/>
          </w:rPr>
          <w:fldChar w:fldCharType="begin"/>
        </w:r>
        <w:r w:rsidR="00BD3289">
          <w:rPr>
            <w:noProof/>
            <w:webHidden/>
          </w:rPr>
          <w:instrText xml:space="preserve"> PAGEREF _Toc505270681 \h </w:instrText>
        </w:r>
        <w:r w:rsidR="00BD3289">
          <w:rPr>
            <w:noProof/>
            <w:webHidden/>
          </w:rPr>
        </w:r>
        <w:r w:rsidR="00BD3289">
          <w:rPr>
            <w:noProof/>
            <w:webHidden/>
          </w:rPr>
          <w:fldChar w:fldCharType="separate"/>
        </w:r>
        <w:r w:rsidR="00BD3289">
          <w:rPr>
            <w:noProof/>
            <w:webHidden/>
          </w:rPr>
          <w:t>2</w:t>
        </w:r>
        <w:r w:rsidR="00BD3289">
          <w:rPr>
            <w:noProof/>
            <w:webHidden/>
          </w:rPr>
          <w:fldChar w:fldCharType="end"/>
        </w:r>
      </w:hyperlink>
    </w:p>
    <w:p w:rsidR="00BD3289" w:rsidRDefault="00B52C0F">
      <w:pPr>
        <w:pStyle w:val="T3"/>
        <w:tabs>
          <w:tab w:val="left" w:pos="1320"/>
          <w:tab w:val="right" w:leader="dot" w:pos="9062"/>
        </w:tabs>
        <w:rPr>
          <w:rFonts w:eastAsiaTheme="minorEastAsia"/>
          <w:noProof/>
          <w:lang w:eastAsia="tr-TR"/>
        </w:rPr>
      </w:pPr>
      <w:hyperlink w:anchor="_Toc505270682" w:history="1">
        <w:r w:rsidR="00BD3289" w:rsidRPr="00463579">
          <w:rPr>
            <w:rStyle w:val="Kpr"/>
            <w:noProof/>
          </w:rPr>
          <w:t>14.1.2.</w:t>
        </w:r>
        <w:r w:rsidR="00BD3289">
          <w:rPr>
            <w:rFonts w:eastAsiaTheme="minorEastAsia"/>
            <w:noProof/>
            <w:lang w:eastAsia="tr-TR"/>
          </w:rPr>
          <w:tab/>
        </w:r>
        <w:r w:rsidR="00BD3289" w:rsidRPr="00463579">
          <w:rPr>
            <w:rStyle w:val="Kpr"/>
            <w:noProof/>
          </w:rPr>
          <w:t>Tanım</w:t>
        </w:r>
        <w:r w:rsidR="00BD3289">
          <w:rPr>
            <w:noProof/>
            <w:webHidden/>
          </w:rPr>
          <w:tab/>
        </w:r>
        <w:r w:rsidR="00BD3289">
          <w:rPr>
            <w:noProof/>
            <w:webHidden/>
          </w:rPr>
          <w:fldChar w:fldCharType="begin"/>
        </w:r>
        <w:r w:rsidR="00BD3289">
          <w:rPr>
            <w:noProof/>
            <w:webHidden/>
          </w:rPr>
          <w:instrText xml:space="preserve"> PAGEREF _Toc505270682 \h </w:instrText>
        </w:r>
        <w:r w:rsidR="00BD3289">
          <w:rPr>
            <w:noProof/>
            <w:webHidden/>
          </w:rPr>
        </w:r>
        <w:r w:rsidR="00BD3289">
          <w:rPr>
            <w:noProof/>
            <w:webHidden/>
          </w:rPr>
          <w:fldChar w:fldCharType="separate"/>
        </w:r>
        <w:r w:rsidR="00BD3289">
          <w:rPr>
            <w:noProof/>
            <w:webHidden/>
          </w:rPr>
          <w:t>2</w:t>
        </w:r>
        <w:r w:rsidR="00BD3289">
          <w:rPr>
            <w:noProof/>
            <w:webHidden/>
          </w:rPr>
          <w:fldChar w:fldCharType="end"/>
        </w:r>
      </w:hyperlink>
    </w:p>
    <w:p w:rsidR="00BD3289" w:rsidRDefault="00B52C0F">
      <w:pPr>
        <w:pStyle w:val="T4"/>
        <w:tabs>
          <w:tab w:val="left" w:pos="1760"/>
          <w:tab w:val="right" w:leader="dot" w:pos="9062"/>
        </w:tabs>
        <w:rPr>
          <w:noProof/>
        </w:rPr>
      </w:pPr>
      <w:hyperlink w:anchor="_Toc505270683" w:history="1">
        <w:r w:rsidR="00BD3289" w:rsidRPr="00463579">
          <w:rPr>
            <w:rStyle w:val="Kpr"/>
            <w:noProof/>
          </w:rPr>
          <w:t>14.1.2.1.</w:t>
        </w:r>
        <w:r w:rsidR="00BD3289">
          <w:rPr>
            <w:noProof/>
          </w:rPr>
          <w:tab/>
        </w:r>
        <w:r w:rsidR="00BD3289" w:rsidRPr="00463579">
          <w:rPr>
            <w:rStyle w:val="Kpr"/>
            <w:noProof/>
          </w:rPr>
          <w:t>Yangın Durdurucu Malzeme:</w:t>
        </w:r>
        <w:r w:rsidR="00BD3289">
          <w:rPr>
            <w:noProof/>
            <w:webHidden/>
          </w:rPr>
          <w:tab/>
        </w:r>
        <w:r w:rsidR="00BD3289">
          <w:rPr>
            <w:noProof/>
            <w:webHidden/>
          </w:rPr>
          <w:fldChar w:fldCharType="begin"/>
        </w:r>
        <w:r w:rsidR="00BD3289">
          <w:rPr>
            <w:noProof/>
            <w:webHidden/>
          </w:rPr>
          <w:instrText xml:space="preserve"> PAGEREF _Toc505270683 \h </w:instrText>
        </w:r>
        <w:r w:rsidR="00BD3289">
          <w:rPr>
            <w:noProof/>
            <w:webHidden/>
          </w:rPr>
        </w:r>
        <w:r w:rsidR="00BD3289">
          <w:rPr>
            <w:noProof/>
            <w:webHidden/>
          </w:rPr>
          <w:fldChar w:fldCharType="separate"/>
        </w:r>
        <w:r w:rsidR="00BD3289">
          <w:rPr>
            <w:noProof/>
            <w:webHidden/>
          </w:rPr>
          <w:t>2</w:t>
        </w:r>
        <w:r w:rsidR="00BD3289">
          <w:rPr>
            <w:noProof/>
            <w:webHidden/>
          </w:rPr>
          <w:fldChar w:fldCharType="end"/>
        </w:r>
      </w:hyperlink>
    </w:p>
    <w:p w:rsidR="00BD3289" w:rsidRDefault="00B52C0F">
      <w:pPr>
        <w:pStyle w:val="T4"/>
        <w:tabs>
          <w:tab w:val="left" w:pos="1760"/>
          <w:tab w:val="right" w:leader="dot" w:pos="9062"/>
        </w:tabs>
        <w:rPr>
          <w:noProof/>
        </w:rPr>
      </w:pPr>
      <w:hyperlink w:anchor="_Toc505270684" w:history="1">
        <w:r w:rsidR="00BD3289" w:rsidRPr="00463579">
          <w:rPr>
            <w:rStyle w:val="Kpr"/>
            <w:noProof/>
          </w:rPr>
          <w:t>14.1.2.2.</w:t>
        </w:r>
        <w:r w:rsidR="00BD3289">
          <w:rPr>
            <w:noProof/>
          </w:rPr>
          <w:tab/>
        </w:r>
        <w:r w:rsidR="00BD3289" w:rsidRPr="00463579">
          <w:rPr>
            <w:rStyle w:val="Kpr"/>
            <w:noProof/>
          </w:rPr>
          <w:t>Yangın Bölgesi (Zonu):</w:t>
        </w:r>
        <w:r w:rsidR="00BD3289">
          <w:rPr>
            <w:noProof/>
            <w:webHidden/>
          </w:rPr>
          <w:tab/>
        </w:r>
        <w:r w:rsidR="00BD3289">
          <w:rPr>
            <w:noProof/>
            <w:webHidden/>
          </w:rPr>
          <w:fldChar w:fldCharType="begin"/>
        </w:r>
        <w:r w:rsidR="00BD3289">
          <w:rPr>
            <w:noProof/>
            <w:webHidden/>
          </w:rPr>
          <w:instrText xml:space="preserve"> PAGEREF _Toc505270684 \h </w:instrText>
        </w:r>
        <w:r w:rsidR="00BD3289">
          <w:rPr>
            <w:noProof/>
            <w:webHidden/>
          </w:rPr>
        </w:r>
        <w:r w:rsidR="00BD3289">
          <w:rPr>
            <w:noProof/>
            <w:webHidden/>
          </w:rPr>
          <w:fldChar w:fldCharType="separate"/>
        </w:r>
        <w:r w:rsidR="00BD3289">
          <w:rPr>
            <w:noProof/>
            <w:webHidden/>
          </w:rPr>
          <w:t>2</w:t>
        </w:r>
        <w:r w:rsidR="00BD3289">
          <w:rPr>
            <w:noProof/>
            <w:webHidden/>
          </w:rPr>
          <w:fldChar w:fldCharType="end"/>
        </w:r>
      </w:hyperlink>
    </w:p>
    <w:p w:rsidR="00BD3289" w:rsidRDefault="00B52C0F">
      <w:pPr>
        <w:pStyle w:val="T4"/>
        <w:tabs>
          <w:tab w:val="left" w:pos="1760"/>
          <w:tab w:val="right" w:leader="dot" w:pos="9062"/>
        </w:tabs>
        <w:rPr>
          <w:noProof/>
        </w:rPr>
      </w:pPr>
      <w:hyperlink w:anchor="_Toc505270685" w:history="1">
        <w:r w:rsidR="00BD3289" w:rsidRPr="00463579">
          <w:rPr>
            <w:rStyle w:val="Kpr"/>
            <w:noProof/>
          </w:rPr>
          <w:t>14.1.2.3.</w:t>
        </w:r>
        <w:r w:rsidR="00BD3289">
          <w:rPr>
            <w:noProof/>
          </w:rPr>
          <w:tab/>
        </w:r>
        <w:r w:rsidR="00BD3289" w:rsidRPr="00463579">
          <w:rPr>
            <w:rStyle w:val="Kpr"/>
            <w:noProof/>
          </w:rPr>
          <w:t>Yangın Kompartımanı:</w:t>
        </w:r>
        <w:r w:rsidR="00BD3289">
          <w:rPr>
            <w:noProof/>
            <w:webHidden/>
          </w:rPr>
          <w:tab/>
        </w:r>
        <w:r w:rsidR="00BD3289">
          <w:rPr>
            <w:noProof/>
            <w:webHidden/>
          </w:rPr>
          <w:fldChar w:fldCharType="begin"/>
        </w:r>
        <w:r w:rsidR="00BD3289">
          <w:rPr>
            <w:noProof/>
            <w:webHidden/>
          </w:rPr>
          <w:instrText xml:space="preserve"> PAGEREF _Toc505270685 \h </w:instrText>
        </w:r>
        <w:r w:rsidR="00BD3289">
          <w:rPr>
            <w:noProof/>
            <w:webHidden/>
          </w:rPr>
        </w:r>
        <w:r w:rsidR="00BD3289">
          <w:rPr>
            <w:noProof/>
            <w:webHidden/>
          </w:rPr>
          <w:fldChar w:fldCharType="separate"/>
        </w:r>
        <w:r w:rsidR="00BD3289">
          <w:rPr>
            <w:noProof/>
            <w:webHidden/>
          </w:rPr>
          <w:t>2</w:t>
        </w:r>
        <w:r w:rsidR="00BD3289">
          <w:rPr>
            <w:noProof/>
            <w:webHidden/>
          </w:rPr>
          <w:fldChar w:fldCharType="end"/>
        </w:r>
      </w:hyperlink>
    </w:p>
    <w:p w:rsidR="00BD3289" w:rsidRDefault="00B52C0F">
      <w:pPr>
        <w:pStyle w:val="T3"/>
        <w:tabs>
          <w:tab w:val="left" w:pos="1320"/>
          <w:tab w:val="right" w:leader="dot" w:pos="9062"/>
        </w:tabs>
        <w:rPr>
          <w:rFonts w:eastAsiaTheme="minorEastAsia"/>
          <w:noProof/>
          <w:lang w:eastAsia="tr-TR"/>
        </w:rPr>
      </w:pPr>
      <w:hyperlink w:anchor="_Toc505270686" w:history="1">
        <w:r w:rsidR="00BD3289" w:rsidRPr="00463579">
          <w:rPr>
            <w:rStyle w:val="Kpr"/>
            <w:noProof/>
          </w:rPr>
          <w:t>14.1.3.</w:t>
        </w:r>
        <w:r w:rsidR="00BD3289">
          <w:rPr>
            <w:rFonts w:eastAsiaTheme="minorEastAsia"/>
            <w:noProof/>
            <w:lang w:eastAsia="tr-TR"/>
          </w:rPr>
          <w:tab/>
        </w:r>
        <w:r w:rsidR="00BD3289" w:rsidRPr="00463579">
          <w:rPr>
            <w:rStyle w:val="Kpr"/>
            <w:noProof/>
          </w:rPr>
          <w:t>Uygulama Esasları</w:t>
        </w:r>
        <w:r w:rsidR="00BD3289">
          <w:rPr>
            <w:noProof/>
            <w:webHidden/>
          </w:rPr>
          <w:tab/>
        </w:r>
        <w:r w:rsidR="00BD3289">
          <w:rPr>
            <w:noProof/>
            <w:webHidden/>
          </w:rPr>
          <w:fldChar w:fldCharType="begin"/>
        </w:r>
        <w:r w:rsidR="00BD3289">
          <w:rPr>
            <w:noProof/>
            <w:webHidden/>
          </w:rPr>
          <w:instrText xml:space="preserve"> PAGEREF _Toc505270686 \h </w:instrText>
        </w:r>
        <w:r w:rsidR="00BD3289">
          <w:rPr>
            <w:noProof/>
            <w:webHidden/>
          </w:rPr>
        </w:r>
        <w:r w:rsidR="00BD3289">
          <w:rPr>
            <w:noProof/>
            <w:webHidden/>
          </w:rPr>
          <w:fldChar w:fldCharType="separate"/>
        </w:r>
        <w:r w:rsidR="00BD3289">
          <w:rPr>
            <w:noProof/>
            <w:webHidden/>
          </w:rPr>
          <w:t>2</w:t>
        </w:r>
        <w:r w:rsidR="00BD3289">
          <w:rPr>
            <w:noProof/>
            <w:webHidden/>
          </w:rPr>
          <w:fldChar w:fldCharType="end"/>
        </w:r>
      </w:hyperlink>
    </w:p>
    <w:p w:rsidR="00BD3289" w:rsidRDefault="00B52C0F">
      <w:pPr>
        <w:pStyle w:val="T3"/>
        <w:tabs>
          <w:tab w:val="left" w:pos="1320"/>
          <w:tab w:val="right" w:leader="dot" w:pos="9062"/>
        </w:tabs>
        <w:rPr>
          <w:rFonts w:eastAsiaTheme="minorEastAsia"/>
          <w:noProof/>
          <w:lang w:eastAsia="tr-TR"/>
        </w:rPr>
      </w:pPr>
      <w:hyperlink w:anchor="_Toc505270687" w:history="1">
        <w:r w:rsidR="00BD3289" w:rsidRPr="00463579">
          <w:rPr>
            <w:rStyle w:val="Kpr"/>
            <w:noProof/>
          </w:rPr>
          <w:t>14.1.4.</w:t>
        </w:r>
        <w:r w:rsidR="00BD3289">
          <w:rPr>
            <w:rFonts w:eastAsiaTheme="minorEastAsia"/>
            <w:noProof/>
            <w:lang w:eastAsia="tr-TR"/>
          </w:rPr>
          <w:tab/>
        </w:r>
        <w:r w:rsidR="00BD3289" w:rsidRPr="00463579">
          <w:rPr>
            <w:rStyle w:val="Kpr"/>
            <w:noProof/>
          </w:rPr>
          <w:t>Uygunluk Kriterleri</w:t>
        </w:r>
        <w:r w:rsidR="00BD3289">
          <w:rPr>
            <w:noProof/>
            <w:webHidden/>
          </w:rPr>
          <w:tab/>
        </w:r>
        <w:r w:rsidR="00BD3289">
          <w:rPr>
            <w:noProof/>
            <w:webHidden/>
          </w:rPr>
          <w:fldChar w:fldCharType="begin"/>
        </w:r>
        <w:r w:rsidR="00BD3289">
          <w:rPr>
            <w:noProof/>
            <w:webHidden/>
          </w:rPr>
          <w:instrText xml:space="preserve"> PAGEREF _Toc505270687 \h </w:instrText>
        </w:r>
        <w:r w:rsidR="00BD3289">
          <w:rPr>
            <w:noProof/>
            <w:webHidden/>
          </w:rPr>
        </w:r>
        <w:r w:rsidR="00BD3289">
          <w:rPr>
            <w:noProof/>
            <w:webHidden/>
          </w:rPr>
          <w:fldChar w:fldCharType="separate"/>
        </w:r>
        <w:r w:rsidR="00BD3289">
          <w:rPr>
            <w:noProof/>
            <w:webHidden/>
          </w:rPr>
          <w:t>4</w:t>
        </w:r>
        <w:r w:rsidR="00BD3289">
          <w:rPr>
            <w:noProof/>
            <w:webHidden/>
          </w:rPr>
          <w:fldChar w:fldCharType="end"/>
        </w:r>
      </w:hyperlink>
    </w:p>
    <w:p w:rsidR="00BD3289" w:rsidRDefault="00B52C0F">
      <w:pPr>
        <w:pStyle w:val="T3"/>
        <w:tabs>
          <w:tab w:val="left" w:pos="1320"/>
          <w:tab w:val="right" w:leader="dot" w:pos="9062"/>
        </w:tabs>
        <w:rPr>
          <w:ins w:id="0" w:author="Nurseda ERDOĞAN" w:date="2019-01-31T11:03:00Z"/>
          <w:noProof/>
        </w:rPr>
      </w:pPr>
      <w:hyperlink w:anchor="_Toc505270688" w:history="1">
        <w:r w:rsidR="00BD3289" w:rsidRPr="00463579">
          <w:rPr>
            <w:rStyle w:val="Kpr"/>
            <w:noProof/>
          </w:rPr>
          <w:t>14.1.5.</w:t>
        </w:r>
        <w:r w:rsidR="00BD3289">
          <w:rPr>
            <w:rFonts w:eastAsiaTheme="minorEastAsia"/>
            <w:noProof/>
            <w:lang w:eastAsia="tr-TR"/>
          </w:rPr>
          <w:tab/>
        </w:r>
        <w:r w:rsidR="00BD3289" w:rsidRPr="00463579">
          <w:rPr>
            <w:rStyle w:val="Kpr"/>
            <w:noProof/>
          </w:rPr>
          <w:t>İlgili Standartlar</w:t>
        </w:r>
        <w:r w:rsidR="00BD3289">
          <w:rPr>
            <w:noProof/>
            <w:webHidden/>
          </w:rPr>
          <w:tab/>
        </w:r>
        <w:r w:rsidR="00BD3289">
          <w:rPr>
            <w:noProof/>
            <w:webHidden/>
          </w:rPr>
          <w:fldChar w:fldCharType="begin"/>
        </w:r>
        <w:r w:rsidR="00BD3289">
          <w:rPr>
            <w:noProof/>
            <w:webHidden/>
          </w:rPr>
          <w:instrText xml:space="preserve"> PAGEREF _Toc505270688 \h </w:instrText>
        </w:r>
        <w:r w:rsidR="00BD3289">
          <w:rPr>
            <w:noProof/>
            <w:webHidden/>
          </w:rPr>
        </w:r>
        <w:r w:rsidR="00BD3289">
          <w:rPr>
            <w:noProof/>
            <w:webHidden/>
          </w:rPr>
          <w:fldChar w:fldCharType="separate"/>
        </w:r>
        <w:r w:rsidR="00BD3289">
          <w:rPr>
            <w:noProof/>
            <w:webHidden/>
          </w:rPr>
          <w:t>4</w:t>
        </w:r>
        <w:r w:rsidR="00BD3289">
          <w:rPr>
            <w:noProof/>
            <w:webHidden/>
          </w:rPr>
          <w:fldChar w:fldCharType="end"/>
        </w:r>
      </w:hyperlink>
    </w:p>
    <w:p w:rsidR="00FD3BF4" w:rsidRPr="00FD3BF4" w:rsidRDefault="00FD3BF4" w:rsidP="00FD3BF4">
      <w:pPr>
        <w:ind w:left="284"/>
        <w:rPr>
          <w:rPrChange w:id="1" w:author="Nurseda ERDOĞAN" w:date="2019-01-31T11:03:00Z">
            <w:rPr>
              <w:rFonts w:eastAsiaTheme="minorEastAsia"/>
              <w:noProof/>
              <w:lang w:eastAsia="tr-TR"/>
            </w:rPr>
          </w:rPrChange>
        </w:rPr>
        <w:pPrChange w:id="2" w:author="Nurseda ERDOĞAN" w:date="2019-01-31T11:03:00Z">
          <w:pPr>
            <w:pStyle w:val="T3"/>
            <w:tabs>
              <w:tab w:val="left" w:pos="1320"/>
              <w:tab w:val="right" w:leader="dot" w:pos="9062"/>
            </w:tabs>
          </w:pPr>
        </w:pPrChange>
      </w:pPr>
      <w:ins w:id="3" w:author="Nurseda ERDOĞAN" w:date="2019-01-31T11:03:00Z">
        <w:r>
          <w:t xml:space="preserve">14.2. </w:t>
        </w:r>
        <w:r w:rsidRPr="00FD3BF4">
          <w:t>Mesleki Yeterlilik Belgesi</w:t>
        </w:r>
        <w:bookmarkStart w:id="4" w:name="_GoBack"/>
        <w:bookmarkEnd w:id="4"/>
        <w:r>
          <w:t>……………………………………………………………………………………………………….4</w:t>
        </w:r>
      </w:ins>
    </w:p>
    <w:p w:rsidR="00BD3289" w:rsidRDefault="00BD3289">
      <w:r>
        <w:fldChar w:fldCharType="end"/>
      </w:r>
    </w:p>
    <w:p w:rsidR="00BD3289" w:rsidRDefault="00BD3289" w:rsidP="00BD3289">
      <w:r>
        <w:br w:type="page"/>
      </w:r>
    </w:p>
    <w:p w:rsidR="006F12A4" w:rsidRPr="006F12A4" w:rsidRDefault="006F12A4" w:rsidP="00D374DF">
      <w:pPr>
        <w:pStyle w:val="Balk2"/>
        <w:numPr>
          <w:ilvl w:val="1"/>
          <w:numId w:val="4"/>
        </w:numPr>
        <w:ind w:left="709" w:hanging="709"/>
        <w:rPr>
          <w:szCs w:val="28"/>
        </w:rPr>
      </w:pPr>
      <w:bookmarkStart w:id="5" w:name="_Toc317950915"/>
      <w:bookmarkStart w:id="6" w:name="_Toc505270680"/>
      <w:r>
        <w:rPr>
          <w:rFonts w:eastAsiaTheme="minorHAnsi"/>
        </w:rPr>
        <w:lastRenderedPageBreak/>
        <w:t>Yangın Durdurucu M</w:t>
      </w:r>
      <w:r w:rsidRPr="006F12A4">
        <w:rPr>
          <w:rFonts w:eastAsiaTheme="minorHAnsi"/>
        </w:rPr>
        <w:t>alzemeler</w:t>
      </w:r>
      <w:bookmarkEnd w:id="5"/>
      <w:r>
        <w:rPr>
          <w:rFonts w:eastAsiaTheme="minorHAnsi"/>
        </w:rPr>
        <w:t xml:space="preserve"> Uygulama İ</w:t>
      </w:r>
      <w:r w:rsidRPr="006F12A4">
        <w:rPr>
          <w:rFonts w:eastAsiaTheme="minorHAnsi"/>
        </w:rPr>
        <w:t xml:space="preserve">şleri Genel </w:t>
      </w:r>
      <w:r>
        <w:t>Teknik Ş</w:t>
      </w:r>
      <w:r w:rsidRPr="006F12A4">
        <w:t>artnamesi</w:t>
      </w:r>
      <w:bookmarkEnd w:id="6"/>
    </w:p>
    <w:p w:rsidR="006F12A4" w:rsidRPr="005A1541" w:rsidRDefault="00D374DF" w:rsidP="00D374DF">
      <w:pPr>
        <w:pStyle w:val="Balk3"/>
        <w:numPr>
          <w:ilvl w:val="2"/>
          <w:numId w:val="4"/>
        </w:numPr>
        <w:ind w:left="709"/>
      </w:pPr>
      <w:bookmarkStart w:id="7" w:name="_Toc505270681"/>
      <w:r w:rsidRPr="005A1541">
        <w:t>Kapsam</w:t>
      </w:r>
      <w:bookmarkEnd w:id="7"/>
      <w:ins w:id="8" w:author="Nurseda ERDOĞAN" w:date="2019-01-31T10:35:00Z">
        <w:r w:rsidR="007661D3">
          <w:t xml:space="preserve"> (Değişik:RG-31/1/2019-30672) </w:t>
        </w:r>
      </w:ins>
    </w:p>
    <w:p w:rsidR="006F12A4" w:rsidRPr="005A1541" w:rsidRDefault="007661D3" w:rsidP="00D374DF">
      <w:pPr>
        <w:spacing w:before="160" w:after="0"/>
        <w:jc w:val="both"/>
        <w:rPr>
          <w:rFonts w:ascii="Times New Roman" w:hAnsi="Times New Roman" w:cs="Times New Roman"/>
          <w:sz w:val="24"/>
          <w:szCs w:val="24"/>
        </w:rPr>
      </w:pPr>
      <w:ins w:id="9" w:author="Nurseda ERDOĞAN" w:date="2019-01-31T10:35:00Z">
        <w:r w:rsidRPr="007661D3">
          <w:rPr>
            <w:rFonts w:ascii="Times New Roman" w:hAnsi="Times New Roman" w:cs="Times New Roman"/>
            <w:sz w:val="24"/>
            <w:szCs w:val="24"/>
          </w:rPr>
          <w:t xml:space="preserve">Temel fonksiyonları; yangın esnasında oluşan alev, duman ve zehirli gazları belirli bir alanda hapsederek yayılmasını geciktirmek ve başka mahalleri etkilemelerini belirli bir süre engellemek olan yangına karşı dayanım özelliklerine sahip yangın durdurucu malzemelerin uygulama </w:t>
        </w:r>
        <w:r>
          <w:rPr>
            <w:rFonts w:ascii="Times New Roman" w:hAnsi="Times New Roman" w:cs="Times New Roman"/>
            <w:sz w:val="24"/>
            <w:szCs w:val="24"/>
          </w:rPr>
          <w:t>tariflerinin yapılmasını kapsar</w:t>
        </w:r>
      </w:ins>
      <w:del w:id="10" w:author="Nurseda ERDOĞAN" w:date="2019-01-31T10:35:00Z">
        <w:r w:rsidR="006F12A4" w:rsidRPr="005A1541" w:rsidDel="007661D3">
          <w:rPr>
            <w:rFonts w:ascii="Times New Roman" w:hAnsi="Times New Roman" w:cs="Times New Roman"/>
            <w:sz w:val="24"/>
            <w:szCs w:val="24"/>
          </w:rPr>
          <w:delText>Temel fonksiyonları yangın esnasında oluşan alev, duman ve zehirli gazları belli bir alanda hapsederek, yayılmasını geciktirmek ve başka mahalleri etkilemelerini belirli bir süre engellemek olan yangın durdurucu malzemelerin uygulama tariflerinin yapılmasını kapsar</w:delText>
        </w:r>
      </w:del>
      <w:r w:rsidR="006F12A4" w:rsidRPr="005A1541">
        <w:rPr>
          <w:rFonts w:ascii="Times New Roman" w:hAnsi="Times New Roman" w:cs="Times New Roman"/>
          <w:sz w:val="24"/>
          <w:szCs w:val="24"/>
        </w:rPr>
        <w:t>.</w:t>
      </w:r>
    </w:p>
    <w:p w:rsidR="006F12A4" w:rsidRPr="00D374DF" w:rsidRDefault="00D374DF" w:rsidP="00D374DF">
      <w:pPr>
        <w:pStyle w:val="Balk3"/>
        <w:numPr>
          <w:ilvl w:val="2"/>
          <w:numId w:val="4"/>
        </w:numPr>
        <w:ind w:left="709"/>
      </w:pPr>
      <w:bookmarkStart w:id="11" w:name="_Toc505270682"/>
      <w:r w:rsidRPr="00D374DF">
        <w:t>Tanım</w:t>
      </w:r>
      <w:bookmarkEnd w:id="11"/>
    </w:p>
    <w:p w:rsidR="00D374DF" w:rsidRDefault="00D374DF" w:rsidP="00D374DF">
      <w:pPr>
        <w:pStyle w:val="Balk4"/>
        <w:numPr>
          <w:ilvl w:val="3"/>
          <w:numId w:val="4"/>
        </w:numPr>
        <w:ind w:left="1134" w:hanging="1134"/>
      </w:pPr>
      <w:bookmarkStart w:id="12" w:name="_Toc505270683"/>
      <w:r>
        <w:t>Y</w:t>
      </w:r>
      <w:r w:rsidR="006F12A4" w:rsidRPr="005A1541">
        <w:t xml:space="preserve">angın </w:t>
      </w:r>
      <w:r w:rsidRPr="005A1541">
        <w:t>Durdurucu Malzeme</w:t>
      </w:r>
      <w:r w:rsidR="006F12A4" w:rsidRPr="005A1541">
        <w:t>:</w:t>
      </w:r>
      <w:bookmarkEnd w:id="12"/>
      <w:r w:rsidR="006F12A4" w:rsidRPr="005A1541">
        <w:t xml:space="preserve"> </w:t>
      </w:r>
      <w:ins w:id="13" w:author="Nurseda ERDOĞAN" w:date="2019-01-31T10:35:00Z">
        <w:r w:rsidR="007661D3">
          <w:t xml:space="preserve">(Değişik:RG-31/1/2019-30672) </w:t>
        </w:r>
      </w:ins>
    </w:p>
    <w:p w:rsidR="006F12A4" w:rsidRPr="005A1541" w:rsidRDefault="007661D3" w:rsidP="00D374DF">
      <w:pPr>
        <w:spacing w:before="160" w:after="0"/>
        <w:jc w:val="both"/>
        <w:rPr>
          <w:rFonts w:ascii="Times New Roman" w:hAnsi="Times New Roman" w:cs="Times New Roman"/>
          <w:sz w:val="24"/>
          <w:szCs w:val="24"/>
        </w:rPr>
      </w:pPr>
      <w:ins w:id="14" w:author="Nurseda ERDOĞAN" w:date="2019-01-31T10:36:00Z">
        <w:r w:rsidRPr="007661D3">
          <w:rPr>
            <w:rFonts w:ascii="Times New Roman" w:hAnsi="Times New Roman" w:cs="Times New Roman"/>
            <w:sz w:val="24"/>
            <w:szCs w:val="24"/>
          </w:rPr>
          <w:t>Yangın kompartımanları ve güvenlik hollerindeki açıklıkların, giydirme cepheler ve cephe elemanları arasındaki boşlukların, elektrik ve mekanik tesisat geçiş noktalarının ve derzlerinin; yangın, duman ve zehirli gaz geçişine karşı deneyleri yapılmış olan ve yangın durdurucu özellik taşıyan mastik, köpük, harç, yastık, kelepçe, sargı, kaplama, manşon,  blok, macun, kablo geçiş düzeni,</w:t>
        </w:r>
        <w:r>
          <w:rPr>
            <w:rFonts w:ascii="Times New Roman" w:hAnsi="Times New Roman" w:cs="Times New Roman"/>
            <w:sz w:val="24"/>
            <w:szCs w:val="24"/>
          </w:rPr>
          <w:t xml:space="preserve"> şilte formundaki malzemelerdir</w:t>
        </w:r>
      </w:ins>
      <w:del w:id="15" w:author="Nurseda ERDOĞAN" w:date="2019-01-31T10:36:00Z">
        <w:r w:rsidR="006F12A4" w:rsidRPr="005A1541" w:rsidDel="007661D3">
          <w:rPr>
            <w:rFonts w:ascii="Times New Roman" w:hAnsi="Times New Roman" w:cs="Times New Roman"/>
            <w:sz w:val="24"/>
            <w:szCs w:val="24"/>
          </w:rPr>
          <w:delText>Yangın kompartmanları ve güvenlik hollerindeki açıklıkların, tesisat geçiş noktalarının ve derzlerin; yangın, duman ve zehirli gaz geçişine karşı yalıtımında kullanılan mastik, köpük, harç, yastık, kelepçe, boya, manşon, sargı, tuğla ve macun formundaki malzemelerdir</w:delText>
        </w:r>
      </w:del>
      <w:r w:rsidR="006F12A4" w:rsidRPr="005A1541">
        <w:rPr>
          <w:rFonts w:ascii="Times New Roman" w:hAnsi="Times New Roman" w:cs="Times New Roman"/>
          <w:sz w:val="24"/>
          <w:szCs w:val="24"/>
        </w:rPr>
        <w:t>.</w:t>
      </w:r>
    </w:p>
    <w:p w:rsidR="00D374DF" w:rsidRPr="00D374DF" w:rsidRDefault="006F12A4" w:rsidP="00D374DF">
      <w:pPr>
        <w:pStyle w:val="Balk4"/>
        <w:numPr>
          <w:ilvl w:val="3"/>
          <w:numId w:val="4"/>
        </w:numPr>
        <w:ind w:left="1134" w:hanging="1134"/>
      </w:pPr>
      <w:bookmarkStart w:id="16" w:name="_Toc505270684"/>
      <w:r w:rsidRPr="00D374DF">
        <w:t xml:space="preserve">Yangın </w:t>
      </w:r>
      <w:r w:rsidR="00D374DF" w:rsidRPr="00D374DF">
        <w:t>B</w:t>
      </w:r>
      <w:r w:rsidR="00D374DF">
        <w:t>ölgesi (Z</w:t>
      </w:r>
      <w:r w:rsidRPr="00D374DF">
        <w:t>onu):</w:t>
      </w:r>
      <w:bookmarkEnd w:id="16"/>
      <w:r w:rsidRPr="00D374DF">
        <w:t xml:space="preserve"> </w:t>
      </w:r>
    </w:p>
    <w:p w:rsidR="006F12A4" w:rsidRPr="005A1541" w:rsidRDefault="006F12A4" w:rsidP="00D374DF">
      <w:pPr>
        <w:spacing w:before="160" w:after="0"/>
        <w:jc w:val="both"/>
        <w:rPr>
          <w:rFonts w:ascii="Times New Roman" w:hAnsi="Times New Roman" w:cs="Times New Roman"/>
          <w:sz w:val="24"/>
          <w:szCs w:val="24"/>
        </w:rPr>
      </w:pPr>
      <w:r w:rsidRPr="005A1541">
        <w:rPr>
          <w:rFonts w:ascii="Times New Roman" w:hAnsi="Times New Roman" w:cs="Times New Roman"/>
          <w:sz w:val="24"/>
          <w:szCs w:val="24"/>
        </w:rPr>
        <w:t>Yangın hâlinde, uyarı ve söndürme tedbirleri diğer bölümlerdeki sistemlerden ayrı olarak devreye giren bölümü tanımlar.</w:t>
      </w:r>
    </w:p>
    <w:p w:rsidR="00D374DF" w:rsidRPr="00D374DF" w:rsidRDefault="006F12A4" w:rsidP="00D374DF">
      <w:pPr>
        <w:pStyle w:val="Balk4"/>
        <w:numPr>
          <w:ilvl w:val="3"/>
          <w:numId w:val="4"/>
        </w:numPr>
        <w:ind w:left="1134" w:hanging="1134"/>
      </w:pPr>
      <w:bookmarkStart w:id="17" w:name="_Toc505270685"/>
      <w:r w:rsidRPr="00D374DF">
        <w:t xml:space="preserve">Yangın </w:t>
      </w:r>
      <w:r w:rsidR="00D374DF" w:rsidRPr="00D374DF">
        <w:t>K</w:t>
      </w:r>
      <w:r w:rsidRPr="00D374DF">
        <w:t>ompartımanı:</w:t>
      </w:r>
      <w:bookmarkEnd w:id="17"/>
      <w:r w:rsidRPr="00D374DF">
        <w:t xml:space="preserve"> </w:t>
      </w:r>
    </w:p>
    <w:p w:rsidR="006F12A4" w:rsidRPr="005A1541" w:rsidRDefault="006F12A4" w:rsidP="00D374DF">
      <w:pPr>
        <w:spacing w:before="160" w:after="0"/>
        <w:jc w:val="both"/>
        <w:rPr>
          <w:rFonts w:ascii="Times New Roman" w:hAnsi="Times New Roman" w:cs="Times New Roman"/>
          <w:color w:val="000000" w:themeColor="text1"/>
          <w:sz w:val="24"/>
          <w:szCs w:val="24"/>
        </w:rPr>
      </w:pPr>
      <w:r w:rsidRPr="005A1541">
        <w:rPr>
          <w:rFonts w:ascii="Times New Roman" w:hAnsi="Times New Roman" w:cs="Times New Roman"/>
          <w:color w:val="000000" w:themeColor="text1"/>
          <w:sz w:val="24"/>
          <w:szCs w:val="24"/>
        </w:rPr>
        <w:t>Yangının belirli bir süre boyunca bir hacim içerisinde tutularak yayılmasını engellemek amacıyla yangına dayanım süreleri “</w:t>
      </w:r>
      <w:r w:rsidRPr="005A1541">
        <w:rPr>
          <w:rFonts w:ascii="Times New Roman" w:hAnsi="Times New Roman" w:cs="Times New Roman"/>
          <w:i/>
          <w:color w:val="000000" w:themeColor="text1"/>
          <w:sz w:val="24"/>
          <w:szCs w:val="24"/>
        </w:rPr>
        <w:t>Binaların Yangından Korunması Hakkında Yönetmelik-Ek-3/B</w:t>
      </w:r>
      <w:r w:rsidRPr="005A1541">
        <w:rPr>
          <w:rFonts w:ascii="Times New Roman" w:hAnsi="Times New Roman" w:cs="Times New Roman"/>
          <w:color w:val="000000" w:themeColor="text1"/>
          <w:sz w:val="24"/>
          <w:szCs w:val="24"/>
        </w:rPr>
        <w:t>”de belirtilen, duvar, tavan ve  taban  döşemesi dâhil  ayrılmış bölgeyi tanımlar.</w:t>
      </w:r>
    </w:p>
    <w:p w:rsidR="006F12A4" w:rsidRPr="00D374DF" w:rsidRDefault="00D374DF" w:rsidP="00D374DF">
      <w:pPr>
        <w:pStyle w:val="Balk3"/>
        <w:numPr>
          <w:ilvl w:val="2"/>
          <w:numId w:val="4"/>
        </w:numPr>
        <w:ind w:left="709"/>
      </w:pPr>
      <w:bookmarkStart w:id="18" w:name="_Toc505270686"/>
      <w:r w:rsidRPr="00D374DF">
        <w:t>Uygulama Esasları</w:t>
      </w:r>
      <w:bookmarkEnd w:id="18"/>
      <w:ins w:id="19" w:author="Nurseda ERDOĞAN" w:date="2019-01-31T10:36:00Z">
        <w:r w:rsidR="007661D3">
          <w:t xml:space="preserve"> (Değişik:RG-31/1/2019-30672) </w:t>
        </w:r>
      </w:ins>
    </w:p>
    <w:p w:rsidR="007661D3" w:rsidRPr="007661D3" w:rsidRDefault="007661D3" w:rsidP="007661D3">
      <w:pPr>
        <w:autoSpaceDE w:val="0"/>
        <w:autoSpaceDN w:val="0"/>
        <w:adjustRightInd w:val="0"/>
        <w:spacing w:before="160" w:after="0"/>
        <w:jc w:val="both"/>
        <w:rPr>
          <w:ins w:id="20" w:author="Nurseda ERDOĞAN" w:date="2019-01-31T10:38:00Z"/>
          <w:rFonts w:ascii="Times New Roman" w:hAnsi="Times New Roman" w:cs="Times New Roman"/>
          <w:color w:val="000000"/>
          <w:sz w:val="24"/>
          <w:szCs w:val="24"/>
        </w:rPr>
      </w:pPr>
      <w:ins w:id="21" w:author="Nurseda ERDOĞAN" w:date="2019-01-31T10:38:00Z">
        <w:r>
          <w:rPr>
            <w:rFonts w:ascii="Times New Roman" w:hAnsi="Times New Roman" w:cs="Times New Roman"/>
            <w:color w:val="000000"/>
            <w:sz w:val="24"/>
            <w:szCs w:val="24"/>
          </w:rPr>
          <w:t xml:space="preserve"> </w:t>
        </w:r>
        <w:r w:rsidRPr="007661D3">
          <w:rPr>
            <w:rFonts w:ascii="Times New Roman" w:hAnsi="Times New Roman" w:cs="Times New Roman"/>
            <w:color w:val="000000"/>
            <w:sz w:val="24"/>
            <w:szCs w:val="24"/>
          </w:rPr>
          <w:t>Uygulamalar ilgili malzeme için ilgili standardına göre akredite bir laboratuvar tarafından düzenlenmiş deney ve sınıflandırma raporu ETA belgesi (Avrupa Teknik Değerlendirme / Onay Belgesi) veya bu şartlara uygun UTO belgesi (Ulusal Teknik Onay Belgesi) dikkate alınarak yapılmalıdır.</w:t>
        </w:r>
      </w:ins>
    </w:p>
    <w:p w:rsidR="007661D3" w:rsidRPr="007661D3" w:rsidRDefault="007661D3" w:rsidP="007661D3">
      <w:pPr>
        <w:autoSpaceDE w:val="0"/>
        <w:autoSpaceDN w:val="0"/>
        <w:adjustRightInd w:val="0"/>
        <w:spacing w:before="160" w:after="0"/>
        <w:jc w:val="both"/>
        <w:rPr>
          <w:ins w:id="22" w:author="Nurseda ERDOĞAN" w:date="2019-01-31T10:38:00Z"/>
          <w:rFonts w:ascii="Times New Roman" w:hAnsi="Times New Roman" w:cs="Times New Roman"/>
          <w:color w:val="000000"/>
          <w:sz w:val="24"/>
          <w:szCs w:val="24"/>
        </w:rPr>
      </w:pPr>
      <w:ins w:id="23" w:author="Nurseda ERDOĞAN" w:date="2019-01-31T10:38:00Z">
        <w:r w:rsidRPr="007661D3">
          <w:rPr>
            <w:rFonts w:ascii="Times New Roman" w:hAnsi="Times New Roman" w:cs="Times New Roman"/>
            <w:color w:val="000000"/>
            <w:sz w:val="24"/>
            <w:szCs w:val="24"/>
          </w:rPr>
          <w:t>Dikey doğrultuda katlar arası yangın yalıtımın sağlanması için katların tavan ve döşemelerinde bulunan tesisat geçişlerindeki tüm boşlukların yangın durdurucu malzemeler kullanılarak alev, gaz ve duman geçişini engelleyecek hale getirilmesi gerekmektedir. Bu şekilde her kat bir yangın zonu oluşturacak ve yangının bir kattan bir kata geçişi yapının tasarım özelliklerine göre belirli bir süre durdurulacaktır.</w:t>
        </w:r>
      </w:ins>
    </w:p>
    <w:p w:rsidR="007661D3" w:rsidRPr="007661D3" w:rsidRDefault="007661D3" w:rsidP="007661D3">
      <w:pPr>
        <w:autoSpaceDE w:val="0"/>
        <w:autoSpaceDN w:val="0"/>
        <w:adjustRightInd w:val="0"/>
        <w:spacing w:before="160" w:after="0"/>
        <w:jc w:val="both"/>
        <w:rPr>
          <w:ins w:id="24" w:author="Nurseda ERDOĞAN" w:date="2019-01-31T10:38:00Z"/>
          <w:rFonts w:ascii="Times New Roman" w:hAnsi="Times New Roman" w:cs="Times New Roman"/>
          <w:color w:val="000000"/>
          <w:sz w:val="24"/>
          <w:szCs w:val="24"/>
        </w:rPr>
      </w:pPr>
      <w:ins w:id="25" w:author="Nurseda ERDOĞAN" w:date="2019-01-31T10:38:00Z">
        <w:r w:rsidRPr="007661D3">
          <w:rPr>
            <w:rFonts w:ascii="Times New Roman" w:hAnsi="Times New Roman" w:cs="Times New Roman"/>
            <w:color w:val="000000"/>
            <w:sz w:val="24"/>
            <w:szCs w:val="24"/>
          </w:rPr>
          <w:t>Bu esaslara bağlı olarak dikey yönde genel olarak aşağıda belirtilen alanlarda yangın yalıtımı yapılmalıdır.</w:t>
        </w:r>
      </w:ins>
    </w:p>
    <w:p w:rsidR="007661D3" w:rsidRPr="007661D3" w:rsidRDefault="007661D3" w:rsidP="007661D3">
      <w:pPr>
        <w:autoSpaceDE w:val="0"/>
        <w:autoSpaceDN w:val="0"/>
        <w:adjustRightInd w:val="0"/>
        <w:spacing w:before="160" w:after="0"/>
        <w:jc w:val="both"/>
        <w:rPr>
          <w:ins w:id="26" w:author="Nurseda ERDOĞAN" w:date="2019-01-31T10:38:00Z"/>
          <w:rFonts w:ascii="Times New Roman" w:hAnsi="Times New Roman" w:cs="Times New Roman"/>
          <w:color w:val="000000"/>
          <w:sz w:val="24"/>
          <w:szCs w:val="24"/>
        </w:rPr>
      </w:pPr>
      <w:ins w:id="27" w:author="Nurseda ERDOĞAN" w:date="2019-01-31T10:38:00Z">
        <w:r w:rsidRPr="007661D3">
          <w:rPr>
            <w:rFonts w:ascii="Times New Roman" w:hAnsi="Times New Roman" w:cs="Times New Roman"/>
            <w:color w:val="000000"/>
            <w:sz w:val="24"/>
            <w:szCs w:val="24"/>
          </w:rPr>
          <w:t>•  Mekanik şaftlar ve döşemede açılmış delikler ve diğer geçişler</w:t>
        </w:r>
      </w:ins>
    </w:p>
    <w:p w:rsidR="007661D3" w:rsidRPr="007661D3" w:rsidRDefault="007661D3" w:rsidP="007661D3">
      <w:pPr>
        <w:autoSpaceDE w:val="0"/>
        <w:autoSpaceDN w:val="0"/>
        <w:adjustRightInd w:val="0"/>
        <w:spacing w:before="160" w:after="0"/>
        <w:jc w:val="both"/>
        <w:rPr>
          <w:ins w:id="28" w:author="Nurseda ERDOĞAN" w:date="2019-01-31T10:38:00Z"/>
          <w:rFonts w:ascii="Times New Roman" w:hAnsi="Times New Roman" w:cs="Times New Roman"/>
          <w:color w:val="000000"/>
          <w:sz w:val="24"/>
          <w:szCs w:val="24"/>
        </w:rPr>
      </w:pPr>
      <w:ins w:id="29" w:author="Nurseda ERDOĞAN" w:date="2019-01-31T10:38:00Z">
        <w:r w:rsidRPr="007661D3">
          <w:rPr>
            <w:rFonts w:ascii="Times New Roman" w:hAnsi="Times New Roman" w:cs="Times New Roman"/>
            <w:color w:val="000000"/>
            <w:sz w:val="24"/>
            <w:szCs w:val="24"/>
          </w:rPr>
          <w:t>•  Elektrik şaftları ve döşemeden geçiş yapan serbest kablo ve kablo tavaları</w:t>
        </w:r>
      </w:ins>
    </w:p>
    <w:p w:rsidR="007661D3" w:rsidRPr="007661D3" w:rsidRDefault="007661D3" w:rsidP="007661D3">
      <w:pPr>
        <w:autoSpaceDE w:val="0"/>
        <w:autoSpaceDN w:val="0"/>
        <w:adjustRightInd w:val="0"/>
        <w:spacing w:before="160" w:after="0"/>
        <w:jc w:val="both"/>
        <w:rPr>
          <w:ins w:id="30" w:author="Nurseda ERDOĞAN" w:date="2019-01-31T10:38:00Z"/>
          <w:rFonts w:ascii="Times New Roman" w:hAnsi="Times New Roman" w:cs="Times New Roman"/>
          <w:color w:val="000000"/>
          <w:sz w:val="24"/>
          <w:szCs w:val="24"/>
        </w:rPr>
      </w:pPr>
      <w:ins w:id="31" w:author="Nurseda ERDOĞAN" w:date="2019-01-31T10:38:00Z">
        <w:r w:rsidRPr="007661D3">
          <w:rPr>
            <w:rFonts w:ascii="Times New Roman" w:hAnsi="Times New Roman" w:cs="Times New Roman"/>
            <w:color w:val="000000"/>
            <w:sz w:val="24"/>
            <w:szCs w:val="24"/>
          </w:rPr>
          <w:t>•  Elektrik odaları, pano ve trafo merkezlerindeki döşemeden geçiş yapan dikey yöndeki elektrik tesisatları</w:t>
        </w:r>
      </w:ins>
    </w:p>
    <w:p w:rsidR="007661D3" w:rsidRPr="007661D3" w:rsidRDefault="007661D3" w:rsidP="007661D3">
      <w:pPr>
        <w:autoSpaceDE w:val="0"/>
        <w:autoSpaceDN w:val="0"/>
        <w:adjustRightInd w:val="0"/>
        <w:spacing w:before="160" w:after="0"/>
        <w:jc w:val="both"/>
        <w:rPr>
          <w:ins w:id="32" w:author="Nurseda ERDOĞAN" w:date="2019-01-31T10:38:00Z"/>
          <w:rFonts w:ascii="Times New Roman" w:hAnsi="Times New Roman" w:cs="Times New Roman"/>
          <w:color w:val="000000"/>
          <w:sz w:val="24"/>
          <w:szCs w:val="24"/>
        </w:rPr>
      </w:pPr>
      <w:ins w:id="33" w:author="Nurseda ERDOĞAN" w:date="2019-01-31T10:38:00Z">
        <w:r w:rsidRPr="007661D3">
          <w:rPr>
            <w:rFonts w:ascii="Times New Roman" w:hAnsi="Times New Roman" w:cs="Times New Roman"/>
            <w:color w:val="000000"/>
            <w:sz w:val="24"/>
            <w:szCs w:val="24"/>
          </w:rPr>
          <w:lastRenderedPageBreak/>
          <w:t>•  Mutfak, kazan dairesi, jeneratör orta gerilim ve trafo merkezleri elektrik odaları tavan ve döşemelerinden geçiş yapan elektrik ve mekanik tesisat boşlukları</w:t>
        </w:r>
      </w:ins>
    </w:p>
    <w:p w:rsidR="007661D3" w:rsidRPr="007661D3" w:rsidRDefault="007661D3" w:rsidP="007661D3">
      <w:pPr>
        <w:autoSpaceDE w:val="0"/>
        <w:autoSpaceDN w:val="0"/>
        <w:adjustRightInd w:val="0"/>
        <w:spacing w:before="160" w:after="0"/>
        <w:jc w:val="both"/>
        <w:rPr>
          <w:ins w:id="34" w:author="Nurseda ERDOĞAN" w:date="2019-01-31T10:38:00Z"/>
          <w:rFonts w:ascii="Times New Roman" w:hAnsi="Times New Roman" w:cs="Times New Roman"/>
          <w:color w:val="000000"/>
          <w:sz w:val="24"/>
          <w:szCs w:val="24"/>
        </w:rPr>
      </w:pPr>
      <w:ins w:id="35" w:author="Nurseda ERDOĞAN" w:date="2019-01-31T10:38:00Z">
        <w:r w:rsidRPr="007661D3">
          <w:rPr>
            <w:rFonts w:ascii="Times New Roman" w:hAnsi="Times New Roman" w:cs="Times New Roman"/>
            <w:color w:val="000000"/>
            <w:sz w:val="24"/>
            <w:szCs w:val="24"/>
          </w:rPr>
          <w:t>•  Döşemeden geçen dilatasyon derzleri</w:t>
        </w:r>
      </w:ins>
    </w:p>
    <w:p w:rsidR="007661D3" w:rsidRPr="007661D3" w:rsidRDefault="007661D3" w:rsidP="007661D3">
      <w:pPr>
        <w:autoSpaceDE w:val="0"/>
        <w:autoSpaceDN w:val="0"/>
        <w:adjustRightInd w:val="0"/>
        <w:spacing w:before="160" w:after="0"/>
        <w:jc w:val="both"/>
        <w:rPr>
          <w:ins w:id="36" w:author="Nurseda ERDOĞAN" w:date="2019-01-31T10:38:00Z"/>
          <w:rFonts w:ascii="Times New Roman" w:hAnsi="Times New Roman" w:cs="Times New Roman"/>
          <w:color w:val="000000"/>
          <w:sz w:val="24"/>
          <w:szCs w:val="24"/>
        </w:rPr>
      </w:pPr>
      <w:ins w:id="37" w:author="Nurseda ERDOĞAN" w:date="2019-01-31T10:38:00Z">
        <w:r w:rsidRPr="007661D3">
          <w:rPr>
            <w:rFonts w:ascii="Times New Roman" w:hAnsi="Times New Roman" w:cs="Times New Roman"/>
            <w:color w:val="000000"/>
            <w:sz w:val="24"/>
            <w:szCs w:val="24"/>
          </w:rPr>
          <w:t>Yatay doğrultuda yangın yalıtımı yapılırken kat içerisinde kat duvarlarından geçiş yapan tüm tesisat boşlukları yangın esnasında alev, duman ve zehirli gazların yatay doğrultuda ilerlemesini engellemek için kapatılmalıdır.</w:t>
        </w:r>
      </w:ins>
    </w:p>
    <w:p w:rsidR="007661D3" w:rsidRPr="007661D3" w:rsidRDefault="007661D3" w:rsidP="007661D3">
      <w:pPr>
        <w:autoSpaceDE w:val="0"/>
        <w:autoSpaceDN w:val="0"/>
        <w:adjustRightInd w:val="0"/>
        <w:spacing w:before="160" w:after="0"/>
        <w:jc w:val="both"/>
        <w:rPr>
          <w:ins w:id="38" w:author="Nurseda ERDOĞAN" w:date="2019-01-31T10:38:00Z"/>
          <w:rFonts w:ascii="Times New Roman" w:hAnsi="Times New Roman" w:cs="Times New Roman"/>
          <w:color w:val="000000"/>
          <w:sz w:val="24"/>
          <w:szCs w:val="24"/>
        </w:rPr>
      </w:pPr>
      <w:ins w:id="39" w:author="Nurseda ERDOĞAN" w:date="2019-01-31T10:38:00Z">
        <w:r w:rsidRPr="007661D3">
          <w:rPr>
            <w:rFonts w:ascii="Times New Roman" w:hAnsi="Times New Roman" w:cs="Times New Roman"/>
            <w:color w:val="000000"/>
            <w:sz w:val="24"/>
            <w:szCs w:val="24"/>
          </w:rPr>
          <w:t>Yukarıdaki esaslara bağlı olarak yatay yönde genel olarak aşağıda belirtilen alanlarda yangın yalıtımı yapılmalıdır.</w:t>
        </w:r>
      </w:ins>
    </w:p>
    <w:p w:rsidR="007661D3" w:rsidRPr="007661D3" w:rsidRDefault="007661D3" w:rsidP="007661D3">
      <w:pPr>
        <w:autoSpaceDE w:val="0"/>
        <w:autoSpaceDN w:val="0"/>
        <w:adjustRightInd w:val="0"/>
        <w:spacing w:before="160" w:after="0"/>
        <w:jc w:val="both"/>
        <w:rPr>
          <w:ins w:id="40" w:author="Nurseda ERDOĞAN" w:date="2019-01-31T10:38:00Z"/>
          <w:rFonts w:ascii="Times New Roman" w:hAnsi="Times New Roman" w:cs="Times New Roman"/>
          <w:color w:val="000000"/>
          <w:sz w:val="24"/>
          <w:szCs w:val="24"/>
        </w:rPr>
      </w:pPr>
      <w:ins w:id="41" w:author="Nurseda ERDOĞAN" w:date="2019-01-31T10:38:00Z">
        <w:r w:rsidRPr="007661D3">
          <w:rPr>
            <w:rFonts w:ascii="Times New Roman" w:hAnsi="Times New Roman" w:cs="Times New Roman"/>
            <w:color w:val="000000"/>
            <w:sz w:val="24"/>
            <w:szCs w:val="24"/>
          </w:rPr>
          <w:t>•  Elektrik şaftlarından ve odalarından yatay yönde çıkış yapan tesisat geçişleri</w:t>
        </w:r>
      </w:ins>
    </w:p>
    <w:p w:rsidR="007661D3" w:rsidRPr="007661D3" w:rsidRDefault="007661D3" w:rsidP="007661D3">
      <w:pPr>
        <w:autoSpaceDE w:val="0"/>
        <w:autoSpaceDN w:val="0"/>
        <w:adjustRightInd w:val="0"/>
        <w:spacing w:before="160" w:after="0"/>
        <w:jc w:val="both"/>
        <w:rPr>
          <w:ins w:id="42" w:author="Nurseda ERDOĞAN" w:date="2019-01-31T10:38:00Z"/>
          <w:rFonts w:ascii="Times New Roman" w:hAnsi="Times New Roman" w:cs="Times New Roman"/>
          <w:color w:val="000000"/>
          <w:sz w:val="24"/>
          <w:szCs w:val="24"/>
        </w:rPr>
      </w:pPr>
      <w:ins w:id="43" w:author="Nurseda ERDOĞAN" w:date="2019-01-31T10:38:00Z">
        <w:r w:rsidRPr="007661D3">
          <w:rPr>
            <w:rFonts w:ascii="Times New Roman" w:hAnsi="Times New Roman" w:cs="Times New Roman"/>
            <w:color w:val="000000"/>
            <w:sz w:val="24"/>
            <w:szCs w:val="24"/>
          </w:rPr>
          <w:t>•  Yangın ya da kaçış koridoru duvarları ile yangın merdiveni duvarlarından yatay yönde geçiş yapan elektrik ve mekanik tesisat boşlukları</w:t>
        </w:r>
      </w:ins>
    </w:p>
    <w:p w:rsidR="007661D3" w:rsidRPr="007661D3" w:rsidRDefault="007661D3" w:rsidP="007661D3">
      <w:pPr>
        <w:autoSpaceDE w:val="0"/>
        <w:autoSpaceDN w:val="0"/>
        <w:adjustRightInd w:val="0"/>
        <w:spacing w:before="160" w:after="0"/>
        <w:jc w:val="both"/>
        <w:rPr>
          <w:ins w:id="44" w:author="Nurseda ERDOĞAN" w:date="2019-01-31T10:38:00Z"/>
          <w:rFonts w:ascii="Times New Roman" w:hAnsi="Times New Roman" w:cs="Times New Roman"/>
          <w:color w:val="000000"/>
          <w:sz w:val="24"/>
          <w:szCs w:val="24"/>
        </w:rPr>
      </w:pPr>
      <w:ins w:id="45" w:author="Nurseda ERDOĞAN" w:date="2019-01-31T10:38:00Z">
        <w:r w:rsidRPr="007661D3">
          <w:rPr>
            <w:rFonts w:ascii="Times New Roman" w:hAnsi="Times New Roman" w:cs="Times New Roman"/>
            <w:color w:val="000000"/>
            <w:sz w:val="24"/>
            <w:szCs w:val="24"/>
          </w:rPr>
          <w:t>•  Yangın koridoru, yangın merdiveni ve kaçış koridoru duvarlarının üst döşeme ile birleştiği tavan-duvar birleşim derzleri ve dilatasyon derzleri</w:t>
        </w:r>
      </w:ins>
    </w:p>
    <w:p w:rsidR="007661D3" w:rsidRPr="007661D3" w:rsidRDefault="007661D3" w:rsidP="007661D3">
      <w:pPr>
        <w:autoSpaceDE w:val="0"/>
        <w:autoSpaceDN w:val="0"/>
        <w:adjustRightInd w:val="0"/>
        <w:spacing w:before="160" w:after="0"/>
        <w:jc w:val="both"/>
        <w:rPr>
          <w:ins w:id="46" w:author="Nurseda ERDOĞAN" w:date="2019-01-31T10:38:00Z"/>
          <w:rFonts w:ascii="Times New Roman" w:hAnsi="Times New Roman" w:cs="Times New Roman"/>
          <w:color w:val="000000"/>
          <w:sz w:val="24"/>
          <w:szCs w:val="24"/>
        </w:rPr>
      </w:pPr>
      <w:ins w:id="47" w:author="Nurseda ERDOĞAN" w:date="2019-01-31T10:38:00Z">
        <w:r w:rsidRPr="007661D3">
          <w:rPr>
            <w:rFonts w:ascii="Times New Roman" w:hAnsi="Times New Roman" w:cs="Times New Roman"/>
            <w:color w:val="000000"/>
            <w:sz w:val="24"/>
            <w:szCs w:val="24"/>
          </w:rPr>
          <w:t>•  Mutfak, kazan dairesi, trafo ve pano odaları duvarlarından yatay yönde geçiş yapan elektrik ve mekanik tesisatı boşlukları</w:t>
        </w:r>
      </w:ins>
    </w:p>
    <w:p w:rsidR="007661D3" w:rsidRPr="007661D3" w:rsidRDefault="007661D3" w:rsidP="007661D3">
      <w:pPr>
        <w:autoSpaceDE w:val="0"/>
        <w:autoSpaceDN w:val="0"/>
        <w:adjustRightInd w:val="0"/>
        <w:spacing w:before="160" w:after="0"/>
        <w:jc w:val="both"/>
        <w:rPr>
          <w:ins w:id="48" w:author="Nurseda ERDOĞAN" w:date="2019-01-31T10:38:00Z"/>
          <w:rFonts w:ascii="Times New Roman" w:hAnsi="Times New Roman" w:cs="Times New Roman"/>
          <w:color w:val="000000"/>
          <w:sz w:val="24"/>
          <w:szCs w:val="24"/>
        </w:rPr>
      </w:pPr>
      <w:ins w:id="49" w:author="Nurseda ERDOĞAN" w:date="2019-01-31T10:38:00Z">
        <w:r w:rsidRPr="007661D3">
          <w:rPr>
            <w:rFonts w:ascii="Times New Roman" w:hAnsi="Times New Roman" w:cs="Times New Roman"/>
            <w:color w:val="000000"/>
            <w:sz w:val="24"/>
            <w:szCs w:val="24"/>
          </w:rPr>
          <w:t>Yangın durdurucu malzemeler, yangın kompartımanları ve güvenlik hollerindeki:</w:t>
        </w:r>
      </w:ins>
    </w:p>
    <w:p w:rsidR="007661D3" w:rsidRPr="007661D3" w:rsidRDefault="007661D3" w:rsidP="007661D3">
      <w:pPr>
        <w:autoSpaceDE w:val="0"/>
        <w:autoSpaceDN w:val="0"/>
        <w:adjustRightInd w:val="0"/>
        <w:spacing w:before="160" w:after="0"/>
        <w:jc w:val="both"/>
        <w:rPr>
          <w:ins w:id="50" w:author="Nurseda ERDOĞAN" w:date="2019-01-31T10:38:00Z"/>
          <w:rFonts w:ascii="Times New Roman" w:hAnsi="Times New Roman" w:cs="Times New Roman"/>
          <w:color w:val="000000"/>
          <w:sz w:val="24"/>
          <w:szCs w:val="24"/>
        </w:rPr>
      </w:pPr>
      <w:ins w:id="51" w:author="Nurseda ERDOĞAN" w:date="2019-01-31T10:38:00Z">
        <w:r w:rsidRPr="007661D3">
          <w:rPr>
            <w:rFonts w:ascii="Times New Roman" w:hAnsi="Times New Roman" w:cs="Times New Roman"/>
            <w:color w:val="000000"/>
            <w:sz w:val="24"/>
            <w:szCs w:val="24"/>
          </w:rPr>
          <w:t>•  Şaftların</w:t>
        </w:r>
      </w:ins>
    </w:p>
    <w:p w:rsidR="007661D3" w:rsidRPr="007661D3" w:rsidRDefault="007661D3" w:rsidP="007661D3">
      <w:pPr>
        <w:autoSpaceDE w:val="0"/>
        <w:autoSpaceDN w:val="0"/>
        <w:adjustRightInd w:val="0"/>
        <w:spacing w:before="160" w:after="0"/>
        <w:jc w:val="both"/>
        <w:rPr>
          <w:ins w:id="52" w:author="Nurseda ERDOĞAN" w:date="2019-01-31T10:38:00Z"/>
          <w:rFonts w:ascii="Times New Roman" w:hAnsi="Times New Roman" w:cs="Times New Roman"/>
          <w:color w:val="000000"/>
          <w:sz w:val="24"/>
          <w:szCs w:val="24"/>
        </w:rPr>
      </w:pPr>
      <w:ins w:id="53" w:author="Nurseda ERDOĞAN" w:date="2019-01-31T10:38:00Z">
        <w:r w:rsidRPr="007661D3">
          <w:rPr>
            <w:rFonts w:ascii="Times New Roman" w:hAnsi="Times New Roman" w:cs="Times New Roman"/>
            <w:color w:val="000000"/>
            <w:sz w:val="24"/>
            <w:szCs w:val="24"/>
          </w:rPr>
          <w:t>•  Havalandırma kanallarının</w:t>
        </w:r>
      </w:ins>
    </w:p>
    <w:p w:rsidR="007661D3" w:rsidRPr="007661D3" w:rsidRDefault="007661D3" w:rsidP="007661D3">
      <w:pPr>
        <w:autoSpaceDE w:val="0"/>
        <w:autoSpaceDN w:val="0"/>
        <w:adjustRightInd w:val="0"/>
        <w:spacing w:before="160" w:after="0"/>
        <w:jc w:val="both"/>
        <w:rPr>
          <w:ins w:id="54" w:author="Nurseda ERDOĞAN" w:date="2019-01-31T10:38:00Z"/>
          <w:rFonts w:ascii="Times New Roman" w:hAnsi="Times New Roman" w:cs="Times New Roman"/>
          <w:color w:val="000000"/>
          <w:sz w:val="24"/>
          <w:szCs w:val="24"/>
        </w:rPr>
      </w:pPr>
      <w:ins w:id="55" w:author="Nurseda ERDOĞAN" w:date="2019-01-31T10:38:00Z">
        <w:r w:rsidRPr="007661D3">
          <w:rPr>
            <w:rFonts w:ascii="Times New Roman" w:hAnsi="Times New Roman" w:cs="Times New Roman"/>
            <w:color w:val="000000"/>
            <w:sz w:val="24"/>
            <w:szCs w:val="24"/>
          </w:rPr>
          <w:t>•  Mekanik ve elektrik tesisat geçişlerinin</w:t>
        </w:r>
      </w:ins>
    </w:p>
    <w:p w:rsidR="007661D3" w:rsidRPr="007661D3" w:rsidRDefault="007661D3" w:rsidP="007661D3">
      <w:pPr>
        <w:autoSpaceDE w:val="0"/>
        <w:autoSpaceDN w:val="0"/>
        <w:adjustRightInd w:val="0"/>
        <w:spacing w:before="160" w:after="0"/>
        <w:jc w:val="both"/>
        <w:rPr>
          <w:ins w:id="56" w:author="Nurseda ERDOĞAN" w:date="2019-01-31T10:38:00Z"/>
          <w:rFonts w:ascii="Times New Roman" w:hAnsi="Times New Roman" w:cs="Times New Roman"/>
          <w:color w:val="000000"/>
          <w:sz w:val="24"/>
          <w:szCs w:val="24"/>
        </w:rPr>
      </w:pPr>
      <w:ins w:id="57" w:author="Nurseda ERDOĞAN" w:date="2019-01-31T10:38:00Z">
        <w:r w:rsidRPr="007661D3">
          <w:rPr>
            <w:rFonts w:ascii="Times New Roman" w:hAnsi="Times New Roman" w:cs="Times New Roman"/>
            <w:color w:val="000000"/>
            <w:sz w:val="24"/>
            <w:szCs w:val="24"/>
          </w:rPr>
          <w:t>•  Yalıtımlı/yalıtımsız metal ve yanıcı boru geçişlerinin</w:t>
        </w:r>
      </w:ins>
    </w:p>
    <w:p w:rsidR="007661D3" w:rsidRPr="007661D3" w:rsidRDefault="007661D3" w:rsidP="007661D3">
      <w:pPr>
        <w:autoSpaceDE w:val="0"/>
        <w:autoSpaceDN w:val="0"/>
        <w:adjustRightInd w:val="0"/>
        <w:spacing w:before="160" w:after="0"/>
        <w:jc w:val="both"/>
        <w:rPr>
          <w:ins w:id="58" w:author="Nurseda ERDOĞAN" w:date="2019-01-31T10:38:00Z"/>
          <w:rFonts w:ascii="Times New Roman" w:hAnsi="Times New Roman" w:cs="Times New Roman"/>
          <w:color w:val="000000"/>
          <w:sz w:val="24"/>
          <w:szCs w:val="24"/>
        </w:rPr>
      </w:pPr>
      <w:ins w:id="59" w:author="Nurseda ERDOĞAN" w:date="2019-01-31T10:38:00Z">
        <w:r w:rsidRPr="007661D3">
          <w:rPr>
            <w:rFonts w:ascii="Times New Roman" w:hAnsi="Times New Roman" w:cs="Times New Roman"/>
            <w:color w:val="000000"/>
            <w:sz w:val="24"/>
            <w:szCs w:val="24"/>
          </w:rPr>
          <w:t>•  Dilatasyon derzleri ve dış cephe-döşeme birleşimlerinin</w:t>
        </w:r>
      </w:ins>
    </w:p>
    <w:p w:rsidR="007661D3" w:rsidRPr="007661D3" w:rsidRDefault="007661D3" w:rsidP="007661D3">
      <w:pPr>
        <w:autoSpaceDE w:val="0"/>
        <w:autoSpaceDN w:val="0"/>
        <w:adjustRightInd w:val="0"/>
        <w:spacing w:before="160" w:after="0"/>
        <w:jc w:val="both"/>
        <w:rPr>
          <w:ins w:id="60" w:author="Nurseda ERDOĞAN" w:date="2019-01-31T10:38:00Z"/>
          <w:rFonts w:ascii="Times New Roman" w:hAnsi="Times New Roman" w:cs="Times New Roman"/>
          <w:color w:val="000000"/>
          <w:sz w:val="24"/>
          <w:szCs w:val="24"/>
        </w:rPr>
      </w:pPr>
      <w:ins w:id="61" w:author="Nurseda ERDOĞAN" w:date="2019-01-31T10:38:00Z">
        <w:r w:rsidRPr="007661D3">
          <w:rPr>
            <w:rFonts w:ascii="Times New Roman" w:hAnsi="Times New Roman" w:cs="Times New Roman"/>
            <w:color w:val="000000"/>
            <w:sz w:val="24"/>
            <w:szCs w:val="24"/>
          </w:rPr>
          <w:t>•  Duvar-taşıyıcı eleman (döşeme-kolon-kiriş) birleşim derzlerinin yangın yalıtımında kullanılır.</w:t>
        </w:r>
      </w:ins>
    </w:p>
    <w:p w:rsidR="007661D3" w:rsidRPr="007661D3" w:rsidRDefault="007661D3" w:rsidP="007661D3">
      <w:pPr>
        <w:autoSpaceDE w:val="0"/>
        <w:autoSpaceDN w:val="0"/>
        <w:adjustRightInd w:val="0"/>
        <w:spacing w:before="160" w:after="0"/>
        <w:jc w:val="both"/>
        <w:rPr>
          <w:ins w:id="62" w:author="Nurseda ERDOĞAN" w:date="2019-01-31T10:38:00Z"/>
          <w:rFonts w:ascii="Times New Roman" w:hAnsi="Times New Roman" w:cs="Times New Roman"/>
          <w:color w:val="000000"/>
          <w:sz w:val="24"/>
          <w:szCs w:val="24"/>
        </w:rPr>
      </w:pPr>
      <w:ins w:id="63" w:author="Nurseda ERDOĞAN" w:date="2019-01-31T10:38:00Z">
        <w:r w:rsidRPr="007661D3">
          <w:rPr>
            <w:rFonts w:ascii="Times New Roman" w:hAnsi="Times New Roman" w:cs="Times New Roman"/>
            <w:color w:val="000000"/>
            <w:sz w:val="24"/>
            <w:szCs w:val="24"/>
          </w:rPr>
          <w:t>Kullanılacak olan malzemeler,</w:t>
        </w:r>
      </w:ins>
    </w:p>
    <w:p w:rsidR="007661D3" w:rsidRPr="007661D3" w:rsidRDefault="007661D3" w:rsidP="007661D3">
      <w:pPr>
        <w:autoSpaceDE w:val="0"/>
        <w:autoSpaceDN w:val="0"/>
        <w:adjustRightInd w:val="0"/>
        <w:spacing w:before="160" w:after="0"/>
        <w:jc w:val="both"/>
        <w:rPr>
          <w:ins w:id="64" w:author="Nurseda ERDOĞAN" w:date="2019-01-31T10:38:00Z"/>
          <w:rFonts w:ascii="Times New Roman" w:hAnsi="Times New Roman" w:cs="Times New Roman"/>
          <w:color w:val="000000"/>
          <w:sz w:val="24"/>
          <w:szCs w:val="24"/>
        </w:rPr>
      </w:pPr>
      <w:ins w:id="65" w:author="Nurseda ERDOĞAN" w:date="2019-01-31T10:38:00Z">
        <w:r w:rsidRPr="007661D3">
          <w:rPr>
            <w:rFonts w:ascii="Times New Roman" w:hAnsi="Times New Roman" w:cs="Times New Roman"/>
            <w:color w:val="000000"/>
            <w:sz w:val="24"/>
            <w:szCs w:val="24"/>
          </w:rPr>
          <w:t>•  Pasif yangın önleme amacı ile özel olarak üretilmiş ve deneyleri yapılmış yangın durdurucu malzemeler olmalıdır.</w:t>
        </w:r>
      </w:ins>
    </w:p>
    <w:p w:rsidR="007661D3" w:rsidRPr="007661D3" w:rsidRDefault="007661D3" w:rsidP="007661D3">
      <w:pPr>
        <w:autoSpaceDE w:val="0"/>
        <w:autoSpaceDN w:val="0"/>
        <w:adjustRightInd w:val="0"/>
        <w:spacing w:before="160" w:after="0"/>
        <w:jc w:val="both"/>
        <w:rPr>
          <w:ins w:id="66" w:author="Nurseda ERDOĞAN" w:date="2019-01-31T10:38:00Z"/>
          <w:rFonts w:ascii="Times New Roman" w:hAnsi="Times New Roman" w:cs="Times New Roman"/>
          <w:color w:val="000000"/>
          <w:sz w:val="24"/>
          <w:szCs w:val="24"/>
        </w:rPr>
      </w:pPr>
      <w:ins w:id="67" w:author="Nurseda ERDOĞAN" w:date="2019-01-31T10:38:00Z">
        <w:r w:rsidRPr="007661D3">
          <w:rPr>
            <w:rFonts w:ascii="Times New Roman" w:hAnsi="Times New Roman" w:cs="Times New Roman"/>
            <w:color w:val="000000"/>
            <w:sz w:val="24"/>
            <w:szCs w:val="24"/>
          </w:rPr>
          <w:t>•  Yalıtılacak detaya özgü onay belgesi değerlendirilerek, onay belgesinde ve onay belgesindeki bilgilere göre üretici firma tarafından hazırlanmış olan üretici teknik uygulama kılavuzlarında tariflendiği şekilde uygulama yapılacaktır</w:t>
        </w:r>
        <w:r>
          <w:rPr>
            <w:rFonts w:ascii="Times New Roman" w:hAnsi="Times New Roman" w:cs="Times New Roman"/>
            <w:color w:val="000000"/>
            <w:sz w:val="24"/>
            <w:szCs w:val="24"/>
          </w:rPr>
          <w:t>.</w:t>
        </w:r>
      </w:ins>
    </w:p>
    <w:p w:rsidR="006F12A4" w:rsidRPr="005A1541" w:rsidDel="007661D3" w:rsidRDefault="007661D3" w:rsidP="00D374DF">
      <w:pPr>
        <w:autoSpaceDE w:val="0"/>
        <w:autoSpaceDN w:val="0"/>
        <w:adjustRightInd w:val="0"/>
        <w:spacing w:before="160" w:after="0"/>
        <w:jc w:val="both"/>
        <w:rPr>
          <w:del w:id="68" w:author="Nurseda ERDOĞAN" w:date="2019-01-31T10:39:00Z"/>
          <w:rFonts w:ascii="Times New Roman" w:hAnsi="Times New Roman" w:cs="Times New Roman"/>
          <w:color w:val="000000"/>
          <w:sz w:val="24"/>
          <w:szCs w:val="24"/>
        </w:rPr>
      </w:pPr>
      <w:ins w:id="69" w:author="Nurseda ERDOĞAN" w:date="2019-01-31T10:38:00Z">
        <w:r>
          <w:rPr>
            <w:rFonts w:ascii="Times New Roman" w:hAnsi="Times New Roman" w:cs="Times New Roman"/>
            <w:color w:val="000000"/>
            <w:sz w:val="24"/>
            <w:szCs w:val="24"/>
          </w:rPr>
          <w:t xml:space="preserve">    </w:t>
        </w:r>
      </w:ins>
      <w:del w:id="70" w:author="Nurseda ERDOĞAN" w:date="2019-01-31T10:38:00Z">
        <w:r w:rsidR="006F12A4" w:rsidRPr="005A1541" w:rsidDel="007661D3">
          <w:rPr>
            <w:rFonts w:ascii="Times New Roman" w:hAnsi="Times New Roman" w:cs="Times New Roman"/>
            <w:color w:val="000000"/>
            <w:sz w:val="24"/>
            <w:szCs w:val="24"/>
          </w:rPr>
          <w:delText>Uygulamalar ilgili malzeme için ilgili test standardına göre akredite bir laboratuvar tarafından düzenlenmiş test ve sınıflandırma raporu ile haiz ise ilgili ETA belgesi (</w:delText>
        </w:r>
        <w:r w:rsidR="006F12A4" w:rsidRPr="005A1541" w:rsidDel="007661D3">
          <w:rPr>
            <w:rFonts w:ascii="Times New Roman" w:hAnsi="Times New Roman" w:cs="Times New Roman"/>
            <w:i/>
            <w:color w:val="000000"/>
            <w:sz w:val="24"/>
            <w:szCs w:val="24"/>
          </w:rPr>
          <w:delText>Avrupa Teknik Değerlendirme/Onay Belgesi</w:delText>
        </w:r>
        <w:r w:rsidR="006F12A4" w:rsidRPr="005A1541" w:rsidDel="007661D3">
          <w:rPr>
            <w:rFonts w:ascii="Times New Roman" w:hAnsi="Times New Roman" w:cs="Times New Roman"/>
            <w:color w:val="000000"/>
            <w:sz w:val="24"/>
            <w:szCs w:val="24"/>
          </w:rPr>
          <w:delText>) dikkate alınarak yapılmalıdır. Farklı ebatlar, uygulama kalınlıkları ve diğer ölçüler için ilgili test ve sınıflandırma raporu ile haiz ise ilgili teknik onay esas alınmalıdır</w:delText>
        </w:r>
        <w:r w:rsidR="00666CA1" w:rsidDel="007661D3">
          <w:rPr>
            <w:rFonts w:ascii="Times New Roman" w:hAnsi="Times New Roman" w:cs="Times New Roman"/>
            <w:color w:val="000000"/>
            <w:sz w:val="24"/>
            <w:szCs w:val="24"/>
          </w:rPr>
          <w:delText>.</w:delText>
        </w:r>
      </w:del>
    </w:p>
    <w:p w:rsidR="006F12A4" w:rsidRPr="005A1541" w:rsidDel="007661D3" w:rsidRDefault="006F12A4">
      <w:pPr>
        <w:autoSpaceDE w:val="0"/>
        <w:autoSpaceDN w:val="0"/>
        <w:adjustRightInd w:val="0"/>
        <w:spacing w:before="160" w:after="0"/>
        <w:jc w:val="both"/>
        <w:rPr>
          <w:del w:id="71" w:author="Nurseda ERDOĞAN" w:date="2019-01-31T10:38:00Z"/>
          <w:rFonts w:ascii="Times New Roman" w:hAnsi="Times New Roman" w:cs="Times New Roman"/>
          <w:color w:val="000000"/>
          <w:sz w:val="24"/>
          <w:szCs w:val="24"/>
        </w:rPr>
        <w:pPrChange w:id="72" w:author="Nurseda ERDOĞAN" w:date="2019-01-31T10:39:00Z">
          <w:pPr>
            <w:spacing w:before="160" w:after="0"/>
            <w:jc w:val="both"/>
          </w:pPr>
        </w:pPrChange>
      </w:pPr>
      <w:del w:id="73" w:author="Nurseda ERDOĞAN" w:date="2019-01-31T10:38:00Z">
        <w:r w:rsidRPr="005A1541" w:rsidDel="007661D3">
          <w:rPr>
            <w:rFonts w:ascii="Times New Roman" w:hAnsi="Times New Roman" w:cs="Times New Roman"/>
            <w:color w:val="000000"/>
            <w:sz w:val="24"/>
            <w:szCs w:val="24"/>
          </w:rPr>
          <w:delText>Malzemelerin uygulama esasları yapının yatay ve dikey doğrultuda, mevcut tesisat boşlukları, duvar-tavan birleşimleri ve dilatasyon derzlerinin uygun ürünle izole edilerek önlemlerin alınması prensibine dayandırılmalıdır.</w:delText>
        </w:r>
      </w:del>
    </w:p>
    <w:p w:rsidR="006F12A4" w:rsidRPr="005A1541" w:rsidDel="007661D3" w:rsidRDefault="006F12A4">
      <w:pPr>
        <w:rPr>
          <w:del w:id="74" w:author="Nurseda ERDOĞAN" w:date="2019-01-31T10:38:00Z"/>
          <w:rFonts w:ascii="Times New Roman" w:hAnsi="Times New Roman" w:cs="Times New Roman"/>
          <w:color w:val="000000"/>
          <w:sz w:val="24"/>
          <w:szCs w:val="24"/>
        </w:rPr>
        <w:pPrChange w:id="75" w:author="Nurseda ERDOĞAN" w:date="2019-01-31T10:39:00Z">
          <w:pPr>
            <w:spacing w:before="160" w:after="0"/>
            <w:jc w:val="both"/>
          </w:pPr>
        </w:pPrChange>
      </w:pPr>
      <w:del w:id="76" w:author="Nurseda ERDOĞAN" w:date="2019-01-31T10:38:00Z">
        <w:r w:rsidRPr="005A1541" w:rsidDel="007661D3">
          <w:rPr>
            <w:rFonts w:ascii="Times New Roman" w:hAnsi="Times New Roman" w:cs="Times New Roman"/>
            <w:color w:val="000000"/>
            <w:sz w:val="24"/>
            <w:szCs w:val="24"/>
          </w:rPr>
          <w:delText>Dikey doğrultuda, katlar arası yangın izolasyonun sağlanması için katların tavan ve döşemelerinde bulunan tesisat geçişlerindeki tüm boşluklarının yangın durdurucu malzemeler kullanılarak alev, gaz ve duman geçişini engelleyecek hale getirilmesi gerekmektedir. Bu şekilde her kat bir yangın zonu oluşturacak ve yangının bir kattan bir kata geçişi belirli bir süre durdurulacaktır. Dikey doğrultuda yangının sadece aşağıdan yukarıya doğru yayılma prensibine dayalı olarak, pasif yangın durdurucu ürünler döşeme altı hizasından başlayarak uygulanmalıdır. (Kelepçe, sargı ve mastikler)</w:delText>
        </w:r>
      </w:del>
    </w:p>
    <w:p w:rsidR="006F12A4" w:rsidRPr="005A1541" w:rsidDel="007661D3" w:rsidRDefault="006F12A4">
      <w:pPr>
        <w:rPr>
          <w:del w:id="77" w:author="Nurseda ERDOĞAN" w:date="2019-01-31T10:38:00Z"/>
          <w:rFonts w:ascii="Times New Roman" w:hAnsi="Times New Roman" w:cs="Times New Roman"/>
          <w:color w:val="000000"/>
          <w:sz w:val="24"/>
          <w:szCs w:val="24"/>
        </w:rPr>
        <w:pPrChange w:id="78" w:author="Nurseda ERDOĞAN" w:date="2019-01-31T10:39:00Z">
          <w:pPr>
            <w:spacing w:before="160" w:after="0"/>
            <w:jc w:val="both"/>
          </w:pPr>
        </w:pPrChange>
      </w:pPr>
      <w:del w:id="79" w:author="Nurseda ERDOĞAN" w:date="2019-01-31T10:38:00Z">
        <w:r w:rsidRPr="005A1541" w:rsidDel="007661D3">
          <w:rPr>
            <w:rFonts w:ascii="Times New Roman" w:hAnsi="Times New Roman" w:cs="Times New Roman"/>
            <w:color w:val="000000"/>
            <w:sz w:val="24"/>
            <w:szCs w:val="24"/>
          </w:rPr>
          <w:delText>Bu esaslara bağlı olarak yapılarda genel olarak aşağıda belirtilen alanlarda dikey koruma yapılmaktadır.</w:delText>
        </w:r>
      </w:del>
    </w:p>
    <w:p w:rsidR="006F12A4" w:rsidRPr="00D374DF" w:rsidDel="007661D3" w:rsidRDefault="006F12A4">
      <w:pPr>
        <w:rPr>
          <w:del w:id="80" w:author="Nurseda ERDOĞAN" w:date="2019-01-31T10:38:00Z"/>
          <w:rFonts w:ascii="Times New Roman" w:hAnsi="Times New Roman" w:cs="Times New Roman"/>
          <w:color w:val="000000"/>
          <w:sz w:val="24"/>
          <w:szCs w:val="24"/>
        </w:rPr>
        <w:pPrChange w:id="81" w:author="Nurseda ERDOĞAN" w:date="2019-01-31T10:39:00Z">
          <w:pPr>
            <w:pStyle w:val="ListeParagraf"/>
            <w:numPr>
              <w:numId w:val="9"/>
            </w:numPr>
            <w:spacing w:before="160" w:after="0"/>
            <w:ind w:left="426" w:hanging="360"/>
            <w:jc w:val="both"/>
          </w:pPr>
        </w:pPrChange>
      </w:pPr>
      <w:del w:id="82" w:author="Nurseda ERDOĞAN" w:date="2019-01-31T10:38:00Z">
        <w:r w:rsidRPr="00D374DF" w:rsidDel="007661D3">
          <w:rPr>
            <w:rFonts w:ascii="Times New Roman" w:hAnsi="Times New Roman" w:cs="Times New Roman"/>
            <w:color w:val="000000"/>
            <w:sz w:val="24"/>
            <w:szCs w:val="24"/>
          </w:rPr>
          <w:delText>Mekanik şaftlar ve döşemede açılmış delikler ve diğer geçişler</w:delText>
        </w:r>
      </w:del>
    </w:p>
    <w:p w:rsidR="006F12A4" w:rsidRPr="00D374DF" w:rsidDel="007661D3" w:rsidRDefault="006F12A4">
      <w:pPr>
        <w:rPr>
          <w:del w:id="83" w:author="Nurseda ERDOĞAN" w:date="2019-01-31T10:38:00Z"/>
          <w:rFonts w:ascii="Times New Roman" w:hAnsi="Times New Roman" w:cs="Times New Roman"/>
          <w:color w:val="000000"/>
          <w:sz w:val="24"/>
          <w:szCs w:val="24"/>
        </w:rPr>
        <w:pPrChange w:id="84" w:author="Nurseda ERDOĞAN" w:date="2019-01-31T10:39:00Z">
          <w:pPr>
            <w:pStyle w:val="ListeParagraf"/>
            <w:numPr>
              <w:numId w:val="9"/>
            </w:numPr>
            <w:spacing w:after="0"/>
            <w:ind w:left="426" w:hanging="360"/>
            <w:jc w:val="both"/>
          </w:pPr>
        </w:pPrChange>
      </w:pPr>
      <w:del w:id="85" w:author="Nurseda ERDOĞAN" w:date="2019-01-31T10:38:00Z">
        <w:r w:rsidRPr="00D374DF" w:rsidDel="007661D3">
          <w:rPr>
            <w:rFonts w:ascii="Times New Roman" w:hAnsi="Times New Roman" w:cs="Times New Roman"/>
            <w:color w:val="000000"/>
            <w:sz w:val="24"/>
            <w:szCs w:val="24"/>
          </w:rPr>
          <w:delText>Elektrik şaftları ve döşemeden geçiş yapan serbest kablo ve kablo tavaları</w:delText>
        </w:r>
      </w:del>
    </w:p>
    <w:p w:rsidR="006F12A4" w:rsidRPr="00D374DF" w:rsidDel="007661D3" w:rsidRDefault="006F12A4">
      <w:pPr>
        <w:rPr>
          <w:del w:id="86" w:author="Nurseda ERDOĞAN" w:date="2019-01-31T10:38:00Z"/>
          <w:rFonts w:ascii="Times New Roman" w:hAnsi="Times New Roman" w:cs="Times New Roman"/>
          <w:color w:val="000000"/>
          <w:sz w:val="24"/>
          <w:szCs w:val="24"/>
        </w:rPr>
        <w:pPrChange w:id="87" w:author="Nurseda ERDOĞAN" w:date="2019-01-31T10:39:00Z">
          <w:pPr>
            <w:pStyle w:val="ListeParagraf"/>
            <w:numPr>
              <w:numId w:val="9"/>
            </w:numPr>
            <w:spacing w:after="0"/>
            <w:ind w:left="426" w:hanging="360"/>
            <w:jc w:val="both"/>
          </w:pPr>
        </w:pPrChange>
      </w:pPr>
      <w:del w:id="88" w:author="Nurseda ERDOĞAN" w:date="2019-01-31T10:38:00Z">
        <w:r w:rsidRPr="00D374DF" w:rsidDel="007661D3">
          <w:rPr>
            <w:rFonts w:ascii="Times New Roman" w:hAnsi="Times New Roman" w:cs="Times New Roman"/>
            <w:color w:val="000000"/>
            <w:sz w:val="24"/>
            <w:szCs w:val="24"/>
          </w:rPr>
          <w:delText>Elektrik odaları, pano ve trafo merkezlerindeki döşemeden geçiş yapan dikey yöndeki elektrik tesisatları</w:delText>
        </w:r>
      </w:del>
    </w:p>
    <w:p w:rsidR="006F12A4" w:rsidRPr="00D374DF" w:rsidDel="007661D3" w:rsidRDefault="006F12A4">
      <w:pPr>
        <w:rPr>
          <w:del w:id="89" w:author="Nurseda ERDOĞAN" w:date="2019-01-31T10:38:00Z"/>
          <w:rFonts w:ascii="Times New Roman" w:hAnsi="Times New Roman" w:cs="Times New Roman"/>
          <w:color w:val="000000"/>
          <w:sz w:val="24"/>
          <w:szCs w:val="24"/>
        </w:rPr>
        <w:pPrChange w:id="90" w:author="Nurseda ERDOĞAN" w:date="2019-01-31T10:39:00Z">
          <w:pPr>
            <w:pStyle w:val="ListeParagraf"/>
            <w:numPr>
              <w:numId w:val="9"/>
            </w:numPr>
            <w:spacing w:after="0"/>
            <w:ind w:left="426" w:hanging="360"/>
            <w:jc w:val="both"/>
          </w:pPr>
        </w:pPrChange>
      </w:pPr>
      <w:del w:id="91" w:author="Nurseda ERDOĞAN" w:date="2019-01-31T10:38:00Z">
        <w:r w:rsidRPr="00D374DF" w:rsidDel="007661D3">
          <w:rPr>
            <w:rFonts w:ascii="Times New Roman" w:hAnsi="Times New Roman" w:cs="Times New Roman"/>
            <w:color w:val="000000"/>
            <w:sz w:val="24"/>
            <w:szCs w:val="24"/>
          </w:rPr>
          <w:delText>Mutfak ve kazan dairesi tavan ve döşemelerinden geçiş yapan mekanik tesisatlar</w:delText>
        </w:r>
      </w:del>
    </w:p>
    <w:p w:rsidR="006F12A4" w:rsidRPr="00D374DF" w:rsidRDefault="006F12A4">
      <w:pPr>
        <w:rPr>
          <w:rFonts w:ascii="Times New Roman" w:hAnsi="Times New Roman" w:cs="Times New Roman"/>
          <w:color w:val="000000"/>
          <w:sz w:val="24"/>
          <w:szCs w:val="24"/>
        </w:rPr>
        <w:pPrChange w:id="92" w:author="Nurseda ERDOĞAN" w:date="2019-01-31T10:39:00Z">
          <w:pPr>
            <w:pStyle w:val="ListeParagraf"/>
            <w:numPr>
              <w:numId w:val="9"/>
            </w:numPr>
            <w:spacing w:after="0"/>
            <w:ind w:left="426" w:hanging="360"/>
            <w:jc w:val="both"/>
          </w:pPr>
        </w:pPrChange>
      </w:pPr>
      <w:del w:id="93" w:author="Nurseda ERDOĞAN" w:date="2019-01-31T10:38:00Z">
        <w:r w:rsidRPr="00D374DF" w:rsidDel="007661D3">
          <w:rPr>
            <w:rFonts w:ascii="Times New Roman" w:hAnsi="Times New Roman" w:cs="Times New Roman"/>
            <w:color w:val="000000"/>
            <w:sz w:val="24"/>
            <w:szCs w:val="24"/>
          </w:rPr>
          <w:delText>Döşemeden geçen dilatasyon derzleri</w:delText>
        </w:r>
      </w:del>
    </w:p>
    <w:p w:rsidR="006F12A4" w:rsidRPr="005A1541" w:rsidDel="007661D3" w:rsidRDefault="006F12A4" w:rsidP="00D374DF">
      <w:pPr>
        <w:spacing w:before="160" w:after="0"/>
        <w:jc w:val="both"/>
        <w:rPr>
          <w:del w:id="94" w:author="Nurseda ERDOĞAN" w:date="2019-01-31T10:38:00Z"/>
          <w:rFonts w:ascii="Times New Roman" w:hAnsi="Times New Roman" w:cs="Times New Roman"/>
          <w:color w:val="000000"/>
          <w:sz w:val="24"/>
          <w:szCs w:val="24"/>
        </w:rPr>
      </w:pPr>
      <w:del w:id="95" w:author="Nurseda ERDOĞAN" w:date="2019-01-31T10:38:00Z">
        <w:r w:rsidRPr="005A1541" w:rsidDel="007661D3">
          <w:rPr>
            <w:rFonts w:ascii="Times New Roman" w:hAnsi="Times New Roman" w:cs="Times New Roman"/>
            <w:color w:val="000000"/>
            <w:sz w:val="24"/>
            <w:szCs w:val="24"/>
          </w:rPr>
          <w:delText xml:space="preserve">Yatay doğrultuda yangın izolasyonu yapılırken, kat içerisinde, kat duvarlarından geçiş yapan tüm tesisat boşlukları yangın esnasında alev, duman ve zehirli gazların yatay doğrultuda ilerlemesini belirli bir süre engellemek için kapatılmalıdır. Yatay doğrultuda yangının her iki yönden gelme ihtimaline karşılık pasif yangın durdurucu ürün uygulamaları duvarın her iki yönünde de yapılmalıdır. </w:delText>
        </w:r>
      </w:del>
    </w:p>
    <w:p w:rsidR="006F12A4" w:rsidRPr="005A1541" w:rsidDel="007661D3" w:rsidRDefault="006F12A4" w:rsidP="00D374DF">
      <w:pPr>
        <w:spacing w:before="160" w:after="0"/>
        <w:jc w:val="both"/>
        <w:rPr>
          <w:del w:id="96" w:author="Nurseda ERDOĞAN" w:date="2019-01-31T10:38:00Z"/>
          <w:rFonts w:ascii="Times New Roman" w:hAnsi="Times New Roman" w:cs="Times New Roman"/>
          <w:color w:val="000000"/>
          <w:sz w:val="24"/>
          <w:szCs w:val="24"/>
        </w:rPr>
      </w:pPr>
      <w:del w:id="97" w:author="Nurseda ERDOĞAN" w:date="2019-01-31T10:38:00Z">
        <w:r w:rsidRPr="005A1541" w:rsidDel="007661D3">
          <w:rPr>
            <w:rFonts w:ascii="Times New Roman" w:hAnsi="Times New Roman" w:cs="Times New Roman"/>
            <w:color w:val="000000"/>
            <w:sz w:val="24"/>
            <w:szCs w:val="24"/>
          </w:rPr>
          <w:delText>Yukarıdaki esaslara bağlı olarak yatay yönde genel olarak aşağıda belirtilen alanlarda yangın izolasyonu yapılmaktadır.</w:delText>
        </w:r>
      </w:del>
    </w:p>
    <w:p w:rsidR="006F12A4" w:rsidRPr="005A1541" w:rsidDel="007661D3" w:rsidRDefault="006F12A4" w:rsidP="00D374DF">
      <w:pPr>
        <w:pStyle w:val="ListParagraph1"/>
        <w:numPr>
          <w:ilvl w:val="0"/>
          <w:numId w:val="7"/>
        </w:numPr>
        <w:autoSpaceDE w:val="0"/>
        <w:autoSpaceDN w:val="0"/>
        <w:adjustRightInd w:val="0"/>
        <w:spacing w:before="160" w:line="276" w:lineRule="auto"/>
        <w:ind w:left="426"/>
        <w:jc w:val="both"/>
        <w:rPr>
          <w:del w:id="98" w:author="Nurseda ERDOĞAN" w:date="2019-01-31T10:38:00Z"/>
          <w:rFonts w:ascii="Times New Roman" w:hAnsi="Times New Roman"/>
          <w:szCs w:val="24"/>
          <w:lang w:eastAsia="en-US"/>
        </w:rPr>
      </w:pPr>
      <w:del w:id="99" w:author="Nurseda ERDOĞAN" w:date="2019-01-31T10:38:00Z">
        <w:r w:rsidRPr="005A1541" w:rsidDel="007661D3">
          <w:rPr>
            <w:rFonts w:ascii="Times New Roman" w:hAnsi="Times New Roman"/>
            <w:szCs w:val="24"/>
            <w:lang w:eastAsia="en-US"/>
          </w:rPr>
          <w:delText>Elektrik şaftlarından yatay yönde çıkış yapan tesisat geçişleri</w:delText>
        </w:r>
      </w:del>
    </w:p>
    <w:p w:rsidR="006F12A4" w:rsidRPr="005A1541" w:rsidDel="007661D3" w:rsidRDefault="006F12A4" w:rsidP="00D374DF">
      <w:pPr>
        <w:pStyle w:val="ListParagraph1"/>
        <w:numPr>
          <w:ilvl w:val="0"/>
          <w:numId w:val="7"/>
        </w:numPr>
        <w:autoSpaceDE w:val="0"/>
        <w:autoSpaceDN w:val="0"/>
        <w:adjustRightInd w:val="0"/>
        <w:spacing w:before="160" w:line="276" w:lineRule="auto"/>
        <w:ind w:left="426"/>
        <w:jc w:val="both"/>
        <w:rPr>
          <w:del w:id="100" w:author="Nurseda ERDOĞAN" w:date="2019-01-31T10:38:00Z"/>
          <w:rFonts w:ascii="Times New Roman" w:hAnsi="Times New Roman"/>
          <w:szCs w:val="24"/>
          <w:lang w:eastAsia="en-US"/>
        </w:rPr>
      </w:pPr>
      <w:del w:id="101" w:author="Nurseda ERDOĞAN" w:date="2019-01-31T10:38:00Z">
        <w:r w:rsidRPr="005A1541" w:rsidDel="007661D3">
          <w:rPr>
            <w:rFonts w:ascii="Times New Roman" w:hAnsi="Times New Roman"/>
            <w:szCs w:val="24"/>
            <w:lang w:eastAsia="en-US"/>
          </w:rPr>
          <w:delText>Yangın ya da kaçış koridoru duvarları ile yangın merdiveni duvarlarından yatay yönde geçiş yapan elektrik ve mekanik tesisat boşlukları</w:delText>
        </w:r>
      </w:del>
    </w:p>
    <w:p w:rsidR="006F12A4" w:rsidRPr="005A1541" w:rsidDel="007661D3" w:rsidRDefault="006F12A4" w:rsidP="00D374DF">
      <w:pPr>
        <w:pStyle w:val="ListParagraph1"/>
        <w:numPr>
          <w:ilvl w:val="0"/>
          <w:numId w:val="7"/>
        </w:numPr>
        <w:autoSpaceDE w:val="0"/>
        <w:autoSpaceDN w:val="0"/>
        <w:adjustRightInd w:val="0"/>
        <w:spacing w:before="160" w:line="276" w:lineRule="auto"/>
        <w:ind w:left="426"/>
        <w:jc w:val="both"/>
        <w:rPr>
          <w:del w:id="102" w:author="Nurseda ERDOĞAN" w:date="2019-01-31T10:38:00Z"/>
          <w:rFonts w:ascii="Times New Roman" w:hAnsi="Times New Roman"/>
          <w:szCs w:val="24"/>
          <w:lang w:eastAsia="en-US"/>
        </w:rPr>
      </w:pPr>
      <w:del w:id="103" w:author="Nurseda ERDOĞAN" w:date="2019-01-31T10:38:00Z">
        <w:r w:rsidRPr="005A1541" w:rsidDel="007661D3">
          <w:rPr>
            <w:rFonts w:ascii="Times New Roman" w:hAnsi="Times New Roman"/>
            <w:szCs w:val="24"/>
            <w:lang w:eastAsia="en-US"/>
          </w:rPr>
          <w:delText>Yangın koridoru, yangın merdiveni ve kaçış koridoru duvarlarının üst döşeme ile birleştiği tavan-duvar birleşim derzleri ve dilatasyon derzleri</w:delText>
        </w:r>
      </w:del>
    </w:p>
    <w:p w:rsidR="006F12A4" w:rsidRPr="005A1541" w:rsidDel="007661D3" w:rsidRDefault="006F12A4" w:rsidP="00D374DF">
      <w:pPr>
        <w:pStyle w:val="ListParagraph1"/>
        <w:numPr>
          <w:ilvl w:val="0"/>
          <w:numId w:val="7"/>
        </w:numPr>
        <w:autoSpaceDE w:val="0"/>
        <w:autoSpaceDN w:val="0"/>
        <w:adjustRightInd w:val="0"/>
        <w:spacing w:before="160" w:line="276" w:lineRule="auto"/>
        <w:ind w:left="426"/>
        <w:jc w:val="both"/>
        <w:rPr>
          <w:del w:id="104" w:author="Nurseda ERDOĞAN" w:date="2019-01-31T10:38:00Z"/>
          <w:rFonts w:ascii="Times New Roman" w:hAnsi="Times New Roman"/>
          <w:szCs w:val="24"/>
          <w:lang w:eastAsia="en-US"/>
        </w:rPr>
      </w:pPr>
      <w:del w:id="105" w:author="Nurseda ERDOĞAN" w:date="2019-01-31T10:38:00Z">
        <w:r w:rsidRPr="005A1541" w:rsidDel="007661D3">
          <w:rPr>
            <w:rFonts w:ascii="Times New Roman" w:hAnsi="Times New Roman"/>
            <w:szCs w:val="24"/>
            <w:lang w:eastAsia="en-US"/>
          </w:rPr>
          <w:delText>Mutfak, kazan dairesi, trafo ve pano odaları duvarlarından yatay yönde geçiş yapan elektrik ve mekanik tesisat boşlukları</w:delText>
        </w:r>
      </w:del>
    </w:p>
    <w:p w:rsidR="006F12A4" w:rsidRPr="005A1541" w:rsidDel="007661D3" w:rsidRDefault="006F12A4" w:rsidP="00D374DF">
      <w:pPr>
        <w:pStyle w:val="ListParagraph1"/>
        <w:autoSpaceDE w:val="0"/>
        <w:autoSpaceDN w:val="0"/>
        <w:adjustRightInd w:val="0"/>
        <w:spacing w:before="160" w:line="276" w:lineRule="auto"/>
        <w:ind w:left="0"/>
        <w:jc w:val="both"/>
        <w:rPr>
          <w:del w:id="106" w:author="Nurseda ERDOĞAN" w:date="2019-01-31T10:38:00Z"/>
          <w:rFonts w:ascii="Times New Roman" w:eastAsiaTheme="minorEastAsia" w:hAnsi="Times New Roman"/>
          <w:color w:val="000000"/>
          <w:szCs w:val="24"/>
          <w:lang w:eastAsia="en-US"/>
        </w:rPr>
      </w:pPr>
      <w:del w:id="107" w:author="Nurseda ERDOĞAN" w:date="2019-01-31T10:38:00Z">
        <w:r w:rsidRPr="005A1541" w:rsidDel="007661D3">
          <w:rPr>
            <w:rFonts w:ascii="Times New Roman" w:eastAsiaTheme="minorEastAsia" w:hAnsi="Times New Roman"/>
            <w:color w:val="000000"/>
            <w:szCs w:val="24"/>
            <w:lang w:eastAsia="en-US"/>
          </w:rPr>
          <w:delText>Yangın durdurucu malzemeler, yangın kompartmanları ve güvenlik hollerindeki;</w:delText>
        </w:r>
      </w:del>
    </w:p>
    <w:p w:rsidR="006F12A4" w:rsidRPr="005A1541" w:rsidDel="007661D3" w:rsidRDefault="006F12A4" w:rsidP="006F12A4">
      <w:pPr>
        <w:pStyle w:val="ListeParagraf"/>
        <w:numPr>
          <w:ilvl w:val="0"/>
          <w:numId w:val="2"/>
        </w:numPr>
        <w:spacing w:before="160" w:after="0"/>
        <w:ind w:left="0" w:firstLine="709"/>
        <w:jc w:val="both"/>
        <w:rPr>
          <w:del w:id="108" w:author="Nurseda ERDOĞAN" w:date="2019-01-31T10:38:00Z"/>
          <w:rFonts w:ascii="Times New Roman" w:hAnsi="Times New Roman" w:cs="Times New Roman"/>
          <w:b/>
          <w:vanish/>
          <w:color w:val="000000"/>
          <w:sz w:val="24"/>
          <w:szCs w:val="24"/>
        </w:rPr>
      </w:pPr>
    </w:p>
    <w:p w:rsidR="006F12A4" w:rsidRPr="005A1541" w:rsidDel="007661D3" w:rsidRDefault="006F12A4" w:rsidP="006F12A4">
      <w:pPr>
        <w:pStyle w:val="ListeParagraf"/>
        <w:numPr>
          <w:ilvl w:val="0"/>
          <w:numId w:val="2"/>
        </w:numPr>
        <w:spacing w:before="160" w:after="0"/>
        <w:ind w:left="0" w:firstLine="709"/>
        <w:jc w:val="both"/>
        <w:rPr>
          <w:del w:id="109" w:author="Nurseda ERDOĞAN" w:date="2019-01-31T10:38:00Z"/>
          <w:rFonts w:ascii="Times New Roman" w:hAnsi="Times New Roman" w:cs="Times New Roman"/>
          <w:b/>
          <w:vanish/>
          <w:color w:val="000000"/>
          <w:sz w:val="24"/>
          <w:szCs w:val="24"/>
        </w:rPr>
      </w:pPr>
    </w:p>
    <w:p w:rsidR="006F12A4" w:rsidRPr="005A1541" w:rsidDel="007661D3" w:rsidRDefault="006F12A4" w:rsidP="006F12A4">
      <w:pPr>
        <w:pStyle w:val="ListeParagraf"/>
        <w:numPr>
          <w:ilvl w:val="0"/>
          <w:numId w:val="2"/>
        </w:numPr>
        <w:spacing w:before="160" w:after="0"/>
        <w:ind w:left="0" w:firstLine="709"/>
        <w:jc w:val="both"/>
        <w:rPr>
          <w:del w:id="110" w:author="Nurseda ERDOĞAN" w:date="2019-01-31T10:38:00Z"/>
          <w:rFonts w:ascii="Times New Roman" w:hAnsi="Times New Roman" w:cs="Times New Roman"/>
          <w:b/>
          <w:vanish/>
          <w:color w:val="000000"/>
          <w:sz w:val="24"/>
          <w:szCs w:val="24"/>
        </w:rPr>
      </w:pPr>
    </w:p>
    <w:p w:rsidR="006F12A4" w:rsidRPr="005A1541" w:rsidDel="007661D3" w:rsidRDefault="006F12A4" w:rsidP="00D374DF">
      <w:pPr>
        <w:pStyle w:val="ListParagraph1"/>
        <w:numPr>
          <w:ilvl w:val="0"/>
          <w:numId w:val="5"/>
        </w:numPr>
        <w:autoSpaceDE w:val="0"/>
        <w:autoSpaceDN w:val="0"/>
        <w:adjustRightInd w:val="0"/>
        <w:spacing w:before="160" w:line="276" w:lineRule="auto"/>
        <w:ind w:left="426"/>
        <w:jc w:val="both"/>
        <w:rPr>
          <w:del w:id="111" w:author="Nurseda ERDOĞAN" w:date="2019-01-31T10:38:00Z"/>
          <w:rFonts w:ascii="Times New Roman" w:hAnsi="Times New Roman"/>
          <w:szCs w:val="24"/>
          <w:lang w:eastAsia="en-US"/>
        </w:rPr>
      </w:pPr>
      <w:del w:id="112" w:author="Nurseda ERDOĞAN" w:date="2019-01-31T10:38:00Z">
        <w:r w:rsidRPr="005A1541" w:rsidDel="007661D3">
          <w:rPr>
            <w:rFonts w:ascii="Times New Roman" w:hAnsi="Times New Roman"/>
            <w:szCs w:val="24"/>
            <w:lang w:eastAsia="en-US"/>
          </w:rPr>
          <w:delText>Şaftların,</w:delText>
        </w:r>
      </w:del>
    </w:p>
    <w:p w:rsidR="006F12A4" w:rsidRPr="005A1541" w:rsidDel="007661D3" w:rsidRDefault="006F12A4" w:rsidP="00D374DF">
      <w:pPr>
        <w:pStyle w:val="ListParagraph1"/>
        <w:numPr>
          <w:ilvl w:val="0"/>
          <w:numId w:val="5"/>
        </w:numPr>
        <w:autoSpaceDE w:val="0"/>
        <w:autoSpaceDN w:val="0"/>
        <w:adjustRightInd w:val="0"/>
        <w:spacing w:before="160" w:line="276" w:lineRule="auto"/>
        <w:ind w:left="426"/>
        <w:jc w:val="both"/>
        <w:rPr>
          <w:del w:id="113" w:author="Nurseda ERDOĞAN" w:date="2019-01-31T10:38:00Z"/>
          <w:rFonts w:ascii="Times New Roman" w:hAnsi="Times New Roman"/>
          <w:szCs w:val="24"/>
          <w:lang w:eastAsia="en-US"/>
        </w:rPr>
      </w:pPr>
      <w:del w:id="114" w:author="Nurseda ERDOĞAN" w:date="2019-01-31T10:38:00Z">
        <w:r w:rsidRPr="005A1541" w:rsidDel="007661D3">
          <w:rPr>
            <w:rFonts w:ascii="Times New Roman" w:hAnsi="Times New Roman"/>
            <w:szCs w:val="24"/>
            <w:lang w:eastAsia="en-US"/>
          </w:rPr>
          <w:delText>Havalandırma kanallarının,</w:delText>
        </w:r>
      </w:del>
    </w:p>
    <w:p w:rsidR="006F12A4" w:rsidRPr="005A1541" w:rsidDel="007661D3" w:rsidRDefault="006F12A4">
      <w:pPr>
        <w:pStyle w:val="ListParagraph1"/>
        <w:autoSpaceDE w:val="0"/>
        <w:autoSpaceDN w:val="0"/>
        <w:adjustRightInd w:val="0"/>
        <w:spacing w:before="160" w:line="276" w:lineRule="auto"/>
        <w:ind w:left="426"/>
        <w:jc w:val="both"/>
        <w:rPr>
          <w:del w:id="115" w:author="Nurseda ERDOĞAN" w:date="2019-01-31T10:38:00Z"/>
          <w:rFonts w:ascii="Times New Roman" w:hAnsi="Times New Roman"/>
          <w:szCs w:val="24"/>
          <w:lang w:eastAsia="en-US"/>
        </w:rPr>
        <w:pPrChange w:id="116" w:author="Nurseda ERDOĞAN" w:date="2019-01-31T10:38:00Z">
          <w:pPr>
            <w:pStyle w:val="ListParagraph1"/>
            <w:numPr>
              <w:numId w:val="5"/>
            </w:numPr>
            <w:autoSpaceDE w:val="0"/>
            <w:autoSpaceDN w:val="0"/>
            <w:adjustRightInd w:val="0"/>
            <w:spacing w:before="160" w:line="276" w:lineRule="auto"/>
            <w:ind w:left="426" w:hanging="360"/>
            <w:jc w:val="both"/>
          </w:pPr>
        </w:pPrChange>
      </w:pPr>
      <w:del w:id="117" w:author="Nurseda ERDOĞAN" w:date="2019-01-31T10:38:00Z">
        <w:r w:rsidRPr="005A1541" w:rsidDel="007661D3">
          <w:rPr>
            <w:rFonts w:ascii="Times New Roman" w:hAnsi="Times New Roman"/>
            <w:szCs w:val="24"/>
            <w:lang w:eastAsia="en-US"/>
          </w:rPr>
          <w:delText>Mekanik ve elektrik tesisat geçişlerinin,</w:delText>
        </w:r>
      </w:del>
    </w:p>
    <w:p w:rsidR="006F12A4" w:rsidRPr="005A1541" w:rsidDel="007661D3" w:rsidRDefault="006F12A4">
      <w:pPr>
        <w:pStyle w:val="ListParagraph1"/>
        <w:autoSpaceDE w:val="0"/>
        <w:autoSpaceDN w:val="0"/>
        <w:adjustRightInd w:val="0"/>
        <w:spacing w:before="160" w:line="276" w:lineRule="auto"/>
        <w:ind w:left="426"/>
        <w:jc w:val="both"/>
        <w:rPr>
          <w:del w:id="118" w:author="Nurseda ERDOĞAN" w:date="2019-01-31T10:38:00Z"/>
          <w:rFonts w:ascii="Times New Roman" w:hAnsi="Times New Roman"/>
          <w:szCs w:val="24"/>
          <w:lang w:eastAsia="en-US"/>
        </w:rPr>
        <w:pPrChange w:id="119" w:author="Nurseda ERDOĞAN" w:date="2019-01-31T10:38:00Z">
          <w:pPr>
            <w:pStyle w:val="ListParagraph1"/>
            <w:numPr>
              <w:numId w:val="5"/>
            </w:numPr>
            <w:autoSpaceDE w:val="0"/>
            <w:autoSpaceDN w:val="0"/>
            <w:adjustRightInd w:val="0"/>
            <w:spacing w:before="160" w:line="276" w:lineRule="auto"/>
            <w:ind w:left="426" w:hanging="360"/>
            <w:jc w:val="both"/>
          </w:pPr>
        </w:pPrChange>
      </w:pPr>
      <w:del w:id="120" w:author="Nurseda ERDOĞAN" w:date="2019-01-31T10:38:00Z">
        <w:r w:rsidRPr="005A1541" w:rsidDel="007661D3">
          <w:rPr>
            <w:rFonts w:ascii="Times New Roman" w:hAnsi="Times New Roman"/>
            <w:szCs w:val="24"/>
            <w:lang w:eastAsia="en-US"/>
          </w:rPr>
          <w:delText>İzolasyonsuz metal boru geçişlerinin,</w:delText>
        </w:r>
      </w:del>
    </w:p>
    <w:p w:rsidR="006F12A4" w:rsidRPr="005A1541" w:rsidDel="007661D3" w:rsidRDefault="006F12A4">
      <w:pPr>
        <w:pStyle w:val="ListParagraph1"/>
        <w:autoSpaceDE w:val="0"/>
        <w:autoSpaceDN w:val="0"/>
        <w:adjustRightInd w:val="0"/>
        <w:spacing w:before="160" w:line="276" w:lineRule="auto"/>
        <w:ind w:left="426"/>
        <w:jc w:val="both"/>
        <w:rPr>
          <w:del w:id="121" w:author="Nurseda ERDOĞAN" w:date="2019-01-31T10:38:00Z"/>
          <w:rFonts w:ascii="Times New Roman" w:hAnsi="Times New Roman"/>
          <w:szCs w:val="24"/>
          <w:lang w:eastAsia="en-US"/>
        </w:rPr>
        <w:pPrChange w:id="122" w:author="Nurseda ERDOĞAN" w:date="2019-01-31T10:38:00Z">
          <w:pPr>
            <w:pStyle w:val="ListParagraph1"/>
            <w:numPr>
              <w:numId w:val="5"/>
            </w:numPr>
            <w:autoSpaceDE w:val="0"/>
            <w:autoSpaceDN w:val="0"/>
            <w:adjustRightInd w:val="0"/>
            <w:spacing w:before="160" w:line="276" w:lineRule="auto"/>
            <w:ind w:left="426" w:hanging="360"/>
            <w:jc w:val="both"/>
          </w:pPr>
        </w:pPrChange>
      </w:pPr>
      <w:del w:id="123" w:author="Nurseda ERDOĞAN" w:date="2019-01-31T10:38:00Z">
        <w:r w:rsidRPr="005A1541" w:rsidDel="007661D3">
          <w:rPr>
            <w:rFonts w:ascii="Times New Roman" w:hAnsi="Times New Roman"/>
            <w:szCs w:val="24"/>
            <w:lang w:eastAsia="en-US"/>
          </w:rPr>
          <w:delText>Dilatasyon derzleri ve dış cephe-döşeme birleşimlerin</w:delText>
        </w:r>
      </w:del>
    </w:p>
    <w:p w:rsidR="006F12A4" w:rsidRPr="005A1541" w:rsidDel="007661D3" w:rsidRDefault="006F12A4">
      <w:pPr>
        <w:pStyle w:val="ListParagraph1"/>
        <w:autoSpaceDE w:val="0"/>
        <w:autoSpaceDN w:val="0"/>
        <w:adjustRightInd w:val="0"/>
        <w:spacing w:before="160" w:line="276" w:lineRule="auto"/>
        <w:ind w:left="426"/>
        <w:jc w:val="both"/>
        <w:rPr>
          <w:del w:id="124" w:author="Nurseda ERDOĞAN" w:date="2019-01-31T10:38:00Z"/>
          <w:rFonts w:ascii="Times New Roman" w:hAnsi="Times New Roman"/>
          <w:szCs w:val="24"/>
          <w:lang w:eastAsia="en-US"/>
        </w:rPr>
        <w:pPrChange w:id="125" w:author="Nurseda ERDOĞAN" w:date="2019-01-31T10:38:00Z">
          <w:pPr>
            <w:pStyle w:val="ListParagraph1"/>
            <w:numPr>
              <w:numId w:val="5"/>
            </w:numPr>
            <w:autoSpaceDE w:val="0"/>
            <w:autoSpaceDN w:val="0"/>
            <w:adjustRightInd w:val="0"/>
            <w:spacing w:before="160" w:line="276" w:lineRule="auto"/>
            <w:ind w:left="426" w:hanging="360"/>
            <w:jc w:val="both"/>
          </w:pPr>
        </w:pPrChange>
      </w:pPr>
      <w:del w:id="126" w:author="Nurseda ERDOĞAN" w:date="2019-01-31T10:38:00Z">
        <w:r w:rsidRPr="005A1541" w:rsidDel="007661D3">
          <w:rPr>
            <w:rFonts w:ascii="Times New Roman" w:hAnsi="Times New Roman"/>
            <w:szCs w:val="24"/>
            <w:lang w:eastAsia="en-US"/>
          </w:rPr>
          <w:delText>Duvar-taşıyıcı eleman (döşeme-kolon-kiriş) birleşim derzlerinin yangın yalıtımında kullanılır.</w:delText>
        </w:r>
      </w:del>
    </w:p>
    <w:p w:rsidR="006F12A4" w:rsidRPr="005A1541" w:rsidDel="007661D3" w:rsidRDefault="006F12A4" w:rsidP="006F12A4">
      <w:pPr>
        <w:spacing w:before="160" w:after="0"/>
        <w:ind w:firstLine="709"/>
        <w:jc w:val="both"/>
        <w:rPr>
          <w:del w:id="127" w:author="Nurseda ERDOĞAN" w:date="2019-01-31T10:38:00Z"/>
          <w:rFonts w:ascii="Times New Roman" w:hAnsi="Times New Roman" w:cs="Times New Roman"/>
          <w:sz w:val="24"/>
          <w:szCs w:val="24"/>
        </w:rPr>
      </w:pPr>
      <w:del w:id="128" w:author="Nurseda ERDOĞAN" w:date="2019-01-31T10:38:00Z">
        <w:r w:rsidRPr="005A1541" w:rsidDel="007661D3">
          <w:rPr>
            <w:rFonts w:ascii="Times New Roman" w:hAnsi="Times New Roman" w:cs="Times New Roman"/>
            <w:sz w:val="24"/>
            <w:szCs w:val="24"/>
          </w:rPr>
          <w:delText>Kullanılacak olan malzemeler;</w:delText>
        </w:r>
      </w:del>
    </w:p>
    <w:p w:rsidR="006F12A4" w:rsidRPr="00D374DF" w:rsidDel="007661D3" w:rsidRDefault="006F12A4" w:rsidP="00D374DF">
      <w:pPr>
        <w:pStyle w:val="ListeParagraf"/>
        <w:numPr>
          <w:ilvl w:val="1"/>
          <w:numId w:val="12"/>
        </w:numPr>
        <w:spacing w:before="160" w:after="0"/>
        <w:ind w:left="426"/>
        <w:jc w:val="both"/>
        <w:rPr>
          <w:del w:id="129" w:author="Nurseda ERDOĞAN" w:date="2019-01-31T10:38:00Z"/>
          <w:rFonts w:ascii="Times New Roman" w:hAnsi="Times New Roman" w:cs="Times New Roman"/>
          <w:strike/>
          <w:color w:val="FF0000"/>
          <w:sz w:val="24"/>
          <w:szCs w:val="24"/>
        </w:rPr>
      </w:pPr>
      <w:del w:id="130" w:author="Nurseda ERDOĞAN" w:date="2019-01-31T10:38:00Z">
        <w:r w:rsidRPr="00D374DF" w:rsidDel="007661D3">
          <w:rPr>
            <w:rFonts w:ascii="Times New Roman" w:hAnsi="Times New Roman" w:cs="Times New Roman"/>
            <w:sz w:val="24"/>
            <w:szCs w:val="24"/>
          </w:rPr>
          <w:delText>Pasif yangın önlemi almak amacı ile özel olarak üretilmiş yangın durdurucu malzemeler olmalıdır.</w:delText>
        </w:r>
      </w:del>
    </w:p>
    <w:p w:rsidR="006F12A4" w:rsidRPr="00D374DF" w:rsidDel="007661D3" w:rsidRDefault="006F12A4" w:rsidP="00D374DF">
      <w:pPr>
        <w:pStyle w:val="ListeParagraf"/>
        <w:numPr>
          <w:ilvl w:val="1"/>
          <w:numId w:val="12"/>
        </w:numPr>
        <w:spacing w:before="160" w:after="0"/>
        <w:ind w:left="426"/>
        <w:jc w:val="both"/>
        <w:rPr>
          <w:del w:id="131" w:author="Nurseda ERDOĞAN" w:date="2019-01-31T10:39:00Z"/>
          <w:rFonts w:ascii="Times New Roman" w:hAnsi="Times New Roman" w:cs="Times New Roman"/>
          <w:sz w:val="24"/>
          <w:szCs w:val="24"/>
        </w:rPr>
      </w:pPr>
      <w:del w:id="132" w:author="Nurseda ERDOĞAN" w:date="2019-01-31T10:38:00Z">
        <w:r w:rsidRPr="00D374DF" w:rsidDel="007661D3">
          <w:rPr>
            <w:rFonts w:ascii="Times New Roman" w:hAnsi="Times New Roman" w:cs="Times New Roman"/>
            <w:sz w:val="24"/>
            <w:szCs w:val="24"/>
          </w:rPr>
          <w:delText xml:space="preserve">Kullanılacak olan ürünlerin aşağıda belirtilen </w:delText>
        </w:r>
        <w:r w:rsidRPr="00D374DF" w:rsidDel="007661D3">
          <w:rPr>
            <w:rFonts w:ascii="Times New Roman" w:hAnsi="Times New Roman" w:cs="Times New Roman"/>
            <w:color w:val="000000"/>
            <w:sz w:val="24"/>
            <w:szCs w:val="24"/>
          </w:rPr>
          <w:delText xml:space="preserve">ilgili test standardına göre akredite bir laboratuvar tarafından düzenlenmiş test ve sınıflandırma raporu ve ETA belgesi (Avrupa Teknik Değerlendirme/Onay Belgesi) </w:delText>
        </w:r>
        <w:r w:rsidRPr="00D374DF" w:rsidDel="007661D3">
          <w:rPr>
            <w:rFonts w:ascii="Times New Roman" w:hAnsi="Times New Roman" w:cs="Times New Roman"/>
            <w:sz w:val="24"/>
            <w:szCs w:val="24"/>
          </w:rPr>
          <w:delText>mevcut olması şarttır. Belirtilen standartlar dışında test raporları/belgeler/sertifikalar kabul edilmemelidir</w:delText>
        </w:r>
      </w:del>
      <w:del w:id="133" w:author="Nurseda ERDOĞAN" w:date="2019-01-31T10:39:00Z">
        <w:r w:rsidRPr="00D374DF" w:rsidDel="007661D3">
          <w:rPr>
            <w:rFonts w:ascii="Times New Roman" w:hAnsi="Times New Roman" w:cs="Times New Roman"/>
            <w:sz w:val="24"/>
            <w:szCs w:val="24"/>
          </w:rPr>
          <w:delText>.</w:delText>
        </w:r>
      </w:del>
    </w:p>
    <w:p w:rsidR="006F12A4" w:rsidRPr="00D374DF" w:rsidDel="007661D3" w:rsidRDefault="006F12A4" w:rsidP="00D374DF">
      <w:pPr>
        <w:pStyle w:val="ListeParagraf"/>
        <w:numPr>
          <w:ilvl w:val="1"/>
          <w:numId w:val="12"/>
        </w:numPr>
        <w:spacing w:before="160" w:after="0"/>
        <w:ind w:left="426"/>
        <w:jc w:val="both"/>
        <w:rPr>
          <w:del w:id="134" w:author="Nurseda ERDOĞAN" w:date="2019-01-31T10:39:00Z"/>
          <w:rFonts w:ascii="Times New Roman" w:hAnsi="Times New Roman" w:cs="Times New Roman"/>
          <w:color w:val="000000" w:themeColor="text1"/>
          <w:sz w:val="24"/>
          <w:szCs w:val="24"/>
        </w:rPr>
      </w:pPr>
      <w:del w:id="135" w:author="Nurseda ERDOĞAN" w:date="2019-01-31T10:39:00Z">
        <w:r w:rsidRPr="00D374DF" w:rsidDel="007661D3">
          <w:rPr>
            <w:rFonts w:ascii="Times New Roman" w:hAnsi="Times New Roman" w:cs="Times New Roman"/>
            <w:sz w:val="24"/>
            <w:szCs w:val="24"/>
          </w:rPr>
          <w:delText>Yalıtılacak detaya özgü onay belgesi değerlendirilerek, onay belgesinde tariflendiği şekilde uygulama yapılmalıdır.</w:delText>
        </w:r>
      </w:del>
    </w:p>
    <w:p w:rsidR="006F12A4" w:rsidRPr="00D374DF" w:rsidDel="007661D3" w:rsidRDefault="006F12A4" w:rsidP="00D374DF">
      <w:pPr>
        <w:pStyle w:val="ListeParagraf"/>
        <w:numPr>
          <w:ilvl w:val="1"/>
          <w:numId w:val="12"/>
        </w:numPr>
        <w:spacing w:before="160" w:after="0"/>
        <w:ind w:left="426"/>
        <w:jc w:val="both"/>
        <w:rPr>
          <w:del w:id="136" w:author="Nurseda ERDOĞAN" w:date="2019-01-31T10:39:00Z"/>
          <w:rFonts w:ascii="Times New Roman" w:hAnsi="Times New Roman" w:cs="Times New Roman"/>
          <w:sz w:val="24"/>
          <w:szCs w:val="24"/>
        </w:rPr>
      </w:pPr>
      <w:del w:id="137" w:author="Nurseda ERDOĞAN" w:date="2019-01-31T10:39:00Z">
        <w:r w:rsidRPr="00D374DF" w:rsidDel="007661D3">
          <w:rPr>
            <w:rFonts w:ascii="Times New Roman" w:hAnsi="Times New Roman" w:cs="Times New Roman"/>
            <w:color w:val="000000" w:themeColor="text1"/>
            <w:sz w:val="24"/>
            <w:szCs w:val="24"/>
          </w:rPr>
          <w:delText>Uygulama yapılan noktalara, uygulamada kullanılan malzemenin bilgisi, uygulama yılı ve uygulayıcının adının bulunduğu uygulama levhaları asılmalıdır. Uygulama yapılmış detaylarda yapı ömrü süresince değişiklik yapılması halinde;</w:delText>
        </w:r>
        <w:r w:rsidRPr="00D374DF" w:rsidDel="007661D3">
          <w:rPr>
            <w:rFonts w:ascii="Times New Roman" w:hAnsi="Times New Roman" w:cs="Times New Roman"/>
            <w:sz w:val="24"/>
            <w:szCs w:val="24"/>
          </w:rPr>
          <w:delText xml:space="preserve"> bu levhalarda yer alan bilgilere göre kontroller yapılmalı, olası tamirat sonrası uygulama levhası da yenilenmelidir.</w:delText>
        </w:r>
      </w:del>
    </w:p>
    <w:p w:rsidR="006F12A4" w:rsidRPr="00D374DF" w:rsidDel="007661D3" w:rsidRDefault="006F12A4" w:rsidP="00D374DF">
      <w:pPr>
        <w:pStyle w:val="ListeParagraf"/>
        <w:numPr>
          <w:ilvl w:val="1"/>
          <w:numId w:val="12"/>
        </w:numPr>
        <w:spacing w:after="0"/>
        <w:ind w:left="426"/>
        <w:jc w:val="both"/>
        <w:rPr>
          <w:del w:id="138" w:author="Nurseda ERDOĞAN" w:date="2019-01-31T10:39:00Z"/>
          <w:rFonts w:ascii="Times New Roman" w:hAnsi="Times New Roman" w:cs="Times New Roman"/>
          <w:sz w:val="24"/>
          <w:szCs w:val="24"/>
        </w:rPr>
      </w:pPr>
      <w:del w:id="139" w:author="Nurseda ERDOĞAN" w:date="2019-01-31T10:39:00Z">
        <w:r w:rsidRPr="00D374DF" w:rsidDel="007661D3">
          <w:rPr>
            <w:rFonts w:ascii="Times New Roman" w:hAnsi="Times New Roman" w:cs="Times New Roman"/>
            <w:sz w:val="24"/>
            <w:szCs w:val="24"/>
          </w:rPr>
          <w:delText xml:space="preserve">Dolgu malzemesi olarak kullanılan taş yününün yoğunluğu, </w:delText>
        </w:r>
        <w:r w:rsidRPr="00D374DF" w:rsidDel="007661D3">
          <w:rPr>
            <w:rFonts w:ascii="Times New Roman" w:hAnsi="Times New Roman" w:cs="Times New Roman"/>
            <w:color w:val="000000"/>
            <w:sz w:val="24"/>
            <w:szCs w:val="24"/>
          </w:rPr>
          <w:delText>ilgili onay belgesinde belirtilen</w:delText>
        </w:r>
        <w:r w:rsidRPr="00D374DF" w:rsidDel="007661D3">
          <w:rPr>
            <w:rFonts w:ascii="Times New Roman" w:hAnsi="Times New Roman" w:cs="Times New Roman"/>
            <w:sz w:val="24"/>
            <w:szCs w:val="24"/>
          </w:rPr>
          <w:delText xml:space="preserve"> detaya uygun olacaktır. </w:delText>
        </w:r>
      </w:del>
    </w:p>
    <w:p w:rsidR="006F12A4" w:rsidRPr="00D374DF" w:rsidDel="007661D3" w:rsidRDefault="006F12A4" w:rsidP="00D374DF">
      <w:pPr>
        <w:pStyle w:val="ListeParagraf"/>
        <w:numPr>
          <w:ilvl w:val="1"/>
          <w:numId w:val="12"/>
        </w:numPr>
        <w:spacing w:after="0"/>
        <w:ind w:left="426"/>
        <w:jc w:val="both"/>
        <w:rPr>
          <w:del w:id="140" w:author="Nurseda ERDOĞAN" w:date="2019-01-31T10:39:00Z"/>
          <w:rFonts w:ascii="Times New Roman" w:hAnsi="Times New Roman" w:cs="Times New Roman"/>
          <w:sz w:val="24"/>
          <w:szCs w:val="24"/>
        </w:rPr>
      </w:pPr>
      <w:del w:id="141" w:author="Nurseda ERDOĞAN" w:date="2019-01-31T10:39:00Z">
        <w:r w:rsidRPr="00D374DF" w:rsidDel="007661D3">
          <w:rPr>
            <w:rFonts w:ascii="Times New Roman" w:hAnsi="Times New Roman" w:cs="Times New Roman"/>
            <w:sz w:val="24"/>
            <w:szCs w:val="24"/>
          </w:rPr>
          <w:delText>Ürün uygulamalarını yapacak kişiler Mesleki Yeterlilik Kurumu’ndan sertifikalı olacaktır.</w:delText>
        </w:r>
      </w:del>
    </w:p>
    <w:p w:rsidR="006F12A4" w:rsidRPr="00D374DF" w:rsidDel="007661D3" w:rsidRDefault="006F12A4" w:rsidP="00D374DF">
      <w:pPr>
        <w:pStyle w:val="ListeParagraf"/>
        <w:numPr>
          <w:ilvl w:val="1"/>
          <w:numId w:val="12"/>
        </w:numPr>
        <w:spacing w:after="0"/>
        <w:ind w:left="426"/>
        <w:jc w:val="both"/>
        <w:rPr>
          <w:del w:id="142" w:author="Nurseda ERDOĞAN" w:date="2019-01-31T10:39:00Z"/>
          <w:rFonts w:ascii="Times New Roman" w:hAnsi="Times New Roman" w:cs="Times New Roman"/>
          <w:sz w:val="24"/>
          <w:szCs w:val="24"/>
        </w:rPr>
      </w:pPr>
      <w:del w:id="143" w:author="Nurseda ERDOĞAN" w:date="2019-01-31T10:39:00Z">
        <w:r w:rsidRPr="00D374DF" w:rsidDel="007661D3">
          <w:rPr>
            <w:rFonts w:ascii="Times New Roman" w:hAnsi="Times New Roman" w:cs="Times New Roman"/>
            <w:sz w:val="24"/>
            <w:szCs w:val="24"/>
          </w:rPr>
          <w:delText>Ürünlerin test ve sınıflandırma raporları ile birlikte Malzeme Güvenlik Formu (MSDS) ve/veya Uçucu Organik Madde Emisyon Dökümanı (VOC) sunulmalıdır.</w:delText>
        </w:r>
      </w:del>
    </w:p>
    <w:p w:rsidR="006F12A4" w:rsidRPr="00D374DF" w:rsidDel="007661D3" w:rsidRDefault="006F12A4" w:rsidP="00D374DF">
      <w:pPr>
        <w:pStyle w:val="ListeParagraf"/>
        <w:numPr>
          <w:ilvl w:val="1"/>
          <w:numId w:val="12"/>
        </w:numPr>
        <w:spacing w:after="0"/>
        <w:ind w:left="426"/>
        <w:jc w:val="both"/>
        <w:rPr>
          <w:del w:id="144" w:author="Nurseda ERDOĞAN" w:date="2019-01-31T10:39:00Z"/>
          <w:rFonts w:ascii="Times New Roman" w:hAnsi="Times New Roman" w:cs="Times New Roman"/>
          <w:sz w:val="24"/>
          <w:szCs w:val="24"/>
        </w:rPr>
      </w:pPr>
      <w:del w:id="145" w:author="Nurseda ERDOĞAN" w:date="2019-01-31T10:39:00Z">
        <w:r w:rsidRPr="00D374DF" w:rsidDel="007661D3">
          <w:rPr>
            <w:rFonts w:ascii="Times New Roman" w:hAnsi="Times New Roman" w:cs="Times New Roman"/>
            <w:sz w:val="24"/>
            <w:szCs w:val="24"/>
          </w:rPr>
          <w:delText>Ürünlerin deprem sonrasında yangın dayanımı sağlaması ile ilgili sismik test raporları bulunmalıdır.</w:delText>
        </w:r>
      </w:del>
    </w:p>
    <w:p w:rsidR="006F12A4" w:rsidRPr="00D374DF" w:rsidRDefault="00D374DF" w:rsidP="00D374DF">
      <w:pPr>
        <w:pStyle w:val="Balk3"/>
        <w:numPr>
          <w:ilvl w:val="2"/>
          <w:numId w:val="4"/>
        </w:numPr>
        <w:ind w:left="709"/>
      </w:pPr>
      <w:bookmarkStart w:id="146" w:name="_Toc505270687"/>
      <w:r w:rsidRPr="00D374DF">
        <w:t>Uygunluk Kriterleri</w:t>
      </w:r>
      <w:bookmarkEnd w:id="146"/>
      <w:ins w:id="147" w:author="Nurseda ERDOĞAN" w:date="2019-01-31T10:40:00Z">
        <w:r w:rsidR="007661D3">
          <w:t xml:space="preserve">  </w:t>
        </w:r>
      </w:ins>
      <w:ins w:id="148" w:author="Nurseda ERDOĞAN" w:date="2019-01-31T10:52:00Z">
        <w:r w:rsidR="006C5701">
          <w:t>(Değişik:RG-31/1/2019-30672)</w:t>
        </w:r>
      </w:ins>
      <w:ins w:id="149" w:author="Nurseda ERDOĞAN" w:date="2019-01-31T10:48:00Z">
        <w:r w:rsidR="006C5701">
          <w:t xml:space="preserve"> </w:t>
        </w:r>
      </w:ins>
    </w:p>
    <w:p w:rsidR="006F12A4" w:rsidRPr="005A1541" w:rsidDel="006C5701" w:rsidRDefault="006F12A4" w:rsidP="00D374DF">
      <w:pPr>
        <w:spacing w:before="160" w:after="0"/>
        <w:rPr>
          <w:del w:id="150" w:author="Nurseda ERDOĞAN" w:date="2019-01-31T10:48:00Z"/>
          <w:rFonts w:ascii="Times New Roman" w:hAnsi="Times New Roman" w:cs="Times New Roman"/>
          <w:b/>
          <w:sz w:val="28"/>
          <w:szCs w:val="28"/>
        </w:rPr>
      </w:pPr>
      <w:del w:id="151" w:author="Nurseda ERDOĞAN" w:date="2019-01-31T10:48:00Z">
        <w:r w:rsidRPr="005A1541" w:rsidDel="006C5701">
          <w:rPr>
            <w:rFonts w:ascii="Times New Roman" w:hAnsi="Times New Roman" w:cs="Times New Roman"/>
            <w:b/>
            <w:sz w:val="24"/>
            <w:szCs w:val="24"/>
          </w:rPr>
          <w:delText>Kullanılan malzemelerin uygunluğu;</w:delText>
        </w:r>
      </w:del>
    </w:p>
    <w:p w:rsidR="006C5701" w:rsidRPr="006C5701" w:rsidRDefault="006C5701" w:rsidP="006C5701">
      <w:pPr>
        <w:spacing w:before="160" w:after="0"/>
        <w:rPr>
          <w:ins w:id="152" w:author="Nurseda ERDOĞAN" w:date="2019-01-31T10:48:00Z"/>
          <w:rFonts w:ascii="Times New Roman" w:hAnsi="Times New Roman" w:cs="Times New Roman"/>
          <w:sz w:val="24"/>
          <w:szCs w:val="24"/>
        </w:rPr>
      </w:pPr>
      <w:ins w:id="153" w:author="Nurseda ERDOĞAN" w:date="2019-01-31T10:48:00Z">
        <w:r w:rsidRPr="006C5701">
          <w:rPr>
            <w:rFonts w:ascii="Times New Roman" w:hAnsi="Times New Roman" w:cs="Times New Roman"/>
            <w:sz w:val="24"/>
            <w:szCs w:val="24"/>
          </w:rPr>
          <w:t>• Avrupa Birliği Standartları</w:t>
        </w:r>
      </w:ins>
    </w:p>
    <w:p w:rsidR="006C5701" w:rsidRPr="006C5701" w:rsidRDefault="006C5701" w:rsidP="006C5701">
      <w:pPr>
        <w:spacing w:before="160" w:after="0"/>
        <w:rPr>
          <w:ins w:id="154" w:author="Nurseda ERDOĞAN" w:date="2019-01-31T10:48:00Z"/>
          <w:rFonts w:ascii="Times New Roman" w:hAnsi="Times New Roman" w:cs="Times New Roman"/>
          <w:sz w:val="24"/>
          <w:szCs w:val="24"/>
        </w:rPr>
      </w:pPr>
      <w:ins w:id="155" w:author="Nurseda ERDOĞAN" w:date="2019-01-31T10:48:00Z">
        <w:r w:rsidRPr="006C5701">
          <w:rPr>
            <w:rFonts w:ascii="Times New Roman" w:hAnsi="Times New Roman" w:cs="Times New Roman"/>
            <w:sz w:val="24"/>
            <w:szCs w:val="24"/>
          </w:rPr>
          <w:t>• Türk Standartları</w:t>
        </w:r>
      </w:ins>
    </w:p>
    <w:p w:rsidR="006C5701" w:rsidRPr="006C5701" w:rsidRDefault="006C5701" w:rsidP="006C5701">
      <w:pPr>
        <w:spacing w:before="160" w:after="0"/>
        <w:rPr>
          <w:ins w:id="156" w:author="Nurseda ERDOĞAN" w:date="2019-01-31T10:48:00Z"/>
          <w:rFonts w:ascii="Times New Roman" w:hAnsi="Times New Roman" w:cs="Times New Roman"/>
          <w:sz w:val="24"/>
          <w:szCs w:val="24"/>
        </w:rPr>
      </w:pPr>
      <w:ins w:id="157" w:author="Nurseda ERDOĞAN" w:date="2019-01-31T10:48:00Z">
        <w:r w:rsidRPr="006C5701">
          <w:rPr>
            <w:rFonts w:ascii="Times New Roman" w:hAnsi="Times New Roman" w:cs="Times New Roman"/>
            <w:sz w:val="24"/>
            <w:szCs w:val="24"/>
          </w:rPr>
          <w:t>• Yapı Malzemeleri Yönetmeliği (305/2011/AB)</w:t>
        </w:r>
      </w:ins>
    </w:p>
    <w:p w:rsidR="006C5701" w:rsidRPr="006C5701" w:rsidRDefault="006C5701" w:rsidP="006C5701">
      <w:pPr>
        <w:spacing w:before="160" w:after="0"/>
        <w:rPr>
          <w:ins w:id="158" w:author="Nurseda ERDOĞAN" w:date="2019-01-31T10:48:00Z"/>
          <w:rFonts w:ascii="Times New Roman" w:hAnsi="Times New Roman" w:cs="Times New Roman"/>
          <w:sz w:val="24"/>
          <w:szCs w:val="24"/>
        </w:rPr>
      </w:pPr>
      <w:ins w:id="159" w:author="Nurseda ERDOĞAN" w:date="2019-01-31T10:48:00Z">
        <w:r w:rsidRPr="006C5701">
          <w:rPr>
            <w:rFonts w:ascii="Times New Roman" w:hAnsi="Times New Roman" w:cs="Times New Roman"/>
            <w:sz w:val="24"/>
            <w:szCs w:val="24"/>
          </w:rPr>
          <w:t>• Yapı Malzemelerinin Tabi Olacağı Kriterler Hakkında Yönetmelik</w:t>
        </w:r>
      </w:ins>
    </w:p>
    <w:p w:rsidR="006C5701" w:rsidRPr="006C5701" w:rsidRDefault="006C5701" w:rsidP="006C5701">
      <w:pPr>
        <w:spacing w:before="160" w:after="0"/>
        <w:rPr>
          <w:ins w:id="160" w:author="Nurseda ERDOĞAN" w:date="2019-01-31T10:48:00Z"/>
          <w:rFonts w:ascii="Times New Roman" w:hAnsi="Times New Roman" w:cs="Times New Roman"/>
          <w:sz w:val="24"/>
          <w:szCs w:val="24"/>
        </w:rPr>
      </w:pPr>
      <w:ins w:id="161" w:author="Nurseda ERDOĞAN" w:date="2019-01-31T10:48:00Z">
        <w:r w:rsidRPr="006C5701">
          <w:rPr>
            <w:rFonts w:ascii="Times New Roman" w:hAnsi="Times New Roman" w:cs="Times New Roman"/>
            <w:sz w:val="24"/>
            <w:szCs w:val="24"/>
          </w:rPr>
          <w:lastRenderedPageBreak/>
          <w:t>• Binaların Yangından Korunması Hakkında Yönetmelik</w:t>
        </w:r>
      </w:ins>
    </w:p>
    <w:p w:rsidR="006F12A4" w:rsidRPr="005A1541" w:rsidDel="006C5701" w:rsidRDefault="006C5701">
      <w:pPr>
        <w:spacing w:before="160" w:after="0"/>
        <w:rPr>
          <w:del w:id="162" w:author="Nurseda ERDOĞAN" w:date="2019-01-31T10:48:00Z"/>
          <w:rFonts w:ascii="Times New Roman" w:hAnsi="Times New Roman" w:cs="Times New Roman"/>
          <w:sz w:val="24"/>
          <w:szCs w:val="24"/>
        </w:rPr>
      </w:pPr>
      <w:ins w:id="163" w:author="Nurseda ERDOĞAN" w:date="2019-01-31T10:48:00Z">
        <w:r>
          <w:rPr>
            <w:rFonts w:ascii="Times New Roman" w:hAnsi="Times New Roman" w:cs="Times New Roman"/>
            <w:sz w:val="24"/>
            <w:szCs w:val="24"/>
          </w:rPr>
          <w:t xml:space="preserve">  </w:t>
        </w:r>
      </w:ins>
      <w:del w:id="164" w:author="Nurseda ERDOĞAN" w:date="2019-01-31T10:48:00Z">
        <w:r w:rsidR="006F12A4" w:rsidRPr="005A1541" w:rsidDel="006C5701">
          <w:rPr>
            <w:rFonts w:ascii="Times New Roman" w:hAnsi="Times New Roman" w:cs="Times New Roman"/>
            <w:sz w:val="24"/>
            <w:szCs w:val="24"/>
          </w:rPr>
          <w:delText>Türk Standartları ve/veya yürürlükte bulunan Avrupa Birliği Standartları,</w:delText>
        </w:r>
      </w:del>
    </w:p>
    <w:p w:rsidR="006F12A4" w:rsidRPr="005A1541" w:rsidDel="006C5701" w:rsidRDefault="006F12A4">
      <w:pPr>
        <w:spacing w:before="160" w:after="0"/>
        <w:rPr>
          <w:del w:id="165" w:author="Nurseda ERDOĞAN" w:date="2019-01-31T10:48:00Z"/>
          <w:rFonts w:ascii="Times New Roman" w:hAnsi="Times New Roman" w:cs="Times New Roman"/>
          <w:sz w:val="24"/>
          <w:szCs w:val="24"/>
        </w:rPr>
      </w:pPr>
      <w:del w:id="166" w:author="Nurseda ERDOĞAN" w:date="2019-01-31T10:48:00Z">
        <w:r w:rsidRPr="005A1541" w:rsidDel="006C5701">
          <w:rPr>
            <w:rFonts w:ascii="Times New Roman" w:hAnsi="Times New Roman" w:cs="Times New Roman"/>
            <w:sz w:val="24"/>
            <w:szCs w:val="24"/>
          </w:rPr>
          <w:delText xml:space="preserve">Malzemelere ait ETA’lar (Avrupa Teknik Değerlendirmeleri/Onayları), </w:delText>
        </w:r>
      </w:del>
    </w:p>
    <w:p w:rsidR="006F12A4" w:rsidRPr="005A1541" w:rsidDel="006C5701" w:rsidRDefault="006F12A4">
      <w:pPr>
        <w:spacing w:before="160" w:after="0"/>
        <w:rPr>
          <w:del w:id="167" w:author="Nurseda ERDOĞAN" w:date="2019-01-31T10:48:00Z"/>
          <w:rFonts w:ascii="Times New Roman" w:hAnsi="Times New Roman" w:cs="Times New Roman"/>
          <w:sz w:val="24"/>
          <w:szCs w:val="24"/>
        </w:rPr>
      </w:pPr>
      <w:del w:id="168" w:author="Nurseda ERDOĞAN" w:date="2019-01-31T10:48:00Z">
        <w:r w:rsidRPr="005A1541" w:rsidDel="006C5701">
          <w:rPr>
            <w:rFonts w:ascii="Times New Roman" w:hAnsi="Times New Roman" w:cs="Times New Roman"/>
            <w:sz w:val="24"/>
            <w:szCs w:val="24"/>
          </w:rPr>
          <w:delText>Yapı Malzemeleri Yönetmeliği</w:delText>
        </w:r>
        <w:r w:rsidR="00666CA1" w:rsidDel="006C5701">
          <w:rPr>
            <w:rFonts w:ascii="Times New Roman" w:hAnsi="Times New Roman" w:cs="Times New Roman"/>
            <w:sz w:val="24"/>
            <w:szCs w:val="24"/>
          </w:rPr>
          <w:delText xml:space="preserve"> </w:delText>
        </w:r>
        <w:r w:rsidR="00666CA1" w:rsidRPr="00C2733E" w:rsidDel="006C5701">
          <w:rPr>
            <w:rFonts w:ascii="Times New Roman" w:hAnsi="Times New Roman" w:cs="Times New Roman"/>
            <w:sz w:val="24"/>
            <w:szCs w:val="24"/>
          </w:rPr>
          <w:delText>(305/2011/AB)</w:delText>
        </w:r>
        <w:r w:rsidRPr="005A1541" w:rsidDel="006C5701">
          <w:rPr>
            <w:rFonts w:ascii="Times New Roman" w:hAnsi="Times New Roman" w:cs="Times New Roman"/>
            <w:sz w:val="24"/>
            <w:szCs w:val="24"/>
          </w:rPr>
          <w:delText xml:space="preserve">, </w:delText>
        </w:r>
      </w:del>
    </w:p>
    <w:p w:rsidR="006F12A4" w:rsidRPr="005A1541" w:rsidDel="006C5701" w:rsidRDefault="006F12A4">
      <w:pPr>
        <w:spacing w:before="160" w:after="0"/>
        <w:rPr>
          <w:del w:id="169" w:author="Nurseda ERDOĞAN" w:date="2019-01-31T10:48:00Z"/>
          <w:rFonts w:ascii="Times New Roman" w:hAnsi="Times New Roman" w:cs="Times New Roman"/>
          <w:sz w:val="24"/>
          <w:szCs w:val="24"/>
        </w:rPr>
      </w:pPr>
      <w:del w:id="170" w:author="Nurseda ERDOĞAN" w:date="2019-01-31T10:48:00Z">
        <w:r w:rsidRPr="005A1541" w:rsidDel="006C5701">
          <w:rPr>
            <w:rFonts w:ascii="Times New Roman" w:hAnsi="Times New Roman" w:cs="Times New Roman"/>
            <w:sz w:val="24"/>
            <w:szCs w:val="24"/>
          </w:rPr>
          <w:delText>Yapı Malzemelerinin Tabi Ol</w:delText>
        </w:r>
        <w:r w:rsidR="00666CA1" w:rsidDel="006C5701">
          <w:rPr>
            <w:rFonts w:ascii="Times New Roman" w:hAnsi="Times New Roman" w:cs="Times New Roman"/>
            <w:sz w:val="24"/>
            <w:szCs w:val="24"/>
          </w:rPr>
          <w:delText>acağı</w:delText>
        </w:r>
        <w:r w:rsidRPr="005A1541" w:rsidDel="006C5701">
          <w:rPr>
            <w:rFonts w:ascii="Times New Roman" w:hAnsi="Times New Roman" w:cs="Times New Roman"/>
            <w:sz w:val="24"/>
            <w:szCs w:val="24"/>
          </w:rPr>
          <w:delText xml:space="preserve"> Kriterler Hakkındaki Yönetmelik.</w:delText>
        </w:r>
      </w:del>
    </w:p>
    <w:p w:rsidR="006F12A4" w:rsidRPr="005A1541" w:rsidRDefault="006F12A4">
      <w:pPr>
        <w:spacing w:before="160" w:after="0"/>
        <w:rPr>
          <w:rFonts w:ascii="Times New Roman" w:hAnsi="Times New Roman" w:cs="Times New Roman"/>
          <w:color w:val="000000"/>
          <w:sz w:val="24"/>
          <w:szCs w:val="24"/>
        </w:rPr>
        <w:pPrChange w:id="171" w:author="Nurseda ERDOĞAN" w:date="2019-01-31T10:48:00Z">
          <w:pPr>
            <w:spacing w:before="160" w:after="0"/>
            <w:jc w:val="both"/>
          </w:pPr>
        </w:pPrChange>
      </w:pPr>
      <w:del w:id="172" w:author="Nurseda ERDOĞAN" w:date="2019-01-31T10:48:00Z">
        <w:r w:rsidRPr="005A1541" w:rsidDel="006C5701">
          <w:rPr>
            <w:rFonts w:ascii="Times New Roman" w:hAnsi="Times New Roman" w:cs="Times New Roman"/>
            <w:color w:val="000000"/>
            <w:sz w:val="24"/>
            <w:szCs w:val="24"/>
          </w:rPr>
          <w:delText>Binaların Yangından Korunması Hakkında Yönetmelik’e göre değerlendirilir.</w:delText>
        </w:r>
      </w:del>
    </w:p>
    <w:p w:rsidR="006F12A4" w:rsidRPr="00D374DF" w:rsidRDefault="00D374DF" w:rsidP="00D374DF">
      <w:pPr>
        <w:pStyle w:val="Balk3"/>
        <w:numPr>
          <w:ilvl w:val="2"/>
          <w:numId w:val="4"/>
        </w:numPr>
        <w:ind w:left="709"/>
      </w:pPr>
      <w:bookmarkStart w:id="173" w:name="_Toc505270688"/>
      <w:r w:rsidRPr="00D374DF">
        <w:t>İlgili Standartlar</w:t>
      </w:r>
      <w:bookmarkEnd w:id="173"/>
      <w:ins w:id="174" w:author="Nurseda ERDOĞAN" w:date="2019-01-31T10:52:00Z">
        <w:r w:rsidR="006C5701">
          <w:t xml:space="preserve">  (Değişik:RG-31/1/2019-30672) </w:t>
        </w:r>
      </w:ins>
    </w:p>
    <w:p w:rsidR="006C5701" w:rsidRDefault="006C5701" w:rsidP="006F12A4">
      <w:pPr>
        <w:spacing w:after="0"/>
        <w:rPr>
          <w:ins w:id="175" w:author="Nurseda ERDOĞAN" w:date="2019-01-31T10:52:00Z"/>
          <w:rFonts w:ascii="Times New Roman" w:hAnsi="Times New Roman" w:cs="Times New Roman"/>
          <w:b/>
          <w:sz w:val="24"/>
          <w:szCs w:val="24"/>
        </w:rPr>
      </w:pPr>
      <w:ins w:id="176" w:author="Nurseda ERDOĞAN" w:date="2019-01-31T10:52:00Z">
        <w:r>
          <w:rPr>
            <w:rFonts w:ascii="Times New Roman" w:hAnsi="Times New Roman" w:cs="Times New Roman"/>
            <w:b/>
            <w:sz w:val="24"/>
            <w:szCs w:val="24"/>
          </w:rPr>
          <w:t xml:space="preserve"> </w:t>
        </w:r>
      </w:ins>
    </w:p>
    <w:p w:rsidR="0088677A" w:rsidRPr="0053097D" w:rsidRDefault="0088677A" w:rsidP="0088677A">
      <w:pPr>
        <w:spacing w:after="0"/>
        <w:ind w:left="2268" w:hanging="1701"/>
        <w:rPr>
          <w:ins w:id="177" w:author="Nurseda ERDOĞAN" w:date="2019-01-31T10:58:00Z"/>
          <w:rFonts w:ascii="Times New Roman" w:eastAsia="Calibri" w:hAnsi="Times New Roman" w:cs="Times New Roman"/>
          <w:b/>
          <w:sz w:val="24"/>
          <w:szCs w:val="24"/>
        </w:rPr>
      </w:pPr>
      <w:ins w:id="178" w:author="Nurseda ERDOĞAN" w:date="2019-01-31T10:58:00Z">
        <w:r w:rsidRPr="0053097D">
          <w:rPr>
            <w:rFonts w:ascii="Times New Roman" w:eastAsia="Calibri" w:hAnsi="Times New Roman" w:cs="Times New Roman"/>
            <w:b/>
            <w:sz w:val="24"/>
            <w:szCs w:val="24"/>
          </w:rPr>
          <w:t xml:space="preserve">TS EN 1364-4: </w:t>
        </w:r>
        <w:r w:rsidRPr="0088677A">
          <w:rPr>
            <w:rFonts w:ascii="Times New Roman" w:eastAsia="Calibri" w:hAnsi="Times New Roman" w:cs="Times New Roman"/>
            <w:b/>
            <w:sz w:val="24"/>
            <w:szCs w:val="24"/>
          </w:rPr>
          <w:t xml:space="preserve">  </w:t>
        </w:r>
        <w:r w:rsidRPr="0053097D">
          <w:rPr>
            <w:rFonts w:ascii="Times New Roman" w:eastAsia="Calibri" w:hAnsi="Times New Roman" w:cs="Times New Roman"/>
            <w:sz w:val="24"/>
            <w:szCs w:val="24"/>
          </w:rPr>
          <w:t xml:space="preserve">Yük taşımayan elemanların yangına direnç deneyleri - Bölüm 4:    </w:t>
        </w:r>
        <w:r w:rsidRPr="0088677A">
          <w:rPr>
            <w:rFonts w:ascii="Times New Roman" w:eastAsia="Calibri" w:hAnsi="Times New Roman" w:cs="Times New Roman"/>
            <w:sz w:val="24"/>
            <w:szCs w:val="24"/>
          </w:rPr>
          <w:t xml:space="preserve"> </w:t>
        </w:r>
        <w:r w:rsidRPr="0053097D">
          <w:rPr>
            <w:rFonts w:ascii="Times New Roman" w:eastAsia="Calibri" w:hAnsi="Times New Roman" w:cs="Times New Roman"/>
            <w:sz w:val="24"/>
            <w:szCs w:val="24"/>
          </w:rPr>
          <w:t>Giydirme Cepheler – Bölüm Konfigürasyonu</w:t>
        </w:r>
      </w:ins>
    </w:p>
    <w:p w:rsidR="0088677A" w:rsidRPr="0088677A" w:rsidRDefault="0088677A" w:rsidP="0088677A">
      <w:pPr>
        <w:spacing w:after="0"/>
        <w:ind w:left="2268" w:hanging="1701"/>
        <w:rPr>
          <w:ins w:id="179" w:author="Nurseda ERDOĞAN" w:date="2019-01-31T10:58:00Z"/>
          <w:rFonts w:ascii="Times New Roman" w:eastAsia="Calibri" w:hAnsi="Times New Roman" w:cs="Times New Roman"/>
          <w:sz w:val="24"/>
          <w:szCs w:val="24"/>
        </w:rPr>
      </w:pPr>
      <w:ins w:id="180" w:author="Nurseda ERDOĞAN" w:date="2019-01-31T10:58:00Z">
        <w:r w:rsidRPr="0088677A">
          <w:rPr>
            <w:rFonts w:ascii="Times New Roman" w:eastAsia="Calibri" w:hAnsi="Times New Roman" w:cs="Times New Roman"/>
            <w:b/>
            <w:sz w:val="24"/>
            <w:szCs w:val="24"/>
          </w:rPr>
          <w:t xml:space="preserve">TS EN 1366-3:   </w:t>
        </w:r>
        <w:r w:rsidRPr="0088677A">
          <w:rPr>
            <w:rFonts w:ascii="Times New Roman" w:eastAsia="Calibri" w:hAnsi="Times New Roman" w:cs="Times New Roman"/>
            <w:sz w:val="24"/>
            <w:szCs w:val="24"/>
          </w:rPr>
          <w:t>Servis tesisatları için yangına direnç deneyleri – Bölüm 3: Servis geçiş contaları</w:t>
        </w:r>
      </w:ins>
    </w:p>
    <w:p w:rsidR="0088677A" w:rsidRPr="0088677A" w:rsidRDefault="0088677A" w:rsidP="0088677A">
      <w:pPr>
        <w:spacing w:after="0"/>
        <w:rPr>
          <w:ins w:id="181" w:author="Nurseda ERDOĞAN" w:date="2019-01-31T10:58:00Z"/>
          <w:rFonts w:ascii="Times New Roman" w:eastAsia="Calibri" w:hAnsi="Times New Roman" w:cs="Times New Roman"/>
          <w:b/>
          <w:sz w:val="24"/>
          <w:szCs w:val="24"/>
        </w:rPr>
      </w:pPr>
    </w:p>
    <w:p w:rsidR="0088677A" w:rsidRPr="0088677A" w:rsidRDefault="0088677A" w:rsidP="0088677A">
      <w:pPr>
        <w:spacing w:after="0"/>
        <w:ind w:left="2268" w:hanging="1701"/>
        <w:rPr>
          <w:ins w:id="182" w:author="Nurseda ERDOĞAN" w:date="2019-01-31T10:58:00Z"/>
          <w:rFonts w:ascii="Times New Roman" w:eastAsia="Calibri" w:hAnsi="Times New Roman" w:cs="Times New Roman"/>
          <w:sz w:val="24"/>
          <w:szCs w:val="24"/>
        </w:rPr>
      </w:pPr>
      <w:ins w:id="183" w:author="Nurseda ERDOĞAN" w:date="2019-01-31T10:58:00Z">
        <w:r w:rsidRPr="0088677A">
          <w:rPr>
            <w:rFonts w:ascii="Times New Roman" w:eastAsia="Calibri" w:hAnsi="Times New Roman" w:cs="Times New Roman"/>
            <w:b/>
            <w:sz w:val="24"/>
            <w:szCs w:val="24"/>
          </w:rPr>
          <w:t xml:space="preserve">TS EN 1366-4:   </w:t>
        </w:r>
        <w:r w:rsidRPr="0088677A">
          <w:rPr>
            <w:rFonts w:ascii="Times New Roman" w:eastAsia="Calibri" w:hAnsi="Times New Roman" w:cs="Times New Roman"/>
            <w:sz w:val="24"/>
            <w:szCs w:val="24"/>
          </w:rPr>
          <w:t>Servis tesisatları için yangına direnç deneyleri – Bölüm 4: Doğrusal   bağlantı contaları</w:t>
        </w:r>
      </w:ins>
    </w:p>
    <w:p w:rsidR="0088677A" w:rsidRPr="0088677A" w:rsidRDefault="0088677A" w:rsidP="0088677A">
      <w:pPr>
        <w:spacing w:after="0"/>
        <w:rPr>
          <w:ins w:id="184" w:author="Nurseda ERDOĞAN" w:date="2019-01-31T10:58:00Z"/>
          <w:rFonts w:ascii="Times New Roman" w:eastAsia="Calibri" w:hAnsi="Times New Roman" w:cs="Times New Roman"/>
          <w:sz w:val="24"/>
          <w:szCs w:val="24"/>
        </w:rPr>
      </w:pPr>
    </w:p>
    <w:p w:rsidR="0088677A" w:rsidRPr="0088677A" w:rsidRDefault="0088677A" w:rsidP="0088677A">
      <w:pPr>
        <w:spacing w:after="0"/>
        <w:ind w:left="2268" w:hanging="1701"/>
        <w:rPr>
          <w:ins w:id="185" w:author="Nurseda ERDOĞAN" w:date="2019-01-31T10:58:00Z"/>
          <w:rFonts w:ascii="Times New Roman" w:eastAsia="Calibri" w:hAnsi="Times New Roman" w:cs="Times New Roman"/>
          <w:sz w:val="24"/>
          <w:szCs w:val="24"/>
        </w:rPr>
      </w:pPr>
      <w:ins w:id="186" w:author="Nurseda ERDOĞAN" w:date="2019-01-31T10:58:00Z">
        <w:r w:rsidRPr="0088677A">
          <w:rPr>
            <w:rFonts w:ascii="Times New Roman" w:eastAsia="Calibri" w:hAnsi="Times New Roman" w:cs="Times New Roman"/>
            <w:b/>
            <w:sz w:val="24"/>
            <w:szCs w:val="24"/>
          </w:rPr>
          <w:t xml:space="preserve">TS EN 13501-1: </w:t>
        </w:r>
        <w:r w:rsidRPr="0088677A">
          <w:rPr>
            <w:rFonts w:ascii="Times New Roman" w:eastAsia="Calibri" w:hAnsi="Times New Roman" w:cs="Times New Roman"/>
            <w:sz w:val="24"/>
            <w:szCs w:val="24"/>
          </w:rPr>
          <w:t>Yapı mamulleri ve yapı elemanları, yangın sınıflandırması Bölüm 1:  Yangın karşısındaki davranış deneylerinden elde edilen veriler kullanılarak sınıflandırma</w:t>
        </w:r>
      </w:ins>
    </w:p>
    <w:p w:rsidR="0088677A" w:rsidRPr="0088677A" w:rsidRDefault="0088677A" w:rsidP="0088677A">
      <w:pPr>
        <w:spacing w:after="0"/>
        <w:rPr>
          <w:ins w:id="187" w:author="Nurseda ERDOĞAN" w:date="2019-01-31T10:58:00Z"/>
          <w:rFonts w:ascii="Times New Roman" w:eastAsia="Calibri" w:hAnsi="Times New Roman" w:cs="Times New Roman"/>
          <w:b/>
          <w:sz w:val="24"/>
          <w:szCs w:val="24"/>
        </w:rPr>
      </w:pPr>
    </w:p>
    <w:p w:rsidR="0088677A" w:rsidRPr="0088677A" w:rsidRDefault="0088677A" w:rsidP="0088677A">
      <w:pPr>
        <w:spacing w:after="0"/>
        <w:ind w:left="2268" w:hanging="1701"/>
        <w:rPr>
          <w:ins w:id="188" w:author="Nurseda ERDOĞAN" w:date="2019-01-31T10:58:00Z"/>
          <w:rFonts w:ascii="Times New Roman" w:eastAsia="Calibri" w:hAnsi="Times New Roman" w:cs="Times New Roman"/>
          <w:b/>
          <w:sz w:val="24"/>
          <w:szCs w:val="24"/>
        </w:rPr>
      </w:pPr>
      <w:ins w:id="189" w:author="Nurseda ERDOĞAN" w:date="2019-01-31T10:58:00Z">
        <w:r w:rsidRPr="0088677A">
          <w:rPr>
            <w:rFonts w:ascii="Times New Roman" w:eastAsia="Calibri" w:hAnsi="Times New Roman" w:cs="Times New Roman"/>
            <w:b/>
            <w:sz w:val="24"/>
            <w:szCs w:val="24"/>
          </w:rPr>
          <w:t xml:space="preserve">TS EN 13501-2: </w:t>
        </w:r>
        <w:r w:rsidRPr="0088677A">
          <w:rPr>
            <w:rFonts w:ascii="Times New Roman" w:eastAsia="Calibri" w:hAnsi="Times New Roman" w:cs="Times New Roman"/>
            <w:sz w:val="24"/>
            <w:szCs w:val="24"/>
          </w:rPr>
          <w:t>Yapı mamulleri ve yapı elemanları - Yangın sınıflandırması - Bölüm 2: Yangına dayanım deneylerinden elde edilen veriler kullanılarak sınıflandırma (havalandırma tesisatları hariç)</w:t>
        </w:r>
      </w:ins>
    </w:p>
    <w:p w:rsidR="0088677A" w:rsidRPr="0088677A" w:rsidRDefault="0088677A" w:rsidP="0088677A">
      <w:pPr>
        <w:spacing w:after="0"/>
        <w:rPr>
          <w:ins w:id="190" w:author="Nurseda ERDOĞAN" w:date="2019-01-31T10:58:00Z"/>
          <w:rFonts w:ascii="Times New Roman" w:eastAsia="Calibri" w:hAnsi="Times New Roman" w:cs="Times New Roman"/>
          <w:b/>
          <w:sz w:val="24"/>
          <w:szCs w:val="24"/>
        </w:rPr>
      </w:pPr>
    </w:p>
    <w:p w:rsidR="0088677A" w:rsidRPr="0088677A" w:rsidRDefault="0088677A" w:rsidP="0088677A">
      <w:pPr>
        <w:spacing w:after="0"/>
        <w:ind w:left="2268" w:hanging="1701"/>
        <w:rPr>
          <w:ins w:id="191" w:author="Nurseda ERDOĞAN" w:date="2019-01-31T10:58:00Z"/>
          <w:rFonts w:ascii="Times New Roman" w:eastAsia="Calibri" w:hAnsi="Times New Roman" w:cs="Times New Roman"/>
          <w:b/>
          <w:sz w:val="24"/>
          <w:szCs w:val="24"/>
        </w:rPr>
      </w:pPr>
      <w:ins w:id="192" w:author="Nurseda ERDOĞAN" w:date="2019-01-31T10:58:00Z">
        <w:r w:rsidRPr="0088677A">
          <w:rPr>
            <w:rFonts w:ascii="Times New Roman" w:eastAsia="Calibri" w:hAnsi="Times New Roman" w:cs="Times New Roman"/>
            <w:b/>
            <w:sz w:val="24"/>
            <w:szCs w:val="24"/>
          </w:rPr>
          <w:t xml:space="preserve">TS EN 15882-3: </w:t>
        </w:r>
        <w:r w:rsidRPr="0088677A">
          <w:rPr>
            <w:rFonts w:ascii="Times New Roman" w:eastAsia="Calibri" w:hAnsi="Times New Roman" w:cs="Times New Roman"/>
            <w:sz w:val="24"/>
            <w:szCs w:val="24"/>
          </w:rPr>
          <w:t>Hizmet tesislerinde yangına direnç deneylerinden elde edilen sonuçların geniş kapsamlı uygulaması - Bölüm 3: Sızdırmazlık contaları (Geçiş yangın yalıtımları)</w:t>
        </w:r>
      </w:ins>
    </w:p>
    <w:p w:rsidR="0088677A" w:rsidRPr="0088677A" w:rsidRDefault="0088677A" w:rsidP="0088677A">
      <w:pPr>
        <w:spacing w:after="0"/>
        <w:rPr>
          <w:ins w:id="193" w:author="Nurseda ERDOĞAN" w:date="2019-01-31T10:58:00Z"/>
          <w:rFonts w:ascii="Times New Roman" w:eastAsia="Calibri" w:hAnsi="Times New Roman" w:cs="Times New Roman"/>
          <w:b/>
          <w:sz w:val="24"/>
          <w:szCs w:val="24"/>
        </w:rPr>
      </w:pPr>
    </w:p>
    <w:p w:rsidR="0088677A" w:rsidRPr="0088677A" w:rsidRDefault="0088677A" w:rsidP="0088677A">
      <w:pPr>
        <w:spacing w:after="0"/>
        <w:ind w:firstLine="567"/>
        <w:rPr>
          <w:ins w:id="194" w:author="Nurseda ERDOĞAN" w:date="2019-01-31T10:58:00Z"/>
          <w:rFonts w:ascii="Times New Roman" w:eastAsia="Calibri" w:hAnsi="Times New Roman" w:cs="Times New Roman"/>
          <w:sz w:val="24"/>
          <w:szCs w:val="24"/>
        </w:rPr>
      </w:pPr>
      <w:ins w:id="195" w:author="Nurseda ERDOĞAN" w:date="2019-01-31T10:58:00Z">
        <w:r w:rsidRPr="0088677A">
          <w:rPr>
            <w:rFonts w:ascii="Times New Roman" w:eastAsia="Calibri" w:hAnsi="Times New Roman" w:cs="Times New Roman"/>
            <w:b/>
            <w:sz w:val="24"/>
            <w:szCs w:val="24"/>
          </w:rPr>
          <w:t xml:space="preserve">EOTA              : </w:t>
        </w:r>
        <w:r w:rsidRPr="0088677A">
          <w:rPr>
            <w:rFonts w:ascii="Times New Roman" w:eastAsia="Calibri" w:hAnsi="Times New Roman" w:cs="Times New Roman"/>
            <w:sz w:val="24"/>
            <w:szCs w:val="24"/>
          </w:rPr>
          <w:t>Avrupa Değerlendirme Dokümanı</w:t>
        </w:r>
      </w:ins>
    </w:p>
    <w:p w:rsidR="006F12A4" w:rsidRPr="006C5701" w:rsidRDefault="006F12A4">
      <w:pPr>
        <w:spacing w:after="0"/>
        <w:rPr>
          <w:rFonts w:ascii="Times New Roman" w:hAnsi="Times New Roman" w:cs="Times New Roman"/>
          <w:sz w:val="24"/>
          <w:szCs w:val="24"/>
        </w:rPr>
      </w:pPr>
      <w:del w:id="196" w:author="Nurseda ERDOĞAN" w:date="2019-01-31T10:53:00Z">
        <w:r w:rsidDel="006C5701">
          <w:rPr>
            <w:rFonts w:ascii="Times New Roman" w:hAnsi="Times New Roman" w:cs="Times New Roman"/>
            <w:b/>
            <w:sz w:val="24"/>
            <w:szCs w:val="24"/>
          </w:rPr>
          <w:tab/>
        </w:r>
        <w:r w:rsidRPr="005377E3" w:rsidDel="006C5701">
          <w:rPr>
            <w:rFonts w:ascii="Times New Roman" w:hAnsi="Times New Roman" w:cs="Times New Roman"/>
            <w:b/>
            <w:sz w:val="24"/>
            <w:szCs w:val="24"/>
          </w:rPr>
          <w:delText xml:space="preserve"> </w:delText>
        </w:r>
      </w:del>
    </w:p>
    <w:p w:rsidR="006F12A4" w:rsidRPr="006C5701" w:rsidRDefault="006F12A4" w:rsidP="006F12A4">
      <w:pPr>
        <w:spacing w:after="0"/>
        <w:rPr>
          <w:rFonts w:ascii="Times New Roman" w:hAnsi="Times New Roman" w:cs="Times New Roman"/>
          <w:sz w:val="24"/>
          <w:szCs w:val="24"/>
        </w:rPr>
      </w:pPr>
    </w:p>
    <w:p w:rsidR="0088677A" w:rsidRPr="0088677A" w:rsidRDefault="0088677A" w:rsidP="0088677A">
      <w:pPr>
        <w:rPr>
          <w:ins w:id="197" w:author="Nurseda ERDOĞAN" w:date="2019-01-31T10:59:00Z"/>
          <w:rFonts w:ascii="Times New Roman" w:hAnsi="Times New Roman" w:cs="Times New Roman"/>
          <w:b/>
          <w:sz w:val="24"/>
          <w:szCs w:val="24"/>
          <w:rPrChange w:id="198" w:author="Nurseda ERDOĞAN" w:date="2019-01-31T10:59:00Z">
            <w:rPr>
              <w:ins w:id="199" w:author="Nurseda ERDOĞAN" w:date="2019-01-31T10:59:00Z"/>
              <w:rFonts w:ascii="Times New Roman" w:hAnsi="Times New Roman" w:cs="Times New Roman"/>
              <w:b/>
              <w:sz w:val="28"/>
              <w:szCs w:val="28"/>
            </w:rPr>
          </w:rPrChange>
        </w:rPr>
      </w:pPr>
      <w:ins w:id="200" w:author="Nurseda ERDOĞAN" w:date="2019-01-31T10:59:00Z">
        <w:r w:rsidRPr="0088677A">
          <w:rPr>
            <w:rFonts w:ascii="Times New Roman" w:hAnsi="Times New Roman" w:cs="Times New Roman"/>
            <w:b/>
            <w:bCs/>
            <w:sz w:val="24"/>
            <w:szCs w:val="24"/>
            <w:rPrChange w:id="201" w:author="Nurseda ERDOĞAN" w:date="2019-01-31T10:59:00Z">
              <w:rPr>
                <w:rFonts w:ascii="Times New Roman" w:hAnsi="Times New Roman" w:cs="Times New Roman"/>
                <w:b/>
                <w:bCs/>
                <w:sz w:val="28"/>
                <w:szCs w:val="28"/>
              </w:rPr>
            </w:rPrChange>
          </w:rPr>
          <w:t>14.2. Mesleki Yeterlilik Belgesi</w:t>
        </w:r>
        <w:r>
          <w:rPr>
            <w:rFonts w:ascii="Times New Roman" w:hAnsi="Times New Roman" w:cs="Times New Roman"/>
            <w:b/>
            <w:bCs/>
            <w:sz w:val="24"/>
            <w:szCs w:val="24"/>
          </w:rPr>
          <w:t xml:space="preserve"> (Ek:RG-31/1/2019-30672) </w:t>
        </w:r>
      </w:ins>
    </w:p>
    <w:p w:rsidR="0088677A" w:rsidRPr="0088677A" w:rsidRDefault="0088677A" w:rsidP="0088677A">
      <w:pPr>
        <w:rPr>
          <w:ins w:id="202" w:author="Nurseda ERDOĞAN" w:date="2019-01-31T10:59:00Z"/>
          <w:rFonts w:ascii="Times New Roman" w:hAnsi="Times New Roman" w:cs="Times New Roman"/>
          <w:sz w:val="24"/>
          <w:szCs w:val="24"/>
          <w:rPrChange w:id="203" w:author="Nurseda ERDOĞAN" w:date="2019-01-31T10:59:00Z">
            <w:rPr>
              <w:ins w:id="204" w:author="Nurseda ERDOĞAN" w:date="2019-01-31T10:59:00Z"/>
              <w:rFonts w:ascii="Times New Roman" w:hAnsi="Times New Roman" w:cs="Times New Roman"/>
              <w:b/>
              <w:sz w:val="28"/>
              <w:szCs w:val="28"/>
            </w:rPr>
          </w:rPrChange>
        </w:rPr>
      </w:pPr>
      <w:ins w:id="205" w:author="Nurseda ERDOĞAN" w:date="2019-01-31T10:59:00Z">
        <w:r w:rsidRPr="0088677A">
          <w:rPr>
            <w:rFonts w:ascii="Times New Roman" w:hAnsi="Times New Roman" w:cs="Times New Roman"/>
            <w:sz w:val="24"/>
            <w:szCs w:val="24"/>
            <w:rPrChange w:id="206" w:author="Nurseda ERDOĞAN" w:date="2019-01-31T10:59:00Z">
              <w:rPr>
                <w:rFonts w:ascii="Times New Roman" w:hAnsi="Times New Roman" w:cs="Times New Roman"/>
                <w:b/>
                <w:sz w:val="28"/>
                <w:szCs w:val="28"/>
              </w:rPr>
            </w:rPrChange>
          </w:rPr>
          <w:t>Meslekî Yeterlilik Kurumu Meslekî Yeterlilik Belgesi Zorunluluğu Getirilen Mesleklere İlişkin Tebliğ (Sıra No:2018/1)’de belirtilen mesleklerde çalışanlar için Mesleki Yeterlilik Belgesi aranır.</w:t>
        </w:r>
      </w:ins>
    </w:p>
    <w:p w:rsidR="006F12A4" w:rsidRPr="00A92858" w:rsidRDefault="006F12A4">
      <w:pPr>
        <w:rPr>
          <w:rFonts w:ascii="Times New Roman" w:hAnsi="Times New Roman" w:cs="Times New Roman"/>
          <w:b/>
          <w:sz w:val="28"/>
          <w:szCs w:val="28"/>
        </w:rPr>
        <w:pPrChange w:id="207" w:author="Nurseda ERDOĞAN" w:date="2019-01-31T10:59:00Z">
          <w:pPr>
            <w:ind w:left="708" w:firstLine="360"/>
          </w:pPr>
        </w:pPrChange>
      </w:pPr>
    </w:p>
    <w:p w:rsidR="00060C26" w:rsidRDefault="00060C26" w:rsidP="00060C26">
      <w:pPr>
        <w:jc w:val="center"/>
      </w:pPr>
    </w:p>
    <w:sectPr w:rsidR="00060C26" w:rsidSect="00270A7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C0F" w:rsidRDefault="00B52C0F" w:rsidP="00270A77">
      <w:pPr>
        <w:spacing w:after="0" w:line="240" w:lineRule="auto"/>
      </w:pPr>
      <w:r>
        <w:separator/>
      </w:r>
    </w:p>
  </w:endnote>
  <w:endnote w:type="continuationSeparator" w:id="0">
    <w:p w:rsidR="00B52C0F" w:rsidRDefault="00B52C0F" w:rsidP="0027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72571"/>
      <w:docPartObj>
        <w:docPartGallery w:val="Page Numbers (Bottom of Page)"/>
        <w:docPartUnique/>
      </w:docPartObj>
    </w:sdtPr>
    <w:sdtEndPr/>
    <w:sdtContent>
      <w:p w:rsidR="00270A77" w:rsidRDefault="00270A77">
        <w:pPr>
          <w:pStyle w:val="Altbilgi"/>
          <w:jc w:val="right"/>
        </w:pPr>
        <w:r>
          <w:fldChar w:fldCharType="begin"/>
        </w:r>
        <w:r>
          <w:instrText>PAGE   \* MERGEFORMAT</w:instrText>
        </w:r>
        <w:r>
          <w:fldChar w:fldCharType="separate"/>
        </w:r>
        <w:r w:rsidR="00FD3BF4">
          <w:rPr>
            <w:noProof/>
          </w:rPr>
          <w:t>1</w:t>
        </w:r>
        <w:r>
          <w:fldChar w:fldCharType="end"/>
        </w:r>
      </w:p>
    </w:sdtContent>
  </w:sdt>
  <w:p w:rsidR="00270A77" w:rsidRDefault="00270A7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C0F" w:rsidRDefault="00B52C0F" w:rsidP="00270A77">
      <w:pPr>
        <w:spacing w:after="0" w:line="240" w:lineRule="auto"/>
      </w:pPr>
      <w:r>
        <w:separator/>
      </w:r>
    </w:p>
  </w:footnote>
  <w:footnote w:type="continuationSeparator" w:id="0">
    <w:p w:rsidR="00B52C0F" w:rsidRDefault="00B52C0F" w:rsidP="00270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804C9"/>
    <w:multiLevelType w:val="hybridMultilevel"/>
    <w:tmpl w:val="82E61312"/>
    <w:lvl w:ilvl="0" w:tplc="F656F4CE">
      <w:start w:val="6"/>
      <w:numFmt w:val="decimal"/>
      <w:pStyle w:val="Balk4"/>
      <w:lvlText w:val="%1.4.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4C453B"/>
    <w:multiLevelType w:val="hybridMultilevel"/>
    <w:tmpl w:val="39969BC0"/>
    <w:lvl w:ilvl="0" w:tplc="EA184420">
      <w:start w:val="1"/>
      <w:numFmt w:val="bullet"/>
      <w:lvlText w:val="­"/>
      <w:lvlJc w:val="left"/>
      <w:pPr>
        <w:ind w:left="1429" w:hanging="360"/>
      </w:pPr>
      <w:rPr>
        <w:rFonts w:ascii="Calibri" w:hAnsi="Calibri" w:hint="default"/>
      </w:rPr>
    </w:lvl>
    <w:lvl w:ilvl="1" w:tplc="041F0003">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 w15:restartNumberingAfterBreak="0">
    <w:nsid w:val="0A4F280D"/>
    <w:multiLevelType w:val="hybridMultilevel"/>
    <w:tmpl w:val="247E7672"/>
    <w:lvl w:ilvl="0" w:tplc="92E85076">
      <w:start w:val="13"/>
      <w:numFmt w:val="decimal"/>
      <w:pStyle w:val="Balk3"/>
      <w:lvlText w:val="%1.3."/>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BC0051F"/>
    <w:multiLevelType w:val="hybridMultilevel"/>
    <w:tmpl w:val="6E6821B0"/>
    <w:lvl w:ilvl="0" w:tplc="EA184420">
      <w:start w:val="1"/>
      <w:numFmt w:val="bullet"/>
      <w:lvlText w:val="­"/>
      <w:lvlJc w:val="left"/>
      <w:pPr>
        <w:ind w:left="1429" w:hanging="360"/>
      </w:pPr>
      <w:rPr>
        <w:rFonts w:ascii="Calibri" w:hAnsi="Calibri" w:hint="default"/>
      </w:rPr>
    </w:lvl>
    <w:lvl w:ilvl="1" w:tplc="EA184420">
      <w:start w:val="1"/>
      <w:numFmt w:val="bullet"/>
      <w:lvlText w:val="­"/>
      <w:lvlJc w:val="left"/>
      <w:pPr>
        <w:ind w:left="2149" w:hanging="360"/>
      </w:pPr>
      <w:rPr>
        <w:rFonts w:ascii="Calibri" w:hAnsi="Calibri"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28E33667"/>
    <w:multiLevelType w:val="multilevel"/>
    <w:tmpl w:val="9E049F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0800A5"/>
    <w:multiLevelType w:val="hybridMultilevel"/>
    <w:tmpl w:val="1682E2A2"/>
    <w:lvl w:ilvl="0" w:tplc="7046D0DC">
      <w:start w:val="13"/>
      <w:numFmt w:val="decimal"/>
      <w:pStyle w:val="Balk2"/>
      <w:lvlText w:val="%1.3."/>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75271C1"/>
    <w:multiLevelType w:val="hybridMultilevel"/>
    <w:tmpl w:val="79A64E12"/>
    <w:lvl w:ilvl="0" w:tplc="EA184420">
      <w:start w:val="1"/>
      <w:numFmt w:val="bullet"/>
      <w:lvlText w:val="­"/>
      <w:lvlJc w:val="left"/>
      <w:pPr>
        <w:ind w:left="720" w:hanging="360"/>
      </w:pPr>
      <w:rPr>
        <w:rFonts w:ascii="Calibr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84E4DE9"/>
    <w:multiLevelType w:val="hybridMultilevel"/>
    <w:tmpl w:val="C026ED0E"/>
    <w:lvl w:ilvl="0" w:tplc="3DECE730">
      <w:numFmt w:val="bullet"/>
      <w:lvlText w:val="-"/>
      <w:lvlJc w:val="left"/>
      <w:pPr>
        <w:ind w:left="720" w:hanging="360"/>
      </w:pPr>
      <w:rPr>
        <w:rFonts w:ascii="Times New Roman" w:eastAsia="Time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8EC279B"/>
    <w:multiLevelType w:val="hybridMultilevel"/>
    <w:tmpl w:val="C53AB4A0"/>
    <w:lvl w:ilvl="0" w:tplc="EA184420">
      <w:start w:val="1"/>
      <w:numFmt w:val="bullet"/>
      <w:lvlText w:val="­"/>
      <w:lvlJc w:val="left"/>
      <w:pPr>
        <w:ind w:left="720" w:hanging="360"/>
      </w:pPr>
      <w:rPr>
        <w:rFonts w:ascii="Calibri" w:hAnsi="Calibri" w:hint="default"/>
      </w:rPr>
    </w:lvl>
    <w:lvl w:ilvl="1" w:tplc="03B46B30">
      <w:numFmt w:val="bullet"/>
      <w:lvlText w:val="-"/>
      <w:lvlJc w:val="left"/>
      <w:pPr>
        <w:ind w:left="2025" w:hanging="945"/>
      </w:pPr>
      <w:rPr>
        <w:rFonts w:ascii="Times New Roman" w:eastAsiaTheme="minorHAnsi" w:hAnsi="Times New Roman" w:cs="Times New Roman" w:hint="default"/>
        <w:color w:val="auto"/>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BA87B03"/>
    <w:multiLevelType w:val="hybridMultilevel"/>
    <w:tmpl w:val="DB9203AE"/>
    <w:lvl w:ilvl="0" w:tplc="EA184420">
      <w:start w:val="1"/>
      <w:numFmt w:val="bullet"/>
      <w:lvlText w:val="­"/>
      <w:lvlJc w:val="left"/>
      <w:pPr>
        <w:ind w:left="720" w:hanging="360"/>
      </w:pPr>
      <w:rPr>
        <w:rFonts w:ascii="Calibr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EA123FE"/>
    <w:multiLevelType w:val="multilevel"/>
    <w:tmpl w:val="03B8EE44"/>
    <w:lvl w:ilvl="0">
      <w:start w:val="14"/>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5C7082"/>
    <w:multiLevelType w:val="hybridMultilevel"/>
    <w:tmpl w:val="12E658AA"/>
    <w:lvl w:ilvl="0" w:tplc="1DF0C242">
      <w:start w:val="1"/>
      <w:numFmt w:val="upperLetter"/>
      <w:pStyle w:val="Balk1"/>
      <w:lvlText w:val="%1."/>
      <w:lvlJc w:val="left"/>
      <w:pPr>
        <w:ind w:left="2487" w:hanging="360"/>
      </w:pPr>
    </w:lvl>
    <w:lvl w:ilvl="1" w:tplc="041F0019" w:tentative="1">
      <w:start w:val="1"/>
      <w:numFmt w:val="lowerLetter"/>
      <w:lvlText w:val="%2."/>
      <w:lvlJc w:val="left"/>
      <w:pPr>
        <w:ind w:left="3207" w:hanging="360"/>
      </w:pPr>
    </w:lvl>
    <w:lvl w:ilvl="2" w:tplc="041F001B" w:tentative="1">
      <w:start w:val="1"/>
      <w:numFmt w:val="lowerRoman"/>
      <w:lvlText w:val="%3."/>
      <w:lvlJc w:val="right"/>
      <w:pPr>
        <w:ind w:left="3927" w:hanging="180"/>
      </w:pPr>
    </w:lvl>
    <w:lvl w:ilvl="3" w:tplc="041F000F" w:tentative="1">
      <w:start w:val="1"/>
      <w:numFmt w:val="decimal"/>
      <w:lvlText w:val="%4."/>
      <w:lvlJc w:val="left"/>
      <w:pPr>
        <w:ind w:left="4647" w:hanging="360"/>
      </w:pPr>
    </w:lvl>
    <w:lvl w:ilvl="4" w:tplc="041F0019" w:tentative="1">
      <w:start w:val="1"/>
      <w:numFmt w:val="lowerLetter"/>
      <w:lvlText w:val="%5."/>
      <w:lvlJc w:val="left"/>
      <w:pPr>
        <w:ind w:left="5367" w:hanging="360"/>
      </w:pPr>
    </w:lvl>
    <w:lvl w:ilvl="5" w:tplc="041F001B" w:tentative="1">
      <w:start w:val="1"/>
      <w:numFmt w:val="lowerRoman"/>
      <w:lvlText w:val="%6."/>
      <w:lvlJc w:val="right"/>
      <w:pPr>
        <w:ind w:left="6087" w:hanging="180"/>
      </w:pPr>
    </w:lvl>
    <w:lvl w:ilvl="6" w:tplc="041F000F" w:tentative="1">
      <w:start w:val="1"/>
      <w:numFmt w:val="decimal"/>
      <w:lvlText w:val="%7."/>
      <w:lvlJc w:val="left"/>
      <w:pPr>
        <w:ind w:left="6807" w:hanging="360"/>
      </w:pPr>
    </w:lvl>
    <w:lvl w:ilvl="7" w:tplc="041F0019" w:tentative="1">
      <w:start w:val="1"/>
      <w:numFmt w:val="lowerLetter"/>
      <w:lvlText w:val="%8."/>
      <w:lvlJc w:val="left"/>
      <w:pPr>
        <w:ind w:left="7527" w:hanging="360"/>
      </w:pPr>
    </w:lvl>
    <w:lvl w:ilvl="8" w:tplc="041F001B" w:tentative="1">
      <w:start w:val="1"/>
      <w:numFmt w:val="lowerRoman"/>
      <w:lvlText w:val="%9."/>
      <w:lvlJc w:val="right"/>
      <w:pPr>
        <w:ind w:left="8247" w:hanging="180"/>
      </w:pPr>
    </w:lvl>
  </w:abstractNum>
  <w:abstractNum w:abstractNumId="12" w15:restartNumberingAfterBreak="0">
    <w:nsid w:val="755221AC"/>
    <w:multiLevelType w:val="multilevel"/>
    <w:tmpl w:val="01F8D966"/>
    <w:lvl w:ilvl="0">
      <w:start w:val="14"/>
      <w:numFmt w:val="decimal"/>
      <w:lvlText w:val="%1."/>
      <w:lvlJc w:val="left"/>
      <w:pPr>
        <w:ind w:left="600" w:hanging="600"/>
      </w:pPr>
      <w:rPr>
        <w:rFonts w:eastAsiaTheme="minorHAnsi" w:hint="default"/>
      </w:rPr>
    </w:lvl>
    <w:lvl w:ilvl="1">
      <w:start w:val="1"/>
      <w:numFmt w:val="decimal"/>
      <w:lvlText w:val="%1.%2."/>
      <w:lvlJc w:val="left"/>
      <w:pPr>
        <w:ind w:left="1080" w:hanging="72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960" w:hanging="180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13" w15:restartNumberingAfterBreak="0">
    <w:nsid w:val="770D05C1"/>
    <w:multiLevelType w:val="hybridMultilevel"/>
    <w:tmpl w:val="88CC994A"/>
    <w:lvl w:ilvl="0" w:tplc="81D431A2">
      <w:numFmt w:val="bullet"/>
      <w:lvlText w:val="-"/>
      <w:lvlJc w:val="left"/>
      <w:pPr>
        <w:ind w:left="720" w:hanging="360"/>
      </w:pPr>
      <w:rPr>
        <w:rFonts w:ascii="Times New Roman" w:eastAsia="Time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8650CD5"/>
    <w:multiLevelType w:val="hybridMultilevel"/>
    <w:tmpl w:val="274CEED6"/>
    <w:lvl w:ilvl="0" w:tplc="587E589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8"/>
  </w:num>
  <w:num w:numId="6">
    <w:abstractNumId w:val="13"/>
  </w:num>
  <w:num w:numId="7">
    <w:abstractNumId w:val="9"/>
  </w:num>
  <w:num w:numId="8">
    <w:abstractNumId w:val="7"/>
  </w:num>
  <w:num w:numId="9">
    <w:abstractNumId w:val="6"/>
  </w:num>
  <w:num w:numId="10">
    <w:abstractNumId w:val="14"/>
  </w:num>
  <w:num w:numId="11">
    <w:abstractNumId w:val="1"/>
  </w:num>
  <w:num w:numId="12">
    <w:abstractNumId w:val="3"/>
  </w:num>
  <w:num w:numId="13">
    <w:abstractNumId w:val="2"/>
  </w:num>
  <w:num w:numId="14">
    <w:abstractNumId w:val="10"/>
  </w:num>
  <w:num w:numId="15">
    <w:abstractNumId w:val="2"/>
  </w:num>
  <w:num w:numId="16">
    <w:abstractNumId w:val="0"/>
  </w:num>
  <w:num w:numId="17">
    <w:abstractNumId w:val="0"/>
  </w:num>
  <w:num w:numId="18">
    <w:abstractNumId w:val="0"/>
  </w:num>
  <w:num w:numId="19">
    <w:abstractNumId w:val="2"/>
  </w:num>
  <w:num w:numId="20">
    <w:abstractNumId w:val="2"/>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urseda ERDOĞAN">
    <w15:presenceInfo w15:providerId="AD" w15:userId="S-1-5-21-2104006122-2505561677-2476709200-31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26"/>
    <w:rsid w:val="00060C26"/>
    <w:rsid w:val="00065899"/>
    <w:rsid w:val="001F739E"/>
    <w:rsid w:val="00270A77"/>
    <w:rsid w:val="004F7C2B"/>
    <w:rsid w:val="005D3DDE"/>
    <w:rsid w:val="00666CA1"/>
    <w:rsid w:val="006C5701"/>
    <w:rsid w:val="006F12A4"/>
    <w:rsid w:val="007661D3"/>
    <w:rsid w:val="0088677A"/>
    <w:rsid w:val="008E0197"/>
    <w:rsid w:val="00996C16"/>
    <w:rsid w:val="00B52C0F"/>
    <w:rsid w:val="00BD3289"/>
    <w:rsid w:val="00C2733E"/>
    <w:rsid w:val="00C5548A"/>
    <w:rsid w:val="00D374DF"/>
    <w:rsid w:val="00D7713B"/>
    <w:rsid w:val="00FC18C7"/>
    <w:rsid w:val="00FD3B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EE478E-A0BD-4AB7-89BC-1670AE55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F12A4"/>
    <w:pPr>
      <w:keepNext/>
      <w:keepLines/>
      <w:numPr>
        <w:numId w:val="1"/>
      </w:numPr>
      <w:spacing w:before="600" w:after="240" w:line="276" w:lineRule="auto"/>
      <w:ind w:left="0" w:hanging="567"/>
      <w:jc w:val="both"/>
      <w:outlineLvl w:val="0"/>
    </w:pPr>
    <w:rPr>
      <w:rFonts w:asciiTheme="majorHAnsi" w:eastAsiaTheme="majorEastAsia" w:hAnsiTheme="majorHAnsi" w:cstheme="majorBidi"/>
      <w:b/>
      <w:bCs/>
      <w:caps/>
      <w:color w:val="000000" w:themeColor="text1"/>
      <w:sz w:val="32"/>
      <w:szCs w:val="28"/>
      <w:lang w:val="en-US"/>
    </w:rPr>
  </w:style>
  <w:style w:type="paragraph" w:styleId="Balk2">
    <w:name w:val="heading 2"/>
    <w:basedOn w:val="Normal"/>
    <w:next w:val="Normal"/>
    <w:link w:val="Balk2Char"/>
    <w:uiPriority w:val="9"/>
    <w:unhideWhenUsed/>
    <w:qFormat/>
    <w:rsid w:val="006F12A4"/>
    <w:pPr>
      <w:keepNext/>
      <w:keepLines/>
      <w:numPr>
        <w:numId w:val="3"/>
      </w:numPr>
      <w:spacing w:before="200" w:after="0"/>
      <w:outlineLvl w:val="1"/>
    </w:pPr>
    <w:rPr>
      <w:rFonts w:ascii="Times New Roman" w:eastAsiaTheme="majorEastAsia" w:hAnsi="Times New Roman" w:cstheme="majorBidi"/>
      <w:b/>
      <w:bCs/>
      <w:sz w:val="28"/>
      <w:szCs w:val="26"/>
    </w:rPr>
  </w:style>
  <w:style w:type="paragraph" w:styleId="Balk3">
    <w:name w:val="heading 3"/>
    <w:basedOn w:val="Normal"/>
    <w:next w:val="Normal"/>
    <w:link w:val="Balk3Char"/>
    <w:uiPriority w:val="9"/>
    <w:unhideWhenUsed/>
    <w:qFormat/>
    <w:rsid w:val="00D374DF"/>
    <w:pPr>
      <w:keepNext/>
      <w:keepLines/>
      <w:numPr>
        <w:numId w:val="13"/>
      </w:numPr>
      <w:spacing w:before="200" w:after="0"/>
      <w:outlineLvl w:val="2"/>
    </w:pPr>
    <w:rPr>
      <w:rFonts w:ascii="Times New Roman" w:eastAsiaTheme="majorEastAsia" w:hAnsi="Times New Roman" w:cstheme="majorBidi"/>
      <w:b/>
      <w:bCs/>
      <w:sz w:val="24"/>
    </w:rPr>
  </w:style>
  <w:style w:type="paragraph" w:styleId="Balk4">
    <w:name w:val="heading 4"/>
    <w:basedOn w:val="Normal"/>
    <w:next w:val="Normal"/>
    <w:link w:val="Balk4Char"/>
    <w:uiPriority w:val="9"/>
    <w:unhideWhenUsed/>
    <w:qFormat/>
    <w:rsid w:val="00D374DF"/>
    <w:pPr>
      <w:keepNext/>
      <w:keepLines/>
      <w:numPr>
        <w:numId w:val="16"/>
      </w:numPr>
      <w:spacing w:before="200" w:after="0"/>
      <w:outlineLvl w:val="3"/>
    </w:pPr>
    <w:rPr>
      <w:rFonts w:ascii="Times New Roman" w:eastAsiaTheme="majorEastAsia" w:hAnsi="Times New Roman" w:cstheme="majorBidi"/>
      <w:b/>
      <w:bCs/>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F7C2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F7C2B"/>
    <w:rPr>
      <w:rFonts w:ascii="Segoe UI" w:hAnsi="Segoe UI" w:cs="Segoe UI"/>
      <w:sz w:val="18"/>
      <w:szCs w:val="18"/>
    </w:rPr>
  </w:style>
  <w:style w:type="character" w:customStyle="1" w:styleId="Balk1Char">
    <w:name w:val="Başlık 1 Char"/>
    <w:basedOn w:val="VarsaylanParagrafYazTipi"/>
    <w:link w:val="Balk1"/>
    <w:uiPriority w:val="9"/>
    <w:rsid w:val="006F12A4"/>
    <w:rPr>
      <w:rFonts w:asciiTheme="majorHAnsi" w:eastAsiaTheme="majorEastAsia" w:hAnsiTheme="majorHAnsi" w:cstheme="majorBidi"/>
      <w:b/>
      <w:bCs/>
      <w:caps/>
      <w:color w:val="000000" w:themeColor="text1"/>
      <w:sz w:val="32"/>
      <w:szCs w:val="28"/>
      <w:lang w:val="en-US"/>
    </w:rPr>
  </w:style>
  <w:style w:type="paragraph" w:styleId="ListeParagraf">
    <w:name w:val="List Paragraph"/>
    <w:aliases w:val="lp1"/>
    <w:basedOn w:val="Normal"/>
    <w:uiPriority w:val="34"/>
    <w:qFormat/>
    <w:rsid w:val="006F12A4"/>
    <w:pPr>
      <w:spacing w:after="200" w:line="276" w:lineRule="auto"/>
      <w:ind w:left="720"/>
      <w:contextualSpacing/>
    </w:pPr>
    <w:rPr>
      <w:rFonts w:eastAsiaTheme="minorEastAsia"/>
      <w:lang w:val="en-US"/>
    </w:rPr>
  </w:style>
  <w:style w:type="paragraph" w:customStyle="1" w:styleId="ListParagraph1">
    <w:name w:val="List Paragraph1"/>
    <w:basedOn w:val="Normal"/>
    <w:qFormat/>
    <w:rsid w:val="006F12A4"/>
    <w:pPr>
      <w:spacing w:after="0" w:line="240" w:lineRule="auto"/>
      <w:ind w:left="720"/>
      <w:contextualSpacing/>
    </w:pPr>
    <w:rPr>
      <w:rFonts w:ascii="Times" w:eastAsia="Times" w:hAnsi="Times" w:cs="Times New Roman"/>
      <w:sz w:val="24"/>
      <w:szCs w:val="20"/>
      <w:lang w:val="en-US" w:eastAsia="ja-JP"/>
    </w:rPr>
  </w:style>
  <w:style w:type="table" w:styleId="TabloKlavuzu">
    <w:name w:val="Table Grid"/>
    <w:basedOn w:val="NormalTablo"/>
    <w:uiPriority w:val="59"/>
    <w:rsid w:val="006F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6F12A4"/>
    <w:rPr>
      <w:rFonts w:ascii="Times New Roman" w:eastAsiaTheme="majorEastAsia" w:hAnsi="Times New Roman" w:cstheme="majorBidi"/>
      <w:b/>
      <w:bCs/>
      <w:sz w:val="28"/>
      <w:szCs w:val="26"/>
    </w:rPr>
  </w:style>
  <w:style w:type="character" w:customStyle="1" w:styleId="Balk3Char">
    <w:name w:val="Başlık 3 Char"/>
    <w:basedOn w:val="VarsaylanParagrafYazTipi"/>
    <w:link w:val="Balk3"/>
    <w:uiPriority w:val="9"/>
    <w:rsid w:val="00D374DF"/>
    <w:rPr>
      <w:rFonts w:ascii="Times New Roman" w:eastAsiaTheme="majorEastAsia" w:hAnsi="Times New Roman" w:cstheme="majorBidi"/>
      <w:b/>
      <w:bCs/>
      <w:sz w:val="24"/>
    </w:rPr>
  </w:style>
  <w:style w:type="character" w:customStyle="1" w:styleId="Balk4Char">
    <w:name w:val="Başlık 4 Char"/>
    <w:basedOn w:val="VarsaylanParagrafYazTipi"/>
    <w:link w:val="Balk4"/>
    <w:uiPriority w:val="9"/>
    <w:rsid w:val="00D374DF"/>
    <w:rPr>
      <w:rFonts w:ascii="Times New Roman" w:eastAsiaTheme="majorEastAsia" w:hAnsi="Times New Roman" w:cstheme="majorBidi"/>
      <w:b/>
      <w:bCs/>
      <w:iCs/>
      <w:sz w:val="24"/>
    </w:rPr>
  </w:style>
  <w:style w:type="paragraph" w:styleId="stbilgi">
    <w:name w:val="header"/>
    <w:basedOn w:val="Normal"/>
    <w:link w:val="stbilgiChar"/>
    <w:uiPriority w:val="99"/>
    <w:unhideWhenUsed/>
    <w:rsid w:val="00270A7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70A77"/>
  </w:style>
  <w:style w:type="paragraph" w:styleId="Altbilgi">
    <w:name w:val="footer"/>
    <w:basedOn w:val="Normal"/>
    <w:link w:val="AltbilgiChar"/>
    <w:uiPriority w:val="99"/>
    <w:unhideWhenUsed/>
    <w:rsid w:val="00270A7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70A77"/>
  </w:style>
  <w:style w:type="paragraph" w:styleId="T2">
    <w:name w:val="toc 2"/>
    <w:basedOn w:val="Normal"/>
    <w:next w:val="Normal"/>
    <w:autoRedefine/>
    <w:uiPriority w:val="39"/>
    <w:unhideWhenUsed/>
    <w:qFormat/>
    <w:rsid w:val="00270A77"/>
    <w:pPr>
      <w:spacing w:after="100" w:line="276" w:lineRule="auto"/>
      <w:ind w:left="220"/>
    </w:pPr>
    <w:rPr>
      <w:rFonts w:eastAsiaTheme="minorEastAsia"/>
      <w:lang w:eastAsia="tr-TR"/>
    </w:rPr>
  </w:style>
  <w:style w:type="paragraph" w:styleId="T3">
    <w:name w:val="toc 3"/>
    <w:basedOn w:val="Normal"/>
    <w:next w:val="Normal"/>
    <w:autoRedefine/>
    <w:uiPriority w:val="39"/>
    <w:unhideWhenUsed/>
    <w:rsid w:val="00BD3289"/>
    <w:pPr>
      <w:spacing w:after="100"/>
      <w:ind w:left="440"/>
    </w:pPr>
  </w:style>
  <w:style w:type="character" w:styleId="Kpr">
    <w:name w:val="Hyperlink"/>
    <w:basedOn w:val="VarsaylanParagrafYazTipi"/>
    <w:uiPriority w:val="99"/>
    <w:unhideWhenUsed/>
    <w:rsid w:val="00BD3289"/>
    <w:rPr>
      <w:color w:val="0563C1" w:themeColor="hyperlink"/>
      <w:u w:val="single"/>
    </w:rPr>
  </w:style>
  <w:style w:type="paragraph" w:styleId="T4">
    <w:name w:val="toc 4"/>
    <w:basedOn w:val="Normal"/>
    <w:next w:val="Normal"/>
    <w:autoRedefine/>
    <w:uiPriority w:val="39"/>
    <w:unhideWhenUsed/>
    <w:rsid w:val="00BD328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924371">
      <w:bodyDiv w:val="1"/>
      <w:marLeft w:val="0"/>
      <w:marRight w:val="0"/>
      <w:marTop w:val="0"/>
      <w:marBottom w:val="0"/>
      <w:divBdr>
        <w:top w:val="none" w:sz="0" w:space="0" w:color="auto"/>
        <w:left w:val="none" w:sz="0" w:space="0" w:color="auto"/>
        <w:bottom w:val="none" w:sz="0" w:space="0" w:color="auto"/>
        <w:right w:val="none" w:sz="0" w:space="0" w:color="auto"/>
      </w:divBdr>
    </w:div>
    <w:div w:id="991835687">
      <w:bodyDiv w:val="1"/>
      <w:marLeft w:val="0"/>
      <w:marRight w:val="0"/>
      <w:marTop w:val="0"/>
      <w:marBottom w:val="0"/>
      <w:divBdr>
        <w:top w:val="none" w:sz="0" w:space="0" w:color="auto"/>
        <w:left w:val="none" w:sz="0" w:space="0" w:color="auto"/>
        <w:bottom w:val="none" w:sz="0" w:space="0" w:color="auto"/>
        <w:right w:val="none" w:sz="0" w:space="0" w:color="auto"/>
      </w:divBdr>
    </w:div>
    <w:div w:id="1714041656">
      <w:bodyDiv w:val="1"/>
      <w:marLeft w:val="0"/>
      <w:marRight w:val="0"/>
      <w:marTop w:val="0"/>
      <w:marBottom w:val="0"/>
      <w:divBdr>
        <w:top w:val="none" w:sz="0" w:space="0" w:color="auto"/>
        <w:left w:val="none" w:sz="0" w:space="0" w:color="auto"/>
        <w:bottom w:val="none" w:sz="0" w:space="0" w:color="auto"/>
        <w:right w:val="none" w:sz="0" w:space="0" w:color="auto"/>
      </w:divBdr>
    </w:div>
    <w:div w:id="19138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A59F1-035F-4D1E-8156-3EB3C637D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1807</Words>
  <Characters>10302</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Erdinç Demirel</dc:creator>
  <cp:lastModifiedBy>Nurseda ERDOĞAN</cp:lastModifiedBy>
  <cp:revision>9</cp:revision>
  <cp:lastPrinted>2018-01-29T11:26:00Z</cp:lastPrinted>
  <dcterms:created xsi:type="dcterms:W3CDTF">2018-02-01T14:28:00Z</dcterms:created>
  <dcterms:modified xsi:type="dcterms:W3CDTF">2019-01-31T08:04:00Z</dcterms:modified>
</cp:coreProperties>
</file>