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D0B" w:rsidRPr="00661D0B" w:rsidRDefault="00661D0B" w:rsidP="00661D0B">
      <w:pPr>
        <w:ind w:left="360"/>
      </w:pPr>
      <w:r w:rsidRPr="00661D0B">
        <w:rPr>
          <w:b/>
        </w:rPr>
        <w:t>(Ek:RG-6/3/2018-30352)</w:t>
      </w:r>
      <w:r>
        <w:t xml:space="preserve"> </w:t>
      </w:r>
      <w:r w:rsidRPr="00661D0B">
        <w:rPr>
          <w:sz w:val="24"/>
          <w:szCs w:val="24"/>
          <w:vertAlign w:val="superscript"/>
        </w:rPr>
        <w:t>(Bu değişiklik 1/6/2018 tarihinde yürürlüğe girer.)</w:t>
      </w:r>
    </w:p>
    <w:p w:rsidR="00D7713B" w:rsidRDefault="00D7713B"/>
    <w:p w:rsidR="00060C26" w:rsidRDefault="00060C26"/>
    <w:p w:rsidR="00060C26" w:rsidRDefault="00060C26"/>
    <w:p w:rsidR="00060C26" w:rsidRPr="00841517" w:rsidRDefault="00060C26" w:rsidP="00060C26">
      <w:pPr>
        <w:jc w:val="center"/>
        <w:rPr>
          <w:rFonts w:ascii="Century Gothic" w:hAnsi="Century Gothic"/>
          <w:sz w:val="160"/>
          <w:szCs w:val="160"/>
        </w:rPr>
      </w:pPr>
      <w:r w:rsidRPr="00841517">
        <w:rPr>
          <w:rFonts w:ascii="Century Gothic" w:hAnsi="Century Gothic"/>
          <w:sz w:val="160"/>
          <w:szCs w:val="160"/>
        </w:rPr>
        <w:t>13</w:t>
      </w:r>
      <w:r w:rsidR="00841517">
        <w:rPr>
          <w:rFonts w:ascii="Century Gothic" w:hAnsi="Century Gothic"/>
          <w:sz w:val="160"/>
          <w:szCs w:val="160"/>
        </w:rPr>
        <w:t xml:space="preserve">. </w:t>
      </w:r>
    </w:p>
    <w:p w:rsidR="00060C26" w:rsidRDefault="00060C26" w:rsidP="00060C26">
      <w:pPr>
        <w:jc w:val="center"/>
      </w:pPr>
    </w:p>
    <w:p w:rsidR="00060C26" w:rsidRDefault="00060C26" w:rsidP="00060C26">
      <w:pPr>
        <w:jc w:val="center"/>
      </w:pPr>
    </w:p>
    <w:p w:rsidR="00060C26" w:rsidRDefault="00060C26" w:rsidP="00060C26">
      <w:pPr>
        <w:jc w:val="center"/>
      </w:pPr>
    </w:p>
    <w:p w:rsidR="00060C26" w:rsidRPr="00841517" w:rsidRDefault="00060C26" w:rsidP="00060C26">
      <w:pPr>
        <w:spacing w:after="0"/>
        <w:jc w:val="center"/>
        <w:rPr>
          <w:rFonts w:ascii="Georgia" w:hAnsi="Georgia"/>
          <w:b/>
          <w:sz w:val="60"/>
          <w:szCs w:val="60"/>
        </w:rPr>
      </w:pPr>
      <w:r w:rsidRPr="00841517">
        <w:rPr>
          <w:rFonts w:ascii="Georgia" w:hAnsi="Georgia"/>
          <w:b/>
          <w:sz w:val="60"/>
          <w:szCs w:val="60"/>
        </w:rPr>
        <w:t>ISI YALITIM İŞLERİ</w:t>
      </w:r>
    </w:p>
    <w:p w:rsidR="00060C26" w:rsidRPr="00841517" w:rsidRDefault="00060C26" w:rsidP="00060C26">
      <w:pPr>
        <w:spacing w:after="0"/>
        <w:jc w:val="center"/>
        <w:rPr>
          <w:rFonts w:ascii="Georgia" w:hAnsi="Georgia"/>
          <w:b/>
          <w:sz w:val="60"/>
          <w:szCs w:val="60"/>
        </w:rPr>
      </w:pPr>
      <w:r w:rsidRPr="00841517">
        <w:rPr>
          <w:rFonts w:ascii="Georgia" w:hAnsi="Georgia"/>
          <w:b/>
          <w:sz w:val="60"/>
          <w:szCs w:val="60"/>
        </w:rPr>
        <w:t>GENEL TEKNİK ŞARTNAMESİ</w:t>
      </w:r>
    </w:p>
    <w:p w:rsidR="00CA7211" w:rsidRDefault="00FD4C75" w:rsidP="00841517">
      <w:pPr>
        <w:pStyle w:val="Balk1"/>
        <w:numPr>
          <w:ilvl w:val="0"/>
          <w:numId w:val="0"/>
        </w:numPr>
        <w:ind w:left="720" w:hanging="360"/>
      </w:pPr>
      <w:r>
        <w:br w:type="page"/>
      </w:r>
    </w:p>
    <w:p w:rsidR="000D215D" w:rsidRDefault="000D215D">
      <w:pPr>
        <w:pStyle w:val="T2"/>
        <w:tabs>
          <w:tab w:val="left" w:pos="1100"/>
          <w:tab w:val="right" w:leader="dot" w:pos="9062"/>
        </w:tabs>
        <w:rPr>
          <w:b/>
          <w:u w:val="single"/>
        </w:rPr>
      </w:pPr>
      <w:r w:rsidRPr="000D215D">
        <w:rPr>
          <w:b/>
          <w:u w:val="single"/>
        </w:rPr>
        <w:lastRenderedPageBreak/>
        <w:t>İÇİNDEKİLER</w:t>
      </w:r>
    </w:p>
    <w:p w:rsidR="00677D7C" w:rsidRPr="00677D7C" w:rsidRDefault="00677D7C" w:rsidP="00D85ACF">
      <w:pPr>
        <w:pStyle w:val="T2"/>
        <w:tabs>
          <w:tab w:val="left" w:pos="1100"/>
          <w:tab w:val="right" w:leader="dot" w:pos="9062"/>
        </w:tabs>
        <w:rPr>
          <w:noProof/>
        </w:rPr>
      </w:pPr>
      <w:r w:rsidRPr="00677D7C">
        <w:fldChar w:fldCharType="begin"/>
      </w:r>
      <w:r w:rsidRPr="00677D7C">
        <w:instrText xml:space="preserve"> TOC \o "1-8" \h \z \u </w:instrText>
      </w:r>
      <w:r w:rsidRPr="00677D7C">
        <w:fldChar w:fldCharType="separate"/>
      </w:r>
      <w:hyperlink w:anchor="_Toc505861392" w:history="1">
        <w:r w:rsidRPr="00677D7C">
          <w:rPr>
            <w:rStyle w:val="Kpr"/>
            <w:rFonts w:eastAsiaTheme="minorHAnsi" w:cs="Times New Roman"/>
            <w:noProof/>
          </w:rPr>
          <w:t>13.1.</w:t>
        </w:r>
        <w:r w:rsidRPr="00677D7C">
          <w:rPr>
            <w:noProof/>
          </w:rPr>
          <w:tab/>
        </w:r>
        <w:r w:rsidRPr="00677D7C">
          <w:rPr>
            <w:rStyle w:val="Kpr"/>
            <w:rFonts w:eastAsiaTheme="minorHAnsi"/>
            <w:noProof/>
          </w:rPr>
          <w:t>Duvarlarda Isı Yalıtımı İşleri</w:t>
        </w:r>
        <w:r w:rsidRPr="00677D7C">
          <w:rPr>
            <w:noProof/>
            <w:webHidden/>
          </w:rPr>
          <w:tab/>
        </w:r>
        <w:r w:rsidRPr="00677D7C">
          <w:rPr>
            <w:noProof/>
            <w:webHidden/>
          </w:rPr>
          <w:fldChar w:fldCharType="begin"/>
        </w:r>
        <w:r w:rsidRPr="00677D7C">
          <w:rPr>
            <w:noProof/>
            <w:webHidden/>
          </w:rPr>
          <w:instrText xml:space="preserve"> PAGEREF _Toc505861392 \h </w:instrText>
        </w:r>
        <w:r w:rsidRPr="00677D7C">
          <w:rPr>
            <w:noProof/>
            <w:webHidden/>
          </w:rPr>
        </w:r>
        <w:r w:rsidRPr="00677D7C">
          <w:rPr>
            <w:noProof/>
            <w:webHidden/>
          </w:rPr>
          <w:fldChar w:fldCharType="separate"/>
        </w:r>
        <w:r w:rsidR="00EC2A5F">
          <w:rPr>
            <w:noProof/>
            <w:webHidden/>
          </w:rPr>
          <w:t>6</w:t>
        </w:r>
        <w:r w:rsidRPr="00677D7C">
          <w:rPr>
            <w:noProof/>
            <w:webHidden/>
          </w:rPr>
          <w:fldChar w:fldCharType="end"/>
        </w:r>
      </w:hyperlink>
    </w:p>
    <w:p w:rsidR="00677D7C" w:rsidRPr="00677D7C" w:rsidRDefault="00A14B4F" w:rsidP="00D85ACF">
      <w:pPr>
        <w:pStyle w:val="T3"/>
        <w:tabs>
          <w:tab w:val="left" w:pos="1320"/>
          <w:tab w:val="right" w:leader="dot" w:pos="9062"/>
        </w:tabs>
        <w:rPr>
          <w:noProof/>
        </w:rPr>
      </w:pPr>
      <w:hyperlink w:anchor="_Toc505861393" w:history="1">
        <w:r w:rsidR="00677D7C" w:rsidRPr="00677D7C">
          <w:rPr>
            <w:rStyle w:val="Kpr"/>
            <w:rFonts w:eastAsiaTheme="minorHAnsi"/>
            <w:noProof/>
            <w14:scene3d>
              <w14:camera w14:prst="orthographicFront"/>
              <w14:lightRig w14:rig="threePt" w14:dir="t">
                <w14:rot w14:lat="0" w14:lon="0" w14:rev="0"/>
              </w14:lightRig>
            </w14:scene3d>
          </w:rPr>
          <w:t>13.1.1.</w:t>
        </w:r>
        <w:r w:rsidR="00677D7C" w:rsidRPr="00677D7C">
          <w:rPr>
            <w:noProof/>
          </w:rPr>
          <w:tab/>
        </w:r>
        <w:r w:rsidR="00677D7C" w:rsidRPr="00677D7C">
          <w:rPr>
            <w:rStyle w:val="Kpr"/>
            <w:rFonts w:eastAsiaTheme="minorHAnsi"/>
            <w:noProof/>
          </w:rPr>
          <w:t>Duvar İçten Isı Yalıtımı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_Toc505861393 \h </w:instrText>
        </w:r>
        <w:r w:rsidR="00677D7C" w:rsidRPr="00677D7C">
          <w:rPr>
            <w:noProof/>
            <w:webHidden/>
          </w:rPr>
        </w:r>
        <w:r w:rsidR="00677D7C" w:rsidRPr="00677D7C">
          <w:rPr>
            <w:noProof/>
            <w:webHidden/>
          </w:rPr>
          <w:fldChar w:fldCharType="separate"/>
        </w:r>
        <w:r w:rsidR="00EC2A5F">
          <w:rPr>
            <w:noProof/>
            <w:webHidden/>
          </w:rPr>
          <w:t>6</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394" w:history="1">
        <w:r w:rsidR="00677D7C" w:rsidRPr="00677D7C">
          <w:rPr>
            <w:rStyle w:val="Kpr"/>
            <w:noProof/>
            <w14:scene3d>
              <w14:camera w14:prst="orthographicFront"/>
              <w14:lightRig w14:rig="threePt" w14:dir="t">
                <w14:rot w14:lat="0" w14:lon="0" w14:rev="0"/>
              </w14:lightRig>
            </w14:scene3d>
          </w:rPr>
          <w:t>13.1.1.1.</w:t>
        </w:r>
        <w:r w:rsidR="00677D7C" w:rsidRPr="00677D7C">
          <w:rPr>
            <w:rFonts w:eastAsiaTheme="minorEastAsia"/>
            <w:noProof/>
            <w:lang w:eastAsia="tr-TR"/>
          </w:rPr>
          <w:tab/>
        </w:r>
        <w:r w:rsidR="00677D7C" w:rsidRPr="00677D7C">
          <w:rPr>
            <w:rStyle w:val="Kpr"/>
            <w:noProof/>
          </w:rPr>
          <w:t>Alçı Kompozit Levhalar ile Duvarlarda İçten Isı Yalıtım İşleri Genel Teknik Şartnamesi</w:t>
        </w:r>
        <w:r w:rsidR="00677D7C" w:rsidRPr="00677D7C">
          <w:rPr>
            <w:noProof/>
            <w:webHidden/>
          </w:rPr>
          <w:tab/>
        </w:r>
        <w:r w:rsidR="008E69CA">
          <w:rPr>
            <w:noProof/>
            <w:webHidden/>
          </w:rPr>
          <w:t>…………………………………………………………………………………………………………………………….</w:t>
        </w:r>
        <w:r w:rsidR="00677D7C" w:rsidRPr="00677D7C">
          <w:rPr>
            <w:noProof/>
            <w:webHidden/>
          </w:rPr>
          <w:fldChar w:fldCharType="begin"/>
        </w:r>
        <w:r w:rsidR="00677D7C" w:rsidRPr="00677D7C">
          <w:rPr>
            <w:noProof/>
            <w:webHidden/>
          </w:rPr>
          <w:instrText xml:space="preserve"> PAGEREF _Toc505861394 \h </w:instrText>
        </w:r>
        <w:r w:rsidR="00677D7C" w:rsidRPr="00677D7C">
          <w:rPr>
            <w:noProof/>
            <w:webHidden/>
          </w:rPr>
        </w:r>
        <w:r w:rsidR="00677D7C" w:rsidRPr="00677D7C">
          <w:rPr>
            <w:noProof/>
            <w:webHidden/>
          </w:rPr>
          <w:fldChar w:fldCharType="separate"/>
        </w:r>
        <w:r w:rsidR="00EC2A5F">
          <w:rPr>
            <w:noProof/>
            <w:webHidden/>
          </w:rPr>
          <w:t>6</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395" w:history="1">
        <w:r w:rsidR="00677D7C" w:rsidRPr="00677D7C">
          <w:rPr>
            <w:rStyle w:val="Kpr"/>
            <w:noProof/>
            <w14:scene3d>
              <w14:camera w14:prst="orthographicFront"/>
              <w14:lightRig w14:rig="threePt" w14:dir="t">
                <w14:rot w14:lat="0" w14:lon="0" w14:rev="0"/>
              </w14:lightRig>
            </w14:scene3d>
          </w:rPr>
          <w:t>13.1.1.1.1.</w:t>
        </w:r>
        <w:r w:rsidR="00677D7C" w:rsidRPr="00677D7C">
          <w:rPr>
            <w:rFonts w:eastAsiaTheme="minorEastAsia"/>
            <w:noProof/>
            <w:lang w:eastAsia="tr-TR"/>
          </w:rPr>
          <w:tab/>
        </w:r>
        <w:r w:rsidR="00677D7C" w:rsidRPr="00677D7C">
          <w:rPr>
            <w:rStyle w:val="Kpr"/>
            <w:noProof/>
          </w:rPr>
          <w:t>Kapsa</w:t>
        </w:r>
        <w:r w:rsidR="00677D7C" w:rsidRPr="00677D7C">
          <w:rPr>
            <w:rStyle w:val="Kpr"/>
            <w:bCs/>
            <w:iCs/>
            <w:noProof/>
          </w:rPr>
          <w:t>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_Toc505861395 \h </w:instrText>
        </w:r>
        <w:r w:rsidR="00677D7C" w:rsidRPr="00677D7C">
          <w:rPr>
            <w:noProof/>
            <w:webHidden/>
          </w:rPr>
        </w:r>
        <w:r w:rsidR="00677D7C" w:rsidRPr="00677D7C">
          <w:rPr>
            <w:noProof/>
            <w:webHidden/>
          </w:rPr>
          <w:fldChar w:fldCharType="separate"/>
        </w:r>
        <w:r w:rsidR="00EC2A5F">
          <w:rPr>
            <w:noProof/>
            <w:webHidden/>
          </w:rPr>
          <w:t>6</w:t>
        </w:r>
        <w:r w:rsidR="00677D7C" w:rsidRPr="00677D7C">
          <w:rPr>
            <w:noProof/>
            <w:webHidden/>
          </w:rPr>
          <w:fldChar w:fldCharType="end"/>
        </w:r>
      </w:hyperlink>
    </w:p>
    <w:p w:rsidR="00677D7C" w:rsidRPr="00677D7C" w:rsidRDefault="00A14B4F" w:rsidP="00D85ACF">
      <w:pPr>
        <w:pStyle w:val="T5"/>
        <w:tabs>
          <w:tab w:val="right" w:leader="dot" w:pos="9062"/>
        </w:tabs>
        <w:rPr>
          <w:rFonts w:eastAsiaTheme="minorEastAsia"/>
          <w:noProof/>
          <w:lang w:eastAsia="tr-TR"/>
        </w:rPr>
      </w:pPr>
      <w:hyperlink w:anchor="_Toc505861396" w:history="1">
        <w:r w:rsidR="00677D7C" w:rsidRPr="00677D7C">
          <w:rPr>
            <w:rStyle w:val="Kpr"/>
            <w:noProof/>
          </w:rPr>
          <w:t>13.1.1.1.2. 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_Toc505861396 \h </w:instrText>
        </w:r>
        <w:r w:rsidR="00677D7C" w:rsidRPr="00677D7C">
          <w:rPr>
            <w:noProof/>
            <w:webHidden/>
          </w:rPr>
        </w:r>
        <w:r w:rsidR="00677D7C" w:rsidRPr="00677D7C">
          <w:rPr>
            <w:noProof/>
            <w:webHidden/>
          </w:rPr>
          <w:fldChar w:fldCharType="separate"/>
        </w:r>
        <w:r w:rsidR="00EC2A5F">
          <w:rPr>
            <w:noProof/>
            <w:webHidden/>
          </w:rPr>
          <w:t>6</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397" w:history="1">
        <w:r w:rsidR="00677D7C" w:rsidRPr="00677D7C">
          <w:rPr>
            <w:rStyle w:val="Kpr"/>
            <w:rFonts w:cs="Times New Roman"/>
            <w:noProof/>
          </w:rPr>
          <w:t>13.1.1.1.2.1.</w:t>
        </w:r>
        <w:r w:rsidR="00677D7C" w:rsidRPr="00677D7C">
          <w:rPr>
            <w:rFonts w:eastAsiaTheme="minorEastAsia"/>
            <w:noProof/>
            <w:lang w:eastAsia="tr-TR"/>
          </w:rPr>
          <w:tab/>
        </w:r>
        <w:r w:rsidR="00677D7C" w:rsidRPr="00677D7C">
          <w:rPr>
            <w:rStyle w:val="Kpr"/>
            <w:noProof/>
          </w:rPr>
          <w:t>Alçı İle Kompozit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_Toc505861397 \h </w:instrText>
        </w:r>
        <w:r w:rsidR="00677D7C" w:rsidRPr="00677D7C">
          <w:rPr>
            <w:noProof/>
            <w:webHidden/>
          </w:rPr>
        </w:r>
        <w:r w:rsidR="00677D7C" w:rsidRPr="00677D7C">
          <w:rPr>
            <w:noProof/>
            <w:webHidden/>
          </w:rPr>
          <w:fldChar w:fldCharType="separate"/>
        </w:r>
        <w:r w:rsidR="00EC2A5F">
          <w:rPr>
            <w:noProof/>
            <w:webHidden/>
          </w:rPr>
          <w:t>6</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398" w:history="1">
        <w:r w:rsidR="00677D7C" w:rsidRPr="00677D7C">
          <w:rPr>
            <w:rStyle w:val="Kpr"/>
            <w:noProof/>
          </w:rPr>
          <w:t>13.1.1.1.2.2.</w:t>
        </w:r>
        <w:r w:rsidR="00677D7C" w:rsidRPr="00677D7C">
          <w:rPr>
            <w:rFonts w:eastAsiaTheme="minorEastAsia"/>
            <w:noProof/>
            <w:lang w:eastAsia="tr-TR"/>
          </w:rPr>
          <w:tab/>
        </w:r>
        <w:r w:rsidR="00677D7C" w:rsidRPr="00677D7C">
          <w:rPr>
            <w:rStyle w:val="Kpr"/>
            <w:noProof/>
          </w:rPr>
          <w:t>Yapıştırıcı: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_Toc505861398 \h </w:instrText>
        </w:r>
        <w:r w:rsidR="00677D7C" w:rsidRPr="00677D7C">
          <w:rPr>
            <w:noProof/>
            <w:webHidden/>
          </w:rPr>
        </w:r>
        <w:r w:rsidR="00677D7C" w:rsidRPr="00677D7C">
          <w:rPr>
            <w:noProof/>
            <w:webHidden/>
          </w:rPr>
          <w:fldChar w:fldCharType="separate"/>
        </w:r>
        <w:r w:rsidR="00EC2A5F">
          <w:rPr>
            <w:noProof/>
            <w:webHidden/>
          </w:rPr>
          <w:t>6</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399" w:history="1">
        <w:r w:rsidR="00677D7C" w:rsidRPr="00677D7C">
          <w:rPr>
            <w:rStyle w:val="Kpr"/>
            <w:noProof/>
          </w:rPr>
          <w:t>13.1.1.1.3.</w:t>
        </w:r>
        <w:r w:rsidR="00677D7C" w:rsidRPr="00677D7C">
          <w:rPr>
            <w:rFonts w:eastAsiaTheme="minorEastAsia"/>
            <w:noProof/>
            <w:lang w:eastAsia="tr-TR"/>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_Toc505861399 \h </w:instrText>
        </w:r>
        <w:r w:rsidR="00677D7C" w:rsidRPr="00677D7C">
          <w:rPr>
            <w:noProof/>
            <w:webHidden/>
          </w:rPr>
        </w:r>
        <w:r w:rsidR="00677D7C" w:rsidRPr="00677D7C">
          <w:rPr>
            <w:noProof/>
            <w:webHidden/>
          </w:rPr>
          <w:fldChar w:fldCharType="separate"/>
        </w:r>
        <w:r w:rsidR="00EC2A5F">
          <w:rPr>
            <w:noProof/>
            <w:webHidden/>
          </w:rPr>
          <w:t>6</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00" w:history="1">
        <w:r w:rsidR="00677D7C" w:rsidRPr="00677D7C">
          <w:rPr>
            <w:rStyle w:val="Kpr"/>
            <w:noProof/>
          </w:rPr>
          <w:t>13.1.1.1.3.1.</w:t>
        </w:r>
        <w:r w:rsidR="00677D7C" w:rsidRPr="00677D7C">
          <w:rPr>
            <w:rFonts w:eastAsiaTheme="minorEastAsia"/>
            <w:noProof/>
            <w:lang w:eastAsia="tr-TR"/>
          </w:rPr>
          <w:tab/>
        </w:r>
        <w:r w:rsidR="00677D7C" w:rsidRPr="00677D7C">
          <w:rPr>
            <w:rStyle w:val="Kpr"/>
            <w:noProof/>
          </w:rPr>
          <w:t>Yüzey Hazırlığı: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_Toc505861400 \h </w:instrText>
        </w:r>
        <w:r w:rsidR="00677D7C" w:rsidRPr="00677D7C">
          <w:rPr>
            <w:noProof/>
            <w:webHidden/>
          </w:rPr>
        </w:r>
        <w:r w:rsidR="00677D7C" w:rsidRPr="00677D7C">
          <w:rPr>
            <w:noProof/>
            <w:webHidden/>
          </w:rPr>
          <w:fldChar w:fldCharType="separate"/>
        </w:r>
        <w:r w:rsidR="00EC2A5F">
          <w:rPr>
            <w:noProof/>
            <w:webHidden/>
          </w:rPr>
          <w:t>6</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01" w:history="1">
        <w:r w:rsidR="00677D7C" w:rsidRPr="00677D7C">
          <w:rPr>
            <w:rStyle w:val="Kpr"/>
            <w:noProof/>
          </w:rPr>
          <w:t>13.1.1.1.3.2.</w:t>
        </w:r>
        <w:r w:rsidR="00677D7C" w:rsidRPr="00677D7C">
          <w:rPr>
            <w:rFonts w:eastAsiaTheme="minorEastAsia"/>
            <w:noProof/>
            <w:lang w:eastAsia="tr-TR"/>
          </w:rPr>
          <w:tab/>
        </w:r>
        <w:r w:rsidR="00677D7C" w:rsidRPr="00677D7C">
          <w:rPr>
            <w:rStyle w:val="Kpr"/>
            <w:noProof/>
          </w:rPr>
          <w:t>Uygulama: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_Toc505861401 \h </w:instrText>
        </w:r>
        <w:r w:rsidR="00677D7C" w:rsidRPr="00677D7C">
          <w:rPr>
            <w:noProof/>
            <w:webHidden/>
          </w:rPr>
        </w:r>
        <w:r w:rsidR="00677D7C" w:rsidRPr="00677D7C">
          <w:rPr>
            <w:noProof/>
            <w:webHidden/>
          </w:rPr>
          <w:fldChar w:fldCharType="separate"/>
        </w:r>
        <w:r w:rsidR="00EC2A5F">
          <w:rPr>
            <w:noProof/>
            <w:webHidden/>
          </w:rPr>
          <w:t>7</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02" w:history="1">
        <w:r w:rsidR="00677D7C" w:rsidRPr="00677D7C">
          <w:rPr>
            <w:rStyle w:val="Kpr"/>
            <w:noProof/>
          </w:rPr>
          <w:t>13.1.1.1.3.3.</w:t>
        </w:r>
        <w:r w:rsidR="00677D7C" w:rsidRPr="00677D7C">
          <w:rPr>
            <w:rFonts w:eastAsiaTheme="minorEastAsia"/>
            <w:noProof/>
            <w:lang w:eastAsia="tr-TR"/>
          </w:rPr>
          <w:tab/>
        </w:r>
        <w:r w:rsidR="00677D7C" w:rsidRPr="00677D7C">
          <w:rPr>
            <w:rStyle w:val="Kpr"/>
            <w:noProof/>
          </w:rPr>
          <w:t>Depolama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_Toc505861402 \h </w:instrText>
        </w:r>
        <w:r w:rsidR="00677D7C" w:rsidRPr="00677D7C">
          <w:rPr>
            <w:noProof/>
            <w:webHidden/>
          </w:rPr>
        </w:r>
        <w:r w:rsidR="00677D7C" w:rsidRPr="00677D7C">
          <w:rPr>
            <w:noProof/>
            <w:webHidden/>
          </w:rPr>
          <w:fldChar w:fldCharType="separate"/>
        </w:r>
        <w:r w:rsidR="00EC2A5F">
          <w:rPr>
            <w:noProof/>
            <w:webHidden/>
          </w:rPr>
          <w:t>7</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03" w:history="1">
        <w:r w:rsidR="00677D7C" w:rsidRPr="00677D7C">
          <w:rPr>
            <w:rStyle w:val="Kpr"/>
            <w:noProof/>
          </w:rPr>
          <w:t>13.1.1.1.4.</w:t>
        </w:r>
        <w:r w:rsidR="00677D7C" w:rsidRPr="00677D7C">
          <w:rPr>
            <w:rFonts w:eastAsiaTheme="minorEastAsia"/>
            <w:noProof/>
            <w:lang w:eastAsia="tr-TR"/>
          </w:rPr>
          <w:tab/>
        </w:r>
        <w:r w:rsidR="00677D7C" w:rsidRPr="00677D7C">
          <w:rPr>
            <w:rStyle w:val="Kpr"/>
            <w:noProof/>
          </w:rPr>
          <w:t>Uygunluk Kriterleri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_Toc505861403 \h </w:instrText>
        </w:r>
        <w:r w:rsidR="00677D7C" w:rsidRPr="00677D7C">
          <w:rPr>
            <w:noProof/>
            <w:webHidden/>
          </w:rPr>
        </w:r>
        <w:r w:rsidR="00677D7C" w:rsidRPr="00677D7C">
          <w:rPr>
            <w:noProof/>
            <w:webHidden/>
          </w:rPr>
          <w:fldChar w:fldCharType="separate"/>
        </w:r>
        <w:r w:rsidR="00EC2A5F">
          <w:rPr>
            <w:noProof/>
            <w:webHidden/>
          </w:rPr>
          <w:t>7</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04" w:history="1">
        <w:r w:rsidR="00677D7C" w:rsidRPr="00677D7C">
          <w:rPr>
            <w:rStyle w:val="Kpr"/>
            <w:noProof/>
          </w:rPr>
          <w:t>13.1.1.1.5.</w:t>
        </w:r>
        <w:r w:rsidR="00677D7C" w:rsidRPr="00677D7C">
          <w:rPr>
            <w:rFonts w:eastAsiaTheme="minorEastAsia"/>
            <w:noProof/>
            <w:lang w:eastAsia="tr-TR"/>
          </w:rPr>
          <w:tab/>
        </w:r>
        <w:r w:rsidR="00677D7C" w:rsidRPr="00677D7C">
          <w:rPr>
            <w:rStyle w:val="Kpr"/>
            <w:noProof/>
          </w:rPr>
          <w:t>İlgili Standartlar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_Toc505861404 \h </w:instrText>
        </w:r>
        <w:r w:rsidR="00677D7C" w:rsidRPr="00677D7C">
          <w:rPr>
            <w:noProof/>
            <w:webHidden/>
          </w:rPr>
        </w:r>
        <w:r w:rsidR="00677D7C" w:rsidRPr="00677D7C">
          <w:rPr>
            <w:noProof/>
            <w:webHidden/>
          </w:rPr>
          <w:fldChar w:fldCharType="separate"/>
        </w:r>
        <w:r w:rsidR="00EC2A5F">
          <w:rPr>
            <w:noProof/>
            <w:webHidden/>
          </w:rPr>
          <w:t>8</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05" w:history="1">
        <w:r w:rsidR="00677D7C" w:rsidRPr="00677D7C">
          <w:rPr>
            <w:rStyle w:val="Kpr"/>
            <w:noProof/>
          </w:rPr>
          <w:t>13.1.1.2.</w:t>
        </w:r>
        <w:r w:rsidR="00677D7C" w:rsidRPr="00677D7C">
          <w:rPr>
            <w:rFonts w:eastAsiaTheme="minorEastAsia"/>
            <w:noProof/>
            <w:lang w:eastAsia="tr-TR"/>
          </w:rPr>
          <w:tab/>
        </w:r>
        <w:r w:rsidR="00677D7C" w:rsidRPr="00677D7C">
          <w:rPr>
            <w:rStyle w:val="Kpr"/>
            <w:noProof/>
          </w:rPr>
          <w:t>Profil ve Kaplamalı Duvarlarda İçten Isı Yalıtım İşleri Genel Teknik Şartnamesi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_Toc505861405 \h </w:instrText>
        </w:r>
        <w:r w:rsidR="00677D7C" w:rsidRPr="00677D7C">
          <w:rPr>
            <w:noProof/>
            <w:webHidden/>
          </w:rPr>
        </w:r>
        <w:r w:rsidR="00677D7C" w:rsidRPr="00677D7C">
          <w:rPr>
            <w:noProof/>
            <w:webHidden/>
          </w:rPr>
          <w:fldChar w:fldCharType="separate"/>
        </w:r>
        <w:r w:rsidR="00EC2A5F">
          <w:rPr>
            <w:noProof/>
            <w:webHidden/>
          </w:rPr>
          <w:t>8</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06" w:history="1">
        <w:r w:rsidR="00677D7C" w:rsidRPr="00677D7C">
          <w:rPr>
            <w:rStyle w:val="Kpr"/>
            <w:rFonts w:cs="Times New Roman"/>
            <w:noProof/>
          </w:rPr>
          <w:t>13.1.1.2.1.</w:t>
        </w:r>
        <w:r w:rsidR="00677D7C" w:rsidRPr="00677D7C">
          <w:rPr>
            <w:rFonts w:eastAsiaTheme="minorEastAsia"/>
            <w:noProof/>
            <w:lang w:eastAsia="tr-TR"/>
          </w:rPr>
          <w:tab/>
        </w:r>
        <w:r w:rsidR="00677D7C" w:rsidRPr="00677D7C">
          <w:rPr>
            <w:rStyle w:val="Kpr"/>
            <w:noProof/>
          </w:rPr>
          <w:t>Kapsam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_Toc505861406 \h </w:instrText>
        </w:r>
        <w:r w:rsidR="00677D7C" w:rsidRPr="00677D7C">
          <w:rPr>
            <w:noProof/>
            <w:webHidden/>
          </w:rPr>
        </w:r>
        <w:r w:rsidR="00677D7C" w:rsidRPr="00677D7C">
          <w:rPr>
            <w:noProof/>
            <w:webHidden/>
          </w:rPr>
          <w:fldChar w:fldCharType="separate"/>
        </w:r>
        <w:r w:rsidR="00EC2A5F">
          <w:rPr>
            <w:noProof/>
            <w:webHidden/>
          </w:rPr>
          <w:t>8</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07" w:history="1">
        <w:r w:rsidR="00677D7C" w:rsidRPr="00677D7C">
          <w:rPr>
            <w:rStyle w:val="Kpr"/>
            <w:rFonts w:cs="Times New Roman"/>
            <w:noProof/>
          </w:rPr>
          <w:t>13.1.1.2.2.</w:t>
        </w:r>
        <w:r w:rsidR="00677D7C" w:rsidRPr="00677D7C">
          <w:rPr>
            <w:rFonts w:eastAsiaTheme="minorEastAsia"/>
            <w:noProof/>
            <w:lang w:eastAsia="tr-TR"/>
          </w:rPr>
          <w:tab/>
        </w:r>
        <w:r w:rsidR="00677D7C" w:rsidRPr="00677D7C">
          <w:rPr>
            <w:rStyle w:val="Kpr"/>
            <w:noProof/>
          </w:rPr>
          <w:t>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_Toc505861407 \h </w:instrText>
        </w:r>
        <w:r w:rsidR="00677D7C" w:rsidRPr="00677D7C">
          <w:rPr>
            <w:noProof/>
            <w:webHidden/>
          </w:rPr>
        </w:r>
        <w:r w:rsidR="00677D7C" w:rsidRPr="00677D7C">
          <w:rPr>
            <w:noProof/>
            <w:webHidden/>
          </w:rPr>
          <w:fldChar w:fldCharType="separate"/>
        </w:r>
        <w:r w:rsidR="00EC2A5F">
          <w:rPr>
            <w:noProof/>
            <w:webHidden/>
          </w:rPr>
          <w:t>8</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08" w:history="1">
        <w:r w:rsidR="00677D7C" w:rsidRPr="00677D7C">
          <w:rPr>
            <w:rStyle w:val="Kpr"/>
            <w:rFonts w:cs="Times New Roman"/>
            <w:noProof/>
          </w:rPr>
          <w:t>13.1.1.2.2.1.</w:t>
        </w:r>
        <w:r w:rsidR="00677D7C" w:rsidRPr="00677D7C">
          <w:rPr>
            <w:rFonts w:eastAsiaTheme="minorEastAsia"/>
            <w:noProof/>
            <w:lang w:eastAsia="tr-TR"/>
          </w:rPr>
          <w:tab/>
        </w:r>
        <w:r w:rsidR="00677D7C" w:rsidRPr="00677D7C">
          <w:rPr>
            <w:rStyle w:val="Kpr"/>
            <w:noProof/>
          </w:rPr>
          <w:t>Camyünü/Taşyünü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_Toc505861408 \h </w:instrText>
        </w:r>
        <w:r w:rsidR="00677D7C" w:rsidRPr="00677D7C">
          <w:rPr>
            <w:noProof/>
            <w:webHidden/>
          </w:rPr>
        </w:r>
        <w:r w:rsidR="00677D7C" w:rsidRPr="00677D7C">
          <w:rPr>
            <w:noProof/>
            <w:webHidden/>
          </w:rPr>
          <w:fldChar w:fldCharType="separate"/>
        </w:r>
        <w:r w:rsidR="00EC2A5F">
          <w:rPr>
            <w:noProof/>
            <w:webHidden/>
          </w:rPr>
          <w:t>8</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09" w:history="1">
        <w:r w:rsidR="00677D7C" w:rsidRPr="00677D7C">
          <w:rPr>
            <w:rStyle w:val="Kpr"/>
            <w:rFonts w:cs="Times New Roman"/>
            <w:noProof/>
          </w:rPr>
          <w:t>13.1.1.2.2.2.</w:t>
        </w:r>
        <w:r w:rsidR="00677D7C" w:rsidRPr="00677D7C">
          <w:rPr>
            <w:rFonts w:eastAsiaTheme="minorEastAsia"/>
            <w:noProof/>
            <w:lang w:eastAsia="tr-TR"/>
          </w:rPr>
          <w:tab/>
        </w:r>
        <w:r w:rsidR="00677D7C" w:rsidRPr="00677D7C">
          <w:rPr>
            <w:rStyle w:val="Kpr"/>
            <w:noProof/>
          </w:rPr>
          <w:t>EPS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_Toc505861409 \h </w:instrText>
        </w:r>
        <w:r w:rsidR="00677D7C" w:rsidRPr="00677D7C">
          <w:rPr>
            <w:noProof/>
            <w:webHidden/>
          </w:rPr>
        </w:r>
        <w:r w:rsidR="00677D7C" w:rsidRPr="00677D7C">
          <w:rPr>
            <w:noProof/>
            <w:webHidden/>
          </w:rPr>
          <w:fldChar w:fldCharType="separate"/>
        </w:r>
        <w:r w:rsidR="00EC2A5F">
          <w:rPr>
            <w:noProof/>
            <w:webHidden/>
          </w:rPr>
          <w:t>8</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10" w:history="1">
        <w:r w:rsidR="00677D7C" w:rsidRPr="00677D7C">
          <w:rPr>
            <w:rStyle w:val="Kpr"/>
            <w:rFonts w:cs="Times New Roman"/>
            <w:noProof/>
          </w:rPr>
          <w:t>13.1.1.2.2.3.</w:t>
        </w:r>
        <w:r w:rsidR="00677D7C" w:rsidRPr="00677D7C">
          <w:rPr>
            <w:rFonts w:eastAsiaTheme="minorEastAsia"/>
            <w:noProof/>
            <w:lang w:eastAsia="tr-TR"/>
          </w:rPr>
          <w:tab/>
        </w:r>
        <w:r w:rsidR="00677D7C" w:rsidRPr="00677D7C">
          <w:rPr>
            <w:rStyle w:val="Kpr"/>
            <w:noProof/>
          </w:rPr>
          <w:t>XPS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_Toc505861410 \h </w:instrText>
        </w:r>
        <w:r w:rsidR="00677D7C" w:rsidRPr="00677D7C">
          <w:rPr>
            <w:noProof/>
            <w:webHidden/>
          </w:rPr>
        </w:r>
        <w:r w:rsidR="00677D7C" w:rsidRPr="00677D7C">
          <w:rPr>
            <w:noProof/>
            <w:webHidden/>
          </w:rPr>
          <w:fldChar w:fldCharType="separate"/>
        </w:r>
        <w:r w:rsidR="00EC2A5F">
          <w:rPr>
            <w:noProof/>
            <w:webHidden/>
          </w:rPr>
          <w:t>8</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11" w:history="1">
        <w:r w:rsidR="00677D7C" w:rsidRPr="00677D7C">
          <w:rPr>
            <w:rStyle w:val="Kpr"/>
            <w:rFonts w:cs="Times New Roman"/>
            <w:noProof/>
          </w:rPr>
          <w:t>13.1.1.2.3.</w:t>
        </w:r>
        <w:r w:rsidR="00677D7C" w:rsidRPr="00677D7C">
          <w:rPr>
            <w:rFonts w:eastAsiaTheme="minorEastAsia"/>
            <w:noProof/>
            <w:lang w:eastAsia="tr-TR"/>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_Toc505861411 \h </w:instrText>
        </w:r>
        <w:r w:rsidR="00677D7C" w:rsidRPr="00677D7C">
          <w:rPr>
            <w:noProof/>
            <w:webHidden/>
          </w:rPr>
        </w:r>
        <w:r w:rsidR="00677D7C" w:rsidRPr="00677D7C">
          <w:rPr>
            <w:noProof/>
            <w:webHidden/>
          </w:rPr>
          <w:fldChar w:fldCharType="separate"/>
        </w:r>
        <w:r w:rsidR="00EC2A5F">
          <w:rPr>
            <w:noProof/>
            <w:webHidden/>
          </w:rPr>
          <w:t>9</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12" w:history="1">
        <w:r w:rsidR="00677D7C" w:rsidRPr="00677D7C">
          <w:rPr>
            <w:rStyle w:val="Kpr"/>
            <w:rFonts w:cs="Times New Roman"/>
            <w:noProof/>
          </w:rPr>
          <w:t>13.1.1.2.3.1.</w:t>
        </w:r>
        <w:r w:rsidR="00677D7C" w:rsidRPr="00677D7C">
          <w:rPr>
            <w:rFonts w:eastAsiaTheme="minorEastAsia"/>
            <w:noProof/>
            <w:lang w:eastAsia="tr-TR"/>
          </w:rPr>
          <w:tab/>
        </w:r>
        <w:r w:rsidR="00677D7C" w:rsidRPr="00677D7C">
          <w:rPr>
            <w:rStyle w:val="Kpr"/>
            <w:noProof/>
          </w:rPr>
          <w:t>Yüzey Hazırlığı: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_Toc505861412 \h </w:instrText>
        </w:r>
        <w:r w:rsidR="00677D7C" w:rsidRPr="00677D7C">
          <w:rPr>
            <w:noProof/>
            <w:webHidden/>
          </w:rPr>
        </w:r>
        <w:r w:rsidR="00677D7C" w:rsidRPr="00677D7C">
          <w:rPr>
            <w:noProof/>
            <w:webHidden/>
          </w:rPr>
          <w:fldChar w:fldCharType="separate"/>
        </w:r>
        <w:r w:rsidR="00EC2A5F">
          <w:rPr>
            <w:noProof/>
            <w:webHidden/>
          </w:rPr>
          <w:t>9</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13" w:history="1">
        <w:r w:rsidR="00677D7C" w:rsidRPr="00677D7C">
          <w:rPr>
            <w:rStyle w:val="Kpr"/>
            <w:rFonts w:cs="Times New Roman"/>
            <w:noProof/>
          </w:rPr>
          <w:t>13.1.1.2.3.2.</w:t>
        </w:r>
        <w:r w:rsidR="00677D7C" w:rsidRPr="00677D7C">
          <w:rPr>
            <w:rFonts w:eastAsiaTheme="minorEastAsia"/>
            <w:noProof/>
            <w:lang w:eastAsia="tr-TR"/>
          </w:rPr>
          <w:tab/>
        </w:r>
        <w:r w:rsidR="00677D7C" w:rsidRPr="00677D7C">
          <w:rPr>
            <w:rStyle w:val="Kpr"/>
            <w:noProof/>
          </w:rPr>
          <w:t>Uygulama: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_Toc505861413 \h </w:instrText>
        </w:r>
        <w:r w:rsidR="00677D7C" w:rsidRPr="00677D7C">
          <w:rPr>
            <w:noProof/>
            <w:webHidden/>
          </w:rPr>
        </w:r>
        <w:r w:rsidR="00677D7C" w:rsidRPr="00677D7C">
          <w:rPr>
            <w:noProof/>
            <w:webHidden/>
          </w:rPr>
          <w:fldChar w:fldCharType="separate"/>
        </w:r>
        <w:r w:rsidR="00EC2A5F">
          <w:rPr>
            <w:noProof/>
            <w:webHidden/>
          </w:rPr>
          <w:t>9</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14" w:history="1">
        <w:r w:rsidR="00677D7C" w:rsidRPr="00677D7C">
          <w:rPr>
            <w:rStyle w:val="Kpr"/>
            <w:rFonts w:cs="Times New Roman"/>
            <w:noProof/>
          </w:rPr>
          <w:t>13.1.1.2.3.3.</w:t>
        </w:r>
        <w:r w:rsidR="00677D7C" w:rsidRPr="00677D7C">
          <w:rPr>
            <w:rFonts w:eastAsiaTheme="minorEastAsia"/>
            <w:noProof/>
            <w:lang w:eastAsia="tr-TR"/>
          </w:rPr>
          <w:tab/>
        </w:r>
        <w:r w:rsidR="00677D7C" w:rsidRPr="00677D7C">
          <w:rPr>
            <w:rStyle w:val="Kpr"/>
            <w:noProof/>
          </w:rPr>
          <w:t>Depolama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_Toc505861414 \h </w:instrText>
        </w:r>
        <w:r w:rsidR="00677D7C" w:rsidRPr="00677D7C">
          <w:rPr>
            <w:noProof/>
            <w:webHidden/>
          </w:rPr>
        </w:r>
        <w:r w:rsidR="00677D7C" w:rsidRPr="00677D7C">
          <w:rPr>
            <w:noProof/>
            <w:webHidden/>
          </w:rPr>
          <w:fldChar w:fldCharType="separate"/>
        </w:r>
        <w:r w:rsidR="00EC2A5F">
          <w:rPr>
            <w:noProof/>
            <w:webHidden/>
          </w:rPr>
          <w:t>10</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15" w:history="1">
        <w:r w:rsidR="00677D7C" w:rsidRPr="00677D7C">
          <w:rPr>
            <w:rStyle w:val="Kpr"/>
            <w:rFonts w:cs="Times New Roman"/>
            <w:noProof/>
          </w:rPr>
          <w:t>13.1.1.2.4.</w:t>
        </w:r>
        <w:r w:rsidR="00677D7C" w:rsidRPr="00677D7C">
          <w:rPr>
            <w:rFonts w:eastAsiaTheme="minorEastAsia"/>
            <w:noProof/>
            <w:lang w:eastAsia="tr-TR"/>
          </w:rPr>
          <w:tab/>
        </w:r>
        <w:r w:rsidR="00677D7C" w:rsidRPr="00677D7C">
          <w:rPr>
            <w:rStyle w:val="Kpr"/>
            <w:noProof/>
          </w:rPr>
          <w:t>Uygunluk Kriterleri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_Toc505861415 \h </w:instrText>
        </w:r>
        <w:r w:rsidR="00677D7C" w:rsidRPr="00677D7C">
          <w:rPr>
            <w:noProof/>
            <w:webHidden/>
          </w:rPr>
        </w:r>
        <w:r w:rsidR="00677D7C" w:rsidRPr="00677D7C">
          <w:rPr>
            <w:noProof/>
            <w:webHidden/>
          </w:rPr>
          <w:fldChar w:fldCharType="separate"/>
        </w:r>
        <w:r w:rsidR="00EC2A5F">
          <w:rPr>
            <w:noProof/>
            <w:webHidden/>
          </w:rPr>
          <w:t>10</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16" w:history="1">
        <w:r w:rsidR="00677D7C" w:rsidRPr="00677D7C">
          <w:rPr>
            <w:rStyle w:val="Kpr"/>
            <w:rFonts w:cs="Times New Roman"/>
            <w:noProof/>
          </w:rPr>
          <w:t>13.1.1.2.5.</w:t>
        </w:r>
        <w:r w:rsidR="00677D7C" w:rsidRPr="00677D7C">
          <w:rPr>
            <w:rFonts w:eastAsiaTheme="minorEastAsia"/>
            <w:noProof/>
            <w:lang w:eastAsia="tr-TR"/>
          </w:rPr>
          <w:tab/>
        </w:r>
        <w:r w:rsidR="00677D7C" w:rsidRPr="00677D7C">
          <w:rPr>
            <w:rStyle w:val="Kpr"/>
            <w:noProof/>
          </w:rPr>
          <w:t>İlgili Standartlar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_Toc505861416 \h </w:instrText>
        </w:r>
        <w:r w:rsidR="00677D7C" w:rsidRPr="00677D7C">
          <w:rPr>
            <w:noProof/>
            <w:webHidden/>
          </w:rPr>
        </w:r>
        <w:r w:rsidR="00677D7C" w:rsidRPr="00677D7C">
          <w:rPr>
            <w:noProof/>
            <w:webHidden/>
          </w:rPr>
          <w:fldChar w:fldCharType="separate"/>
        </w:r>
        <w:r w:rsidR="00EC2A5F">
          <w:rPr>
            <w:noProof/>
            <w:webHidden/>
          </w:rPr>
          <w:t>10</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17" w:history="1">
        <w:r w:rsidR="00677D7C" w:rsidRPr="00677D7C">
          <w:rPr>
            <w:rStyle w:val="Kpr"/>
            <w:rFonts w:cs="Times New Roman"/>
            <w:noProof/>
          </w:rPr>
          <w:t>13.1.1.3.</w:t>
        </w:r>
        <w:r w:rsidR="00677D7C" w:rsidRPr="00677D7C">
          <w:rPr>
            <w:rFonts w:eastAsiaTheme="minorEastAsia"/>
            <w:noProof/>
            <w:lang w:eastAsia="tr-TR"/>
          </w:rPr>
          <w:tab/>
        </w:r>
        <w:r w:rsidR="00677D7C" w:rsidRPr="00677D7C">
          <w:rPr>
            <w:rStyle w:val="Kpr"/>
            <w:noProof/>
          </w:rPr>
          <w:t>Sıva Kaplamalı Duvarlarda İçten Isı Yalıtım İşleri Genel Teknik Şartnamesi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_Toc505861417 \h </w:instrText>
        </w:r>
        <w:r w:rsidR="00677D7C" w:rsidRPr="00677D7C">
          <w:rPr>
            <w:noProof/>
            <w:webHidden/>
          </w:rPr>
        </w:r>
        <w:r w:rsidR="00677D7C" w:rsidRPr="00677D7C">
          <w:rPr>
            <w:noProof/>
            <w:webHidden/>
          </w:rPr>
          <w:fldChar w:fldCharType="separate"/>
        </w:r>
        <w:r w:rsidR="00EC2A5F">
          <w:rPr>
            <w:noProof/>
            <w:webHidden/>
          </w:rPr>
          <w:t>10</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18" w:history="1">
        <w:r w:rsidR="00677D7C" w:rsidRPr="00677D7C">
          <w:rPr>
            <w:rStyle w:val="Kpr"/>
            <w:rFonts w:cs="Times New Roman"/>
            <w:noProof/>
          </w:rPr>
          <w:t>13.1.1.3.1.</w:t>
        </w:r>
        <w:r w:rsidR="00677D7C" w:rsidRPr="00677D7C">
          <w:rPr>
            <w:rFonts w:eastAsiaTheme="minorEastAsia"/>
            <w:noProof/>
            <w:lang w:eastAsia="tr-TR"/>
          </w:rPr>
          <w:tab/>
        </w:r>
        <w:r w:rsidR="00677D7C" w:rsidRPr="00677D7C">
          <w:rPr>
            <w:rStyle w:val="Kpr"/>
            <w:noProof/>
          </w:rPr>
          <w:t>Kapsam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_Toc505861418 \h </w:instrText>
        </w:r>
        <w:r w:rsidR="00677D7C" w:rsidRPr="00677D7C">
          <w:rPr>
            <w:noProof/>
            <w:webHidden/>
          </w:rPr>
        </w:r>
        <w:r w:rsidR="00677D7C" w:rsidRPr="00677D7C">
          <w:rPr>
            <w:noProof/>
            <w:webHidden/>
          </w:rPr>
          <w:fldChar w:fldCharType="separate"/>
        </w:r>
        <w:r w:rsidR="00EC2A5F">
          <w:rPr>
            <w:noProof/>
            <w:webHidden/>
          </w:rPr>
          <w:t>10</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19" w:history="1">
        <w:r w:rsidR="00677D7C" w:rsidRPr="00677D7C">
          <w:rPr>
            <w:rStyle w:val="Kpr"/>
            <w:rFonts w:cs="Times New Roman"/>
            <w:noProof/>
          </w:rPr>
          <w:t>13.1.1.3.2.</w:t>
        </w:r>
        <w:r w:rsidR="00677D7C" w:rsidRPr="00677D7C">
          <w:rPr>
            <w:rFonts w:eastAsiaTheme="minorEastAsia"/>
            <w:noProof/>
            <w:lang w:eastAsia="tr-TR"/>
          </w:rPr>
          <w:tab/>
        </w:r>
        <w:r w:rsidR="00677D7C" w:rsidRPr="00677D7C">
          <w:rPr>
            <w:rStyle w:val="Kpr"/>
            <w:noProof/>
          </w:rPr>
          <w:t>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_Toc505861419 \h </w:instrText>
        </w:r>
        <w:r w:rsidR="00677D7C" w:rsidRPr="00677D7C">
          <w:rPr>
            <w:noProof/>
            <w:webHidden/>
          </w:rPr>
        </w:r>
        <w:r w:rsidR="00677D7C" w:rsidRPr="00677D7C">
          <w:rPr>
            <w:noProof/>
            <w:webHidden/>
          </w:rPr>
          <w:fldChar w:fldCharType="separate"/>
        </w:r>
        <w:r w:rsidR="00EC2A5F">
          <w:rPr>
            <w:noProof/>
            <w:webHidden/>
          </w:rPr>
          <w:t>10</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20" w:history="1">
        <w:r w:rsidR="00677D7C" w:rsidRPr="00677D7C">
          <w:rPr>
            <w:rStyle w:val="Kpr"/>
            <w:rFonts w:cs="Times New Roman"/>
            <w:noProof/>
          </w:rPr>
          <w:t>13.1.1.3.2.1.</w:t>
        </w:r>
        <w:r w:rsidR="00677D7C" w:rsidRPr="00677D7C">
          <w:rPr>
            <w:rFonts w:eastAsiaTheme="minorEastAsia"/>
            <w:noProof/>
            <w:lang w:eastAsia="tr-TR"/>
          </w:rPr>
          <w:tab/>
        </w:r>
        <w:r w:rsidR="00677D7C" w:rsidRPr="00677D7C">
          <w:rPr>
            <w:rStyle w:val="Kpr"/>
            <w:noProof/>
          </w:rPr>
          <w:t>EPS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_Toc505861420 \h </w:instrText>
        </w:r>
        <w:r w:rsidR="00677D7C" w:rsidRPr="00677D7C">
          <w:rPr>
            <w:noProof/>
            <w:webHidden/>
          </w:rPr>
        </w:r>
        <w:r w:rsidR="00677D7C" w:rsidRPr="00677D7C">
          <w:rPr>
            <w:noProof/>
            <w:webHidden/>
          </w:rPr>
          <w:fldChar w:fldCharType="separate"/>
        </w:r>
        <w:r w:rsidR="00EC2A5F">
          <w:rPr>
            <w:noProof/>
            <w:webHidden/>
          </w:rPr>
          <w:t>10</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21" w:history="1">
        <w:r w:rsidR="00677D7C" w:rsidRPr="00677D7C">
          <w:rPr>
            <w:rStyle w:val="Kpr"/>
            <w:rFonts w:cs="Times New Roman"/>
            <w:noProof/>
          </w:rPr>
          <w:t>13.1.1.3.2.2.</w:t>
        </w:r>
        <w:r w:rsidR="00677D7C" w:rsidRPr="00677D7C">
          <w:rPr>
            <w:rFonts w:eastAsiaTheme="minorEastAsia"/>
            <w:noProof/>
            <w:lang w:eastAsia="tr-TR"/>
          </w:rPr>
          <w:tab/>
        </w:r>
        <w:r w:rsidR="00677D7C" w:rsidRPr="00677D7C">
          <w:rPr>
            <w:rStyle w:val="Kpr"/>
            <w:noProof/>
          </w:rPr>
          <w:t>XPS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_Toc505861421 \h </w:instrText>
        </w:r>
        <w:r w:rsidR="00677D7C" w:rsidRPr="00677D7C">
          <w:rPr>
            <w:noProof/>
            <w:webHidden/>
          </w:rPr>
        </w:r>
        <w:r w:rsidR="00677D7C" w:rsidRPr="00677D7C">
          <w:rPr>
            <w:noProof/>
            <w:webHidden/>
          </w:rPr>
          <w:fldChar w:fldCharType="separate"/>
        </w:r>
        <w:r w:rsidR="00EC2A5F">
          <w:rPr>
            <w:noProof/>
            <w:webHidden/>
          </w:rPr>
          <w:t>11</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22" w:history="1">
        <w:r w:rsidR="00677D7C" w:rsidRPr="00677D7C">
          <w:rPr>
            <w:rStyle w:val="Kpr"/>
            <w:rFonts w:cs="Times New Roman"/>
            <w:noProof/>
          </w:rPr>
          <w:t>13.1.1.3.2.3.</w:t>
        </w:r>
        <w:r w:rsidR="00677D7C" w:rsidRPr="00677D7C">
          <w:rPr>
            <w:rFonts w:eastAsiaTheme="minorEastAsia"/>
            <w:noProof/>
            <w:lang w:eastAsia="tr-TR"/>
          </w:rPr>
          <w:tab/>
        </w:r>
        <w:r w:rsidR="00677D7C" w:rsidRPr="00677D7C">
          <w:rPr>
            <w:rStyle w:val="Kpr"/>
            <w:noProof/>
          </w:rPr>
          <w:t>Gazbeton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_Toc505861422 \h </w:instrText>
        </w:r>
        <w:r w:rsidR="00677D7C" w:rsidRPr="00677D7C">
          <w:rPr>
            <w:noProof/>
            <w:webHidden/>
          </w:rPr>
        </w:r>
        <w:r w:rsidR="00677D7C" w:rsidRPr="00677D7C">
          <w:rPr>
            <w:noProof/>
            <w:webHidden/>
          </w:rPr>
          <w:fldChar w:fldCharType="separate"/>
        </w:r>
        <w:r w:rsidR="00EC2A5F">
          <w:rPr>
            <w:noProof/>
            <w:webHidden/>
          </w:rPr>
          <w:t>11</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23" w:history="1">
        <w:r w:rsidR="00677D7C" w:rsidRPr="00677D7C">
          <w:rPr>
            <w:rStyle w:val="Kpr"/>
            <w:rFonts w:cs="Times New Roman"/>
            <w:noProof/>
          </w:rPr>
          <w:t>13.1.1.3.2.4.</w:t>
        </w:r>
        <w:r w:rsidR="00677D7C" w:rsidRPr="00677D7C">
          <w:rPr>
            <w:rFonts w:eastAsiaTheme="minorEastAsia"/>
            <w:noProof/>
            <w:lang w:eastAsia="tr-TR"/>
          </w:rPr>
          <w:tab/>
        </w:r>
        <w:r w:rsidR="00677D7C" w:rsidRPr="00677D7C">
          <w:rPr>
            <w:rStyle w:val="Kpr"/>
            <w:noProof/>
          </w:rPr>
          <w:t>Çimento Esaslı Isı Yalıtım Yapıştırıcısı: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_Toc505861423 \h </w:instrText>
        </w:r>
        <w:r w:rsidR="00677D7C" w:rsidRPr="00677D7C">
          <w:rPr>
            <w:noProof/>
            <w:webHidden/>
          </w:rPr>
        </w:r>
        <w:r w:rsidR="00677D7C" w:rsidRPr="00677D7C">
          <w:rPr>
            <w:noProof/>
            <w:webHidden/>
          </w:rPr>
          <w:fldChar w:fldCharType="separate"/>
        </w:r>
        <w:r w:rsidR="00EC2A5F">
          <w:rPr>
            <w:noProof/>
            <w:webHidden/>
          </w:rPr>
          <w:t>11</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24" w:history="1">
        <w:r w:rsidR="00677D7C" w:rsidRPr="00677D7C">
          <w:rPr>
            <w:rStyle w:val="Kpr"/>
            <w:rFonts w:cs="Times New Roman"/>
            <w:noProof/>
          </w:rPr>
          <w:t>13.1.1.3.2.5.</w:t>
        </w:r>
        <w:r w:rsidR="00677D7C" w:rsidRPr="00677D7C">
          <w:rPr>
            <w:rFonts w:eastAsiaTheme="minorEastAsia"/>
            <w:noProof/>
            <w:lang w:eastAsia="tr-TR"/>
          </w:rPr>
          <w:tab/>
        </w:r>
        <w:r w:rsidR="00677D7C" w:rsidRPr="00677D7C">
          <w:rPr>
            <w:rStyle w:val="Kpr"/>
            <w:noProof/>
          </w:rPr>
          <w:t>Sıva Filesi: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_Toc505861424 \h </w:instrText>
        </w:r>
        <w:r w:rsidR="00677D7C" w:rsidRPr="00677D7C">
          <w:rPr>
            <w:noProof/>
            <w:webHidden/>
          </w:rPr>
        </w:r>
        <w:r w:rsidR="00677D7C" w:rsidRPr="00677D7C">
          <w:rPr>
            <w:noProof/>
            <w:webHidden/>
          </w:rPr>
          <w:fldChar w:fldCharType="separate"/>
        </w:r>
        <w:r w:rsidR="00EC2A5F">
          <w:rPr>
            <w:noProof/>
            <w:webHidden/>
          </w:rPr>
          <w:t>11</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25" w:history="1">
        <w:r w:rsidR="00677D7C" w:rsidRPr="00677D7C">
          <w:rPr>
            <w:rStyle w:val="Kpr"/>
            <w:rFonts w:cs="Times New Roman"/>
            <w:noProof/>
          </w:rPr>
          <w:t>13.1.1.3.3.</w:t>
        </w:r>
        <w:r w:rsidR="00677D7C" w:rsidRPr="00677D7C">
          <w:rPr>
            <w:rFonts w:eastAsiaTheme="minorEastAsia"/>
            <w:noProof/>
            <w:lang w:eastAsia="tr-TR"/>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_Toc505861425 \h </w:instrText>
        </w:r>
        <w:r w:rsidR="00677D7C" w:rsidRPr="00677D7C">
          <w:rPr>
            <w:noProof/>
            <w:webHidden/>
          </w:rPr>
        </w:r>
        <w:r w:rsidR="00677D7C" w:rsidRPr="00677D7C">
          <w:rPr>
            <w:noProof/>
            <w:webHidden/>
          </w:rPr>
          <w:fldChar w:fldCharType="separate"/>
        </w:r>
        <w:r w:rsidR="00EC2A5F">
          <w:rPr>
            <w:noProof/>
            <w:webHidden/>
          </w:rPr>
          <w:t>11</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26" w:history="1">
        <w:r w:rsidR="00677D7C" w:rsidRPr="00677D7C">
          <w:rPr>
            <w:rStyle w:val="Kpr"/>
            <w:rFonts w:cs="Times New Roman"/>
            <w:noProof/>
          </w:rPr>
          <w:t>13.1.1.3.3.1.</w:t>
        </w:r>
        <w:r w:rsidR="00677D7C" w:rsidRPr="00677D7C">
          <w:rPr>
            <w:rFonts w:eastAsiaTheme="minorEastAsia"/>
            <w:noProof/>
            <w:lang w:eastAsia="tr-TR"/>
          </w:rPr>
          <w:tab/>
        </w:r>
        <w:r w:rsidR="00677D7C" w:rsidRPr="00677D7C">
          <w:rPr>
            <w:rStyle w:val="Kpr"/>
            <w:noProof/>
          </w:rPr>
          <w:t>Yüzey Hazırlığı: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_Toc505861426 \h </w:instrText>
        </w:r>
        <w:r w:rsidR="00677D7C" w:rsidRPr="00677D7C">
          <w:rPr>
            <w:noProof/>
            <w:webHidden/>
          </w:rPr>
        </w:r>
        <w:r w:rsidR="00677D7C" w:rsidRPr="00677D7C">
          <w:rPr>
            <w:noProof/>
            <w:webHidden/>
          </w:rPr>
          <w:fldChar w:fldCharType="separate"/>
        </w:r>
        <w:r w:rsidR="00EC2A5F">
          <w:rPr>
            <w:noProof/>
            <w:webHidden/>
          </w:rPr>
          <w:t>11</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27" w:history="1">
        <w:r w:rsidR="00677D7C" w:rsidRPr="00677D7C">
          <w:rPr>
            <w:rStyle w:val="Kpr"/>
            <w:rFonts w:cs="Times New Roman"/>
            <w:noProof/>
          </w:rPr>
          <w:t>13.1.1.3.3.2.</w:t>
        </w:r>
        <w:r w:rsidR="00677D7C" w:rsidRPr="00677D7C">
          <w:rPr>
            <w:rFonts w:eastAsiaTheme="minorEastAsia"/>
            <w:noProof/>
            <w:lang w:eastAsia="tr-TR"/>
          </w:rPr>
          <w:tab/>
        </w:r>
        <w:r w:rsidR="00677D7C" w:rsidRPr="00677D7C">
          <w:rPr>
            <w:rStyle w:val="Kpr"/>
            <w:noProof/>
          </w:rPr>
          <w:t>Uygulama: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_Toc505861427 \h </w:instrText>
        </w:r>
        <w:r w:rsidR="00677D7C" w:rsidRPr="00677D7C">
          <w:rPr>
            <w:noProof/>
            <w:webHidden/>
          </w:rPr>
        </w:r>
        <w:r w:rsidR="00677D7C" w:rsidRPr="00677D7C">
          <w:rPr>
            <w:noProof/>
            <w:webHidden/>
          </w:rPr>
          <w:fldChar w:fldCharType="separate"/>
        </w:r>
        <w:r w:rsidR="00EC2A5F">
          <w:rPr>
            <w:noProof/>
            <w:webHidden/>
          </w:rPr>
          <w:t>11</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28" w:history="1">
        <w:r w:rsidR="00677D7C" w:rsidRPr="00677D7C">
          <w:rPr>
            <w:rStyle w:val="Kpr"/>
            <w:rFonts w:cs="Times New Roman"/>
            <w:noProof/>
          </w:rPr>
          <w:t>13.1.1.3.3.3.</w:t>
        </w:r>
        <w:r w:rsidR="00677D7C" w:rsidRPr="00677D7C">
          <w:rPr>
            <w:rFonts w:eastAsiaTheme="minorEastAsia"/>
            <w:noProof/>
            <w:lang w:eastAsia="tr-TR"/>
          </w:rPr>
          <w:tab/>
        </w:r>
        <w:r w:rsidR="00677D7C" w:rsidRPr="00677D7C">
          <w:rPr>
            <w:rStyle w:val="Kpr"/>
            <w:noProof/>
          </w:rPr>
          <w:t>Depolama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_Toc505861428 \h </w:instrText>
        </w:r>
        <w:r w:rsidR="00677D7C" w:rsidRPr="00677D7C">
          <w:rPr>
            <w:noProof/>
            <w:webHidden/>
          </w:rPr>
        </w:r>
        <w:r w:rsidR="00677D7C" w:rsidRPr="00677D7C">
          <w:rPr>
            <w:noProof/>
            <w:webHidden/>
          </w:rPr>
          <w:fldChar w:fldCharType="separate"/>
        </w:r>
        <w:r w:rsidR="00EC2A5F">
          <w:rPr>
            <w:noProof/>
            <w:webHidden/>
          </w:rPr>
          <w:t>12</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29" w:history="1">
        <w:r w:rsidR="00677D7C" w:rsidRPr="00677D7C">
          <w:rPr>
            <w:rStyle w:val="Kpr"/>
            <w:rFonts w:cs="Times New Roman"/>
            <w:noProof/>
          </w:rPr>
          <w:t>13.1.1.3.4.</w:t>
        </w:r>
        <w:r w:rsidR="00677D7C" w:rsidRPr="00677D7C">
          <w:rPr>
            <w:rFonts w:eastAsiaTheme="minorEastAsia"/>
            <w:noProof/>
            <w:lang w:eastAsia="tr-TR"/>
          </w:rPr>
          <w:tab/>
        </w:r>
        <w:r w:rsidR="00677D7C" w:rsidRPr="00677D7C">
          <w:rPr>
            <w:rStyle w:val="Kpr"/>
            <w:noProof/>
          </w:rPr>
          <w:t>Uygunluk Kriterleri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_Toc505861429 \h </w:instrText>
        </w:r>
        <w:r w:rsidR="00677D7C" w:rsidRPr="00677D7C">
          <w:rPr>
            <w:noProof/>
            <w:webHidden/>
          </w:rPr>
        </w:r>
        <w:r w:rsidR="00677D7C" w:rsidRPr="00677D7C">
          <w:rPr>
            <w:noProof/>
            <w:webHidden/>
          </w:rPr>
          <w:fldChar w:fldCharType="separate"/>
        </w:r>
        <w:r w:rsidR="00EC2A5F">
          <w:rPr>
            <w:noProof/>
            <w:webHidden/>
          </w:rPr>
          <w:t>12</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30" w:history="1">
        <w:r w:rsidR="00677D7C" w:rsidRPr="00677D7C">
          <w:rPr>
            <w:rStyle w:val="Kpr"/>
            <w:rFonts w:cs="Times New Roman"/>
            <w:noProof/>
          </w:rPr>
          <w:t>13.1.1.3.5.</w:t>
        </w:r>
        <w:r w:rsidR="00677D7C" w:rsidRPr="00677D7C">
          <w:rPr>
            <w:rFonts w:eastAsiaTheme="minorEastAsia"/>
            <w:noProof/>
            <w:lang w:eastAsia="tr-TR"/>
          </w:rPr>
          <w:tab/>
        </w:r>
        <w:r w:rsidR="00677D7C" w:rsidRPr="00677D7C">
          <w:rPr>
            <w:rStyle w:val="Kpr"/>
            <w:noProof/>
          </w:rPr>
          <w:t>İlgili Standartlar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_Toc505861430 \h </w:instrText>
        </w:r>
        <w:r w:rsidR="00677D7C" w:rsidRPr="00677D7C">
          <w:rPr>
            <w:noProof/>
            <w:webHidden/>
          </w:rPr>
        </w:r>
        <w:r w:rsidR="00677D7C" w:rsidRPr="00677D7C">
          <w:rPr>
            <w:noProof/>
            <w:webHidden/>
          </w:rPr>
          <w:fldChar w:fldCharType="separate"/>
        </w:r>
        <w:r w:rsidR="00EC2A5F">
          <w:rPr>
            <w:noProof/>
            <w:webHidden/>
          </w:rPr>
          <w:t>12</w:t>
        </w:r>
        <w:r w:rsidR="00677D7C" w:rsidRPr="00677D7C">
          <w:rPr>
            <w:noProof/>
            <w:webHidden/>
          </w:rPr>
          <w:fldChar w:fldCharType="end"/>
        </w:r>
      </w:hyperlink>
    </w:p>
    <w:p w:rsidR="00677D7C" w:rsidRPr="00677D7C" w:rsidRDefault="00A14B4F" w:rsidP="00D85ACF">
      <w:pPr>
        <w:pStyle w:val="T3"/>
        <w:tabs>
          <w:tab w:val="left" w:pos="1320"/>
          <w:tab w:val="right" w:leader="dot" w:pos="9062"/>
        </w:tabs>
        <w:rPr>
          <w:noProof/>
        </w:rPr>
      </w:pPr>
      <w:hyperlink w:anchor="_Toc505861431" w:history="1">
        <w:r w:rsidR="00677D7C" w:rsidRPr="00677D7C">
          <w:rPr>
            <w:rStyle w:val="Kpr"/>
            <w:rFonts w:eastAsiaTheme="minorHAnsi" w:cs="Times New Roman"/>
            <w:noProof/>
          </w:rPr>
          <w:t>13.1.2.</w:t>
        </w:r>
        <w:r w:rsidR="00677D7C" w:rsidRPr="00677D7C">
          <w:rPr>
            <w:noProof/>
          </w:rPr>
          <w:tab/>
        </w:r>
        <w:r w:rsidR="00677D7C" w:rsidRPr="00677D7C">
          <w:rPr>
            <w:rStyle w:val="Kpr"/>
            <w:noProof/>
          </w:rPr>
          <w:t>Duvarlarda Dıştan Isı Yalıtım İşleri Genel Teknik Şartnamesi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_Toc505861431 \h </w:instrText>
        </w:r>
        <w:r w:rsidR="00677D7C" w:rsidRPr="00677D7C">
          <w:rPr>
            <w:noProof/>
            <w:webHidden/>
          </w:rPr>
        </w:r>
        <w:r w:rsidR="00677D7C" w:rsidRPr="00677D7C">
          <w:rPr>
            <w:noProof/>
            <w:webHidden/>
          </w:rPr>
          <w:fldChar w:fldCharType="separate"/>
        </w:r>
        <w:r w:rsidR="00EC2A5F">
          <w:rPr>
            <w:noProof/>
            <w:webHidden/>
          </w:rPr>
          <w:t>13</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32" w:history="1">
        <w:r w:rsidR="00677D7C" w:rsidRPr="00677D7C">
          <w:rPr>
            <w:rStyle w:val="Kpr"/>
            <w:noProof/>
          </w:rPr>
          <w:t>13.1.2.1.</w:t>
        </w:r>
        <w:r w:rsidR="00677D7C" w:rsidRPr="00677D7C">
          <w:rPr>
            <w:rFonts w:eastAsiaTheme="minorEastAsia"/>
            <w:noProof/>
            <w:lang w:eastAsia="tr-TR"/>
          </w:rPr>
          <w:tab/>
        </w:r>
        <w:r w:rsidR="00677D7C" w:rsidRPr="00677D7C">
          <w:rPr>
            <w:rStyle w:val="Kpr"/>
            <w:noProof/>
          </w:rPr>
          <w:t>Kapsam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_Toc505861432 \h </w:instrText>
        </w:r>
        <w:r w:rsidR="00677D7C" w:rsidRPr="00677D7C">
          <w:rPr>
            <w:noProof/>
            <w:webHidden/>
          </w:rPr>
        </w:r>
        <w:r w:rsidR="00677D7C" w:rsidRPr="00677D7C">
          <w:rPr>
            <w:noProof/>
            <w:webHidden/>
          </w:rPr>
          <w:fldChar w:fldCharType="separate"/>
        </w:r>
        <w:r w:rsidR="00EC2A5F">
          <w:rPr>
            <w:noProof/>
            <w:webHidden/>
          </w:rPr>
          <w:t>13</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33" w:history="1">
        <w:r w:rsidR="00677D7C" w:rsidRPr="00677D7C">
          <w:rPr>
            <w:rStyle w:val="Kpr"/>
            <w:noProof/>
          </w:rPr>
          <w:t>13.1.2.2.</w:t>
        </w:r>
        <w:r w:rsidR="00677D7C" w:rsidRPr="00677D7C">
          <w:rPr>
            <w:rFonts w:eastAsiaTheme="minorEastAsia"/>
            <w:noProof/>
            <w:lang w:eastAsia="tr-TR"/>
          </w:rPr>
          <w:tab/>
        </w:r>
        <w:r w:rsidR="00677D7C" w:rsidRPr="00677D7C">
          <w:rPr>
            <w:rStyle w:val="Kpr"/>
            <w:noProof/>
          </w:rPr>
          <w:t>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_Toc505861433 \h </w:instrText>
        </w:r>
        <w:r w:rsidR="00677D7C" w:rsidRPr="00677D7C">
          <w:rPr>
            <w:noProof/>
            <w:webHidden/>
          </w:rPr>
        </w:r>
        <w:r w:rsidR="00677D7C" w:rsidRPr="00677D7C">
          <w:rPr>
            <w:noProof/>
            <w:webHidden/>
          </w:rPr>
          <w:fldChar w:fldCharType="separate"/>
        </w:r>
        <w:r w:rsidR="00EC2A5F">
          <w:rPr>
            <w:noProof/>
            <w:webHidden/>
          </w:rPr>
          <w:t>13</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34" w:history="1">
        <w:r w:rsidR="00677D7C" w:rsidRPr="00677D7C">
          <w:rPr>
            <w:rStyle w:val="Kpr"/>
            <w:noProof/>
          </w:rPr>
          <w:t>13.1.2.2.1.</w:t>
        </w:r>
        <w:r w:rsidR="00677D7C" w:rsidRPr="00677D7C">
          <w:rPr>
            <w:rFonts w:eastAsiaTheme="minorEastAsia"/>
            <w:noProof/>
            <w:lang w:eastAsia="tr-TR"/>
          </w:rPr>
          <w:tab/>
        </w:r>
        <w:r w:rsidR="00677D7C" w:rsidRPr="00677D7C">
          <w:rPr>
            <w:rStyle w:val="Kpr"/>
            <w:noProof/>
          </w:rPr>
          <w:t>Dış Cephe Isı Yalıtım Sistemi (ETICS):</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_Toc505861434 \h </w:instrText>
        </w:r>
        <w:r w:rsidR="00677D7C" w:rsidRPr="00677D7C">
          <w:rPr>
            <w:noProof/>
            <w:webHidden/>
          </w:rPr>
        </w:r>
        <w:r w:rsidR="00677D7C" w:rsidRPr="00677D7C">
          <w:rPr>
            <w:noProof/>
            <w:webHidden/>
          </w:rPr>
          <w:fldChar w:fldCharType="separate"/>
        </w:r>
        <w:r w:rsidR="00EC2A5F">
          <w:rPr>
            <w:noProof/>
            <w:webHidden/>
          </w:rPr>
          <w:t>13</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35" w:history="1">
        <w:r w:rsidR="00677D7C" w:rsidRPr="00677D7C">
          <w:rPr>
            <w:rStyle w:val="Kpr"/>
            <w:noProof/>
          </w:rPr>
          <w:t>13.1.2.2.2.</w:t>
        </w:r>
        <w:r w:rsidR="00677D7C" w:rsidRPr="00677D7C">
          <w:rPr>
            <w:rFonts w:eastAsiaTheme="minorEastAsia"/>
            <w:noProof/>
            <w:lang w:eastAsia="tr-TR"/>
          </w:rPr>
          <w:tab/>
        </w:r>
        <w:r w:rsidR="00677D7C" w:rsidRPr="00677D7C">
          <w:rPr>
            <w:rStyle w:val="Kpr"/>
            <w:noProof/>
          </w:rPr>
          <w:t>EPS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_Toc505861435 \h </w:instrText>
        </w:r>
        <w:r w:rsidR="00677D7C" w:rsidRPr="00677D7C">
          <w:rPr>
            <w:noProof/>
            <w:webHidden/>
          </w:rPr>
        </w:r>
        <w:r w:rsidR="00677D7C" w:rsidRPr="00677D7C">
          <w:rPr>
            <w:noProof/>
            <w:webHidden/>
          </w:rPr>
          <w:fldChar w:fldCharType="separate"/>
        </w:r>
        <w:r w:rsidR="00EC2A5F">
          <w:rPr>
            <w:noProof/>
            <w:webHidden/>
          </w:rPr>
          <w:t>13</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36" w:history="1">
        <w:r w:rsidR="00677D7C" w:rsidRPr="00677D7C">
          <w:rPr>
            <w:rStyle w:val="Kpr"/>
            <w:noProof/>
          </w:rPr>
          <w:t>13.1.2.2.3.</w:t>
        </w:r>
        <w:r w:rsidR="00677D7C" w:rsidRPr="00677D7C">
          <w:rPr>
            <w:rFonts w:eastAsiaTheme="minorEastAsia"/>
            <w:noProof/>
            <w:lang w:eastAsia="tr-TR"/>
          </w:rPr>
          <w:tab/>
        </w:r>
        <w:r w:rsidR="00677D7C" w:rsidRPr="00677D7C">
          <w:rPr>
            <w:rStyle w:val="Kpr"/>
            <w:noProof/>
          </w:rPr>
          <w:t>XPS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_Toc505861436 \h </w:instrText>
        </w:r>
        <w:r w:rsidR="00677D7C" w:rsidRPr="00677D7C">
          <w:rPr>
            <w:noProof/>
            <w:webHidden/>
          </w:rPr>
        </w:r>
        <w:r w:rsidR="00677D7C" w:rsidRPr="00677D7C">
          <w:rPr>
            <w:noProof/>
            <w:webHidden/>
          </w:rPr>
          <w:fldChar w:fldCharType="separate"/>
        </w:r>
        <w:r w:rsidR="00EC2A5F">
          <w:rPr>
            <w:noProof/>
            <w:webHidden/>
          </w:rPr>
          <w:t>13</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37" w:history="1">
        <w:r w:rsidR="00677D7C" w:rsidRPr="00677D7C">
          <w:rPr>
            <w:rStyle w:val="Kpr"/>
            <w:noProof/>
          </w:rPr>
          <w:t>13.1.2.2.4.</w:t>
        </w:r>
        <w:r w:rsidR="00677D7C" w:rsidRPr="00677D7C">
          <w:rPr>
            <w:rFonts w:eastAsiaTheme="minorEastAsia"/>
            <w:noProof/>
            <w:lang w:eastAsia="tr-TR"/>
          </w:rPr>
          <w:tab/>
        </w:r>
        <w:r w:rsidR="00677D7C" w:rsidRPr="00677D7C">
          <w:rPr>
            <w:rStyle w:val="Kpr"/>
            <w:noProof/>
          </w:rPr>
          <w:t>Taşyünü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_Toc505861437 \h </w:instrText>
        </w:r>
        <w:r w:rsidR="00677D7C" w:rsidRPr="00677D7C">
          <w:rPr>
            <w:noProof/>
            <w:webHidden/>
          </w:rPr>
        </w:r>
        <w:r w:rsidR="00677D7C" w:rsidRPr="00677D7C">
          <w:rPr>
            <w:noProof/>
            <w:webHidden/>
          </w:rPr>
          <w:fldChar w:fldCharType="separate"/>
        </w:r>
        <w:r w:rsidR="00EC2A5F">
          <w:rPr>
            <w:noProof/>
            <w:webHidden/>
          </w:rPr>
          <w:t>13</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38" w:history="1">
        <w:r w:rsidR="00677D7C" w:rsidRPr="00677D7C">
          <w:rPr>
            <w:rStyle w:val="Kpr"/>
            <w:noProof/>
          </w:rPr>
          <w:t>13.1.2.2.5.</w:t>
        </w:r>
        <w:r w:rsidR="00677D7C" w:rsidRPr="00677D7C">
          <w:rPr>
            <w:rFonts w:eastAsiaTheme="minorEastAsia"/>
            <w:noProof/>
            <w:lang w:eastAsia="tr-TR"/>
          </w:rPr>
          <w:tab/>
        </w:r>
        <w:r w:rsidR="00677D7C" w:rsidRPr="00677D7C">
          <w:rPr>
            <w:rStyle w:val="Kpr"/>
            <w:noProof/>
          </w:rPr>
          <w:t>PUR/PIR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_Toc505861438 \h </w:instrText>
        </w:r>
        <w:r w:rsidR="00677D7C" w:rsidRPr="00677D7C">
          <w:rPr>
            <w:noProof/>
            <w:webHidden/>
          </w:rPr>
        </w:r>
        <w:r w:rsidR="00677D7C" w:rsidRPr="00677D7C">
          <w:rPr>
            <w:noProof/>
            <w:webHidden/>
          </w:rPr>
          <w:fldChar w:fldCharType="separate"/>
        </w:r>
        <w:r w:rsidR="00EC2A5F">
          <w:rPr>
            <w:noProof/>
            <w:webHidden/>
          </w:rPr>
          <w:t>14</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39" w:history="1">
        <w:r w:rsidR="00677D7C" w:rsidRPr="00677D7C">
          <w:rPr>
            <w:rStyle w:val="Kpr"/>
            <w:noProof/>
          </w:rPr>
          <w:t>13.1.2.2.6.</w:t>
        </w:r>
        <w:r w:rsidR="00677D7C" w:rsidRPr="00677D7C">
          <w:rPr>
            <w:rFonts w:eastAsiaTheme="minorEastAsia"/>
            <w:noProof/>
            <w:lang w:eastAsia="tr-TR"/>
          </w:rPr>
          <w:tab/>
        </w:r>
        <w:r w:rsidR="00677D7C" w:rsidRPr="00677D7C">
          <w:rPr>
            <w:rStyle w:val="Kpr"/>
            <w:noProof/>
          </w:rPr>
          <w:t>Gazbeton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_Toc505861439 \h </w:instrText>
        </w:r>
        <w:r w:rsidR="00677D7C" w:rsidRPr="00677D7C">
          <w:rPr>
            <w:noProof/>
            <w:webHidden/>
          </w:rPr>
        </w:r>
        <w:r w:rsidR="00677D7C" w:rsidRPr="00677D7C">
          <w:rPr>
            <w:noProof/>
            <w:webHidden/>
          </w:rPr>
          <w:fldChar w:fldCharType="separate"/>
        </w:r>
        <w:r w:rsidR="00EC2A5F">
          <w:rPr>
            <w:noProof/>
            <w:webHidden/>
          </w:rPr>
          <w:t>14</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40" w:history="1">
        <w:r w:rsidR="00677D7C" w:rsidRPr="00677D7C">
          <w:rPr>
            <w:rStyle w:val="Kpr"/>
            <w:noProof/>
          </w:rPr>
          <w:t>13.1.2.2.7.</w:t>
        </w:r>
        <w:r w:rsidR="00677D7C" w:rsidRPr="00677D7C">
          <w:rPr>
            <w:rFonts w:eastAsiaTheme="minorEastAsia"/>
            <w:noProof/>
            <w:lang w:eastAsia="tr-TR"/>
          </w:rPr>
          <w:tab/>
        </w:r>
        <w:r w:rsidR="00677D7C" w:rsidRPr="00677D7C">
          <w:rPr>
            <w:rStyle w:val="Kpr"/>
            <w:noProof/>
          </w:rPr>
          <w:t>Isı Yalıtımı Sistem Yapıştırıcısı: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_Toc505861440 \h </w:instrText>
        </w:r>
        <w:r w:rsidR="00677D7C" w:rsidRPr="00677D7C">
          <w:rPr>
            <w:noProof/>
            <w:webHidden/>
          </w:rPr>
        </w:r>
        <w:r w:rsidR="00677D7C" w:rsidRPr="00677D7C">
          <w:rPr>
            <w:noProof/>
            <w:webHidden/>
          </w:rPr>
          <w:fldChar w:fldCharType="separate"/>
        </w:r>
        <w:r w:rsidR="00EC2A5F">
          <w:rPr>
            <w:noProof/>
            <w:webHidden/>
          </w:rPr>
          <w:t>14</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41" w:history="1">
        <w:r w:rsidR="00677D7C" w:rsidRPr="00677D7C">
          <w:rPr>
            <w:rStyle w:val="Kpr"/>
            <w:rFonts w:cs="Times New Roman"/>
            <w:noProof/>
          </w:rPr>
          <w:t>13.1.2.2.8.</w:t>
        </w:r>
        <w:r w:rsidR="00677D7C" w:rsidRPr="00677D7C">
          <w:rPr>
            <w:rFonts w:eastAsiaTheme="minorEastAsia"/>
            <w:noProof/>
            <w:lang w:eastAsia="tr-TR"/>
          </w:rPr>
          <w:tab/>
        </w:r>
        <w:r w:rsidR="00677D7C" w:rsidRPr="00677D7C">
          <w:rPr>
            <w:rStyle w:val="Kpr"/>
            <w:rFonts w:cs="Times New Roman"/>
            <w:noProof/>
          </w:rPr>
          <w:t>Isı Yalıtımı Sistem Dübeli: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_Toc505861441 \h </w:instrText>
        </w:r>
        <w:r w:rsidR="00677D7C" w:rsidRPr="00677D7C">
          <w:rPr>
            <w:noProof/>
            <w:webHidden/>
          </w:rPr>
        </w:r>
        <w:r w:rsidR="00677D7C" w:rsidRPr="00677D7C">
          <w:rPr>
            <w:noProof/>
            <w:webHidden/>
          </w:rPr>
          <w:fldChar w:fldCharType="separate"/>
        </w:r>
        <w:r w:rsidR="00EC2A5F">
          <w:rPr>
            <w:noProof/>
            <w:webHidden/>
          </w:rPr>
          <w:t>14</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42" w:history="1">
        <w:r w:rsidR="00677D7C" w:rsidRPr="00677D7C">
          <w:rPr>
            <w:rStyle w:val="Kpr"/>
            <w:rFonts w:cs="Times New Roman"/>
            <w:noProof/>
          </w:rPr>
          <w:t>13.1.2.2.9.</w:t>
        </w:r>
        <w:r w:rsidR="00677D7C" w:rsidRPr="00677D7C">
          <w:rPr>
            <w:rFonts w:eastAsiaTheme="minorEastAsia"/>
            <w:noProof/>
            <w:lang w:eastAsia="tr-TR"/>
          </w:rPr>
          <w:tab/>
        </w:r>
        <w:r w:rsidR="00677D7C" w:rsidRPr="00677D7C">
          <w:rPr>
            <w:rStyle w:val="Kpr"/>
            <w:rFonts w:cs="Times New Roman"/>
            <w:noProof/>
          </w:rPr>
          <w:t>Isı Yalıtımı Sistem Donatı Filesi: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_Toc505861442 \h </w:instrText>
        </w:r>
        <w:r w:rsidR="00677D7C" w:rsidRPr="00677D7C">
          <w:rPr>
            <w:noProof/>
            <w:webHidden/>
          </w:rPr>
        </w:r>
        <w:r w:rsidR="00677D7C" w:rsidRPr="00677D7C">
          <w:rPr>
            <w:noProof/>
            <w:webHidden/>
          </w:rPr>
          <w:fldChar w:fldCharType="separate"/>
        </w:r>
        <w:r w:rsidR="00EC2A5F">
          <w:rPr>
            <w:noProof/>
            <w:webHidden/>
          </w:rPr>
          <w:t>14</w:t>
        </w:r>
        <w:r w:rsidR="00677D7C" w:rsidRPr="00677D7C">
          <w:rPr>
            <w:noProof/>
            <w:webHidden/>
          </w:rPr>
          <w:fldChar w:fldCharType="end"/>
        </w:r>
      </w:hyperlink>
    </w:p>
    <w:p w:rsidR="00677D7C" w:rsidRPr="00677D7C" w:rsidRDefault="00A14B4F" w:rsidP="00D85ACF">
      <w:pPr>
        <w:pStyle w:val="T5"/>
        <w:tabs>
          <w:tab w:val="left" w:pos="2158"/>
          <w:tab w:val="right" w:leader="dot" w:pos="9062"/>
        </w:tabs>
        <w:rPr>
          <w:rFonts w:eastAsiaTheme="minorEastAsia"/>
          <w:noProof/>
          <w:lang w:eastAsia="tr-TR"/>
        </w:rPr>
      </w:pPr>
      <w:hyperlink w:anchor="_Toc505861443" w:history="1">
        <w:r w:rsidR="00677D7C" w:rsidRPr="00677D7C">
          <w:rPr>
            <w:rStyle w:val="Kpr"/>
            <w:rFonts w:cs="Times New Roman"/>
            <w:noProof/>
          </w:rPr>
          <w:t>13.1.2.2.10.</w:t>
        </w:r>
        <w:r w:rsidR="00677D7C" w:rsidRPr="00677D7C">
          <w:rPr>
            <w:rFonts w:eastAsiaTheme="minorEastAsia"/>
            <w:noProof/>
            <w:lang w:eastAsia="tr-TR"/>
          </w:rPr>
          <w:tab/>
        </w:r>
        <w:r w:rsidR="00677D7C" w:rsidRPr="00677D7C">
          <w:rPr>
            <w:rStyle w:val="Kpr"/>
            <w:rFonts w:cs="Times New Roman"/>
            <w:noProof/>
          </w:rPr>
          <w:t>Isı Yalıtımı Sistem Sıvası: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_Toc505861443 \h </w:instrText>
        </w:r>
        <w:r w:rsidR="00677D7C" w:rsidRPr="00677D7C">
          <w:rPr>
            <w:noProof/>
            <w:webHidden/>
          </w:rPr>
        </w:r>
        <w:r w:rsidR="00677D7C" w:rsidRPr="00677D7C">
          <w:rPr>
            <w:noProof/>
            <w:webHidden/>
          </w:rPr>
          <w:fldChar w:fldCharType="separate"/>
        </w:r>
        <w:r w:rsidR="00EC2A5F">
          <w:rPr>
            <w:noProof/>
            <w:webHidden/>
          </w:rPr>
          <w:t>14</w:t>
        </w:r>
        <w:r w:rsidR="00677D7C" w:rsidRPr="00677D7C">
          <w:rPr>
            <w:noProof/>
            <w:webHidden/>
          </w:rPr>
          <w:fldChar w:fldCharType="end"/>
        </w:r>
      </w:hyperlink>
    </w:p>
    <w:p w:rsidR="00677D7C" w:rsidRPr="00677D7C" w:rsidRDefault="00A14B4F" w:rsidP="00D85ACF">
      <w:pPr>
        <w:pStyle w:val="T5"/>
        <w:tabs>
          <w:tab w:val="left" w:pos="2158"/>
          <w:tab w:val="right" w:leader="dot" w:pos="9062"/>
        </w:tabs>
        <w:rPr>
          <w:rFonts w:eastAsiaTheme="minorEastAsia"/>
          <w:noProof/>
          <w:lang w:eastAsia="tr-TR"/>
        </w:rPr>
      </w:pPr>
      <w:hyperlink w:anchor="_Toc505861444" w:history="1">
        <w:r w:rsidR="00677D7C" w:rsidRPr="00677D7C">
          <w:rPr>
            <w:rStyle w:val="Kpr"/>
            <w:rFonts w:cs="Times New Roman"/>
            <w:noProof/>
          </w:rPr>
          <w:t>13.1.2.2.11.</w:t>
        </w:r>
        <w:r w:rsidR="00677D7C" w:rsidRPr="00677D7C">
          <w:rPr>
            <w:rFonts w:eastAsiaTheme="minorEastAsia"/>
            <w:noProof/>
            <w:lang w:eastAsia="tr-TR"/>
          </w:rPr>
          <w:tab/>
        </w:r>
        <w:r w:rsidR="00677D7C" w:rsidRPr="00677D7C">
          <w:rPr>
            <w:rStyle w:val="Kpr"/>
            <w:rFonts w:cs="Times New Roman"/>
            <w:noProof/>
          </w:rPr>
          <w:t>Köşe Profili: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_Toc505861444 \h </w:instrText>
        </w:r>
        <w:r w:rsidR="00677D7C" w:rsidRPr="00677D7C">
          <w:rPr>
            <w:noProof/>
            <w:webHidden/>
          </w:rPr>
        </w:r>
        <w:r w:rsidR="00677D7C" w:rsidRPr="00677D7C">
          <w:rPr>
            <w:noProof/>
            <w:webHidden/>
          </w:rPr>
          <w:fldChar w:fldCharType="separate"/>
        </w:r>
        <w:r w:rsidR="00EC2A5F">
          <w:rPr>
            <w:noProof/>
            <w:webHidden/>
          </w:rPr>
          <w:t>14</w:t>
        </w:r>
        <w:r w:rsidR="00677D7C" w:rsidRPr="00677D7C">
          <w:rPr>
            <w:noProof/>
            <w:webHidden/>
          </w:rPr>
          <w:fldChar w:fldCharType="end"/>
        </w:r>
      </w:hyperlink>
    </w:p>
    <w:p w:rsidR="00677D7C" w:rsidRPr="00677D7C" w:rsidRDefault="00A14B4F" w:rsidP="00D85ACF">
      <w:pPr>
        <w:pStyle w:val="T5"/>
        <w:tabs>
          <w:tab w:val="left" w:pos="2158"/>
          <w:tab w:val="right" w:leader="dot" w:pos="9062"/>
        </w:tabs>
        <w:rPr>
          <w:rFonts w:eastAsiaTheme="minorEastAsia"/>
          <w:noProof/>
          <w:lang w:eastAsia="tr-TR"/>
        </w:rPr>
      </w:pPr>
      <w:hyperlink w:anchor="_Toc505861445" w:history="1">
        <w:r w:rsidR="00677D7C" w:rsidRPr="00677D7C">
          <w:rPr>
            <w:rStyle w:val="Kpr"/>
            <w:rFonts w:cs="Times New Roman"/>
            <w:noProof/>
          </w:rPr>
          <w:t>13.1.2.2.12.</w:t>
        </w:r>
        <w:r w:rsidR="00677D7C" w:rsidRPr="00677D7C">
          <w:rPr>
            <w:rFonts w:eastAsiaTheme="minorEastAsia"/>
            <w:noProof/>
            <w:lang w:eastAsia="tr-TR"/>
          </w:rPr>
          <w:tab/>
        </w:r>
        <w:r w:rsidR="00677D7C" w:rsidRPr="00677D7C">
          <w:rPr>
            <w:rStyle w:val="Kpr"/>
            <w:rFonts w:cs="Times New Roman"/>
            <w:noProof/>
          </w:rPr>
          <w:t>Su Basman Profili: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_Toc505861445 \h </w:instrText>
        </w:r>
        <w:r w:rsidR="00677D7C" w:rsidRPr="00677D7C">
          <w:rPr>
            <w:noProof/>
            <w:webHidden/>
          </w:rPr>
        </w:r>
        <w:r w:rsidR="00677D7C" w:rsidRPr="00677D7C">
          <w:rPr>
            <w:noProof/>
            <w:webHidden/>
          </w:rPr>
          <w:fldChar w:fldCharType="separate"/>
        </w:r>
        <w:r w:rsidR="00EC2A5F">
          <w:rPr>
            <w:noProof/>
            <w:webHidden/>
          </w:rPr>
          <w:t>14</w:t>
        </w:r>
        <w:r w:rsidR="00677D7C" w:rsidRPr="00677D7C">
          <w:rPr>
            <w:noProof/>
            <w:webHidden/>
          </w:rPr>
          <w:fldChar w:fldCharType="end"/>
        </w:r>
      </w:hyperlink>
    </w:p>
    <w:p w:rsidR="00677D7C" w:rsidRPr="00677D7C" w:rsidRDefault="00A14B4F" w:rsidP="00D85ACF">
      <w:pPr>
        <w:pStyle w:val="T5"/>
        <w:tabs>
          <w:tab w:val="left" w:pos="2158"/>
          <w:tab w:val="right" w:leader="dot" w:pos="9062"/>
        </w:tabs>
        <w:rPr>
          <w:rFonts w:eastAsiaTheme="minorEastAsia"/>
          <w:noProof/>
          <w:lang w:eastAsia="tr-TR"/>
        </w:rPr>
      </w:pPr>
      <w:hyperlink w:anchor="_Toc505861446" w:history="1">
        <w:r w:rsidR="00677D7C" w:rsidRPr="00677D7C">
          <w:rPr>
            <w:rStyle w:val="Kpr"/>
            <w:rFonts w:cs="Times New Roman"/>
            <w:noProof/>
          </w:rPr>
          <w:t>13.1.2.2.13.</w:t>
        </w:r>
        <w:r w:rsidR="00677D7C" w:rsidRPr="00677D7C">
          <w:rPr>
            <w:rFonts w:eastAsiaTheme="minorEastAsia"/>
            <w:noProof/>
            <w:lang w:eastAsia="tr-TR"/>
          </w:rPr>
          <w:tab/>
        </w:r>
        <w:r w:rsidR="00677D7C" w:rsidRPr="00677D7C">
          <w:rPr>
            <w:rStyle w:val="Kpr"/>
            <w:rFonts w:cs="Times New Roman"/>
            <w:noProof/>
          </w:rPr>
          <w:t>Son Kat Kaplama: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_Toc505861446 \h </w:instrText>
        </w:r>
        <w:r w:rsidR="00677D7C" w:rsidRPr="00677D7C">
          <w:rPr>
            <w:noProof/>
            <w:webHidden/>
          </w:rPr>
        </w:r>
        <w:r w:rsidR="00677D7C" w:rsidRPr="00677D7C">
          <w:rPr>
            <w:noProof/>
            <w:webHidden/>
          </w:rPr>
          <w:fldChar w:fldCharType="separate"/>
        </w:r>
        <w:r w:rsidR="00EC2A5F">
          <w:rPr>
            <w:noProof/>
            <w:webHidden/>
          </w:rPr>
          <w:t>15</w:t>
        </w:r>
        <w:r w:rsidR="00677D7C" w:rsidRPr="00677D7C">
          <w:rPr>
            <w:noProof/>
            <w:webHidden/>
          </w:rPr>
          <w:fldChar w:fldCharType="end"/>
        </w:r>
      </w:hyperlink>
    </w:p>
    <w:p w:rsidR="00677D7C" w:rsidRPr="00677D7C" w:rsidRDefault="00A14B4F" w:rsidP="00D85ACF">
      <w:pPr>
        <w:pStyle w:val="T5"/>
        <w:tabs>
          <w:tab w:val="left" w:pos="2158"/>
          <w:tab w:val="right" w:leader="dot" w:pos="9062"/>
        </w:tabs>
        <w:rPr>
          <w:rFonts w:eastAsiaTheme="minorEastAsia"/>
          <w:noProof/>
          <w:lang w:eastAsia="tr-TR"/>
        </w:rPr>
      </w:pPr>
      <w:hyperlink w:anchor="_Toc505861447" w:history="1">
        <w:r w:rsidR="00677D7C" w:rsidRPr="00677D7C">
          <w:rPr>
            <w:rStyle w:val="Kpr"/>
            <w:rFonts w:cs="Times New Roman"/>
            <w:noProof/>
          </w:rPr>
          <w:t>13.1.2.2.14.</w:t>
        </w:r>
        <w:r w:rsidR="00677D7C" w:rsidRPr="00677D7C">
          <w:rPr>
            <w:rFonts w:eastAsiaTheme="minorEastAsia"/>
            <w:noProof/>
            <w:lang w:eastAsia="tr-TR"/>
          </w:rPr>
          <w:tab/>
        </w:r>
        <w:r w:rsidR="00677D7C" w:rsidRPr="00677D7C">
          <w:rPr>
            <w:rStyle w:val="Kpr"/>
            <w:rFonts w:cs="Times New Roman"/>
            <w:noProof/>
          </w:rPr>
          <w:t>Denizlik Uzatma Profili: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_Toc505861447 \h </w:instrText>
        </w:r>
        <w:r w:rsidR="00677D7C" w:rsidRPr="00677D7C">
          <w:rPr>
            <w:noProof/>
            <w:webHidden/>
          </w:rPr>
        </w:r>
        <w:r w:rsidR="00677D7C" w:rsidRPr="00677D7C">
          <w:rPr>
            <w:noProof/>
            <w:webHidden/>
          </w:rPr>
          <w:fldChar w:fldCharType="separate"/>
        </w:r>
        <w:r w:rsidR="00EC2A5F">
          <w:rPr>
            <w:noProof/>
            <w:webHidden/>
          </w:rPr>
          <w:t>15</w:t>
        </w:r>
        <w:r w:rsidR="00677D7C" w:rsidRPr="00677D7C">
          <w:rPr>
            <w:noProof/>
            <w:webHidden/>
          </w:rPr>
          <w:fldChar w:fldCharType="end"/>
        </w:r>
      </w:hyperlink>
    </w:p>
    <w:p w:rsidR="00677D7C" w:rsidRPr="00677D7C" w:rsidRDefault="00A14B4F" w:rsidP="00D85ACF">
      <w:pPr>
        <w:pStyle w:val="T5"/>
        <w:tabs>
          <w:tab w:val="left" w:pos="2158"/>
          <w:tab w:val="right" w:leader="dot" w:pos="9062"/>
        </w:tabs>
        <w:rPr>
          <w:rFonts w:eastAsiaTheme="minorEastAsia"/>
          <w:noProof/>
          <w:lang w:eastAsia="tr-TR"/>
        </w:rPr>
      </w:pPr>
      <w:hyperlink w:anchor="_Toc505861448" w:history="1">
        <w:r w:rsidR="00677D7C" w:rsidRPr="00677D7C">
          <w:rPr>
            <w:rStyle w:val="Kpr"/>
            <w:rFonts w:cs="Times New Roman"/>
            <w:noProof/>
          </w:rPr>
          <w:t>13.1.2.2.15.</w:t>
        </w:r>
        <w:r w:rsidR="00677D7C" w:rsidRPr="00677D7C">
          <w:rPr>
            <w:rFonts w:eastAsiaTheme="minorEastAsia"/>
            <w:noProof/>
            <w:lang w:eastAsia="tr-TR"/>
          </w:rPr>
          <w:tab/>
        </w:r>
        <w:r w:rsidR="00677D7C" w:rsidRPr="00677D7C">
          <w:rPr>
            <w:rStyle w:val="Kpr"/>
            <w:rFonts w:cs="Times New Roman"/>
            <w:noProof/>
          </w:rPr>
          <w:t>Doğrama Özel Bitiş Profili veya Mastik:</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_Toc505861448 \h </w:instrText>
        </w:r>
        <w:r w:rsidR="00677D7C" w:rsidRPr="00677D7C">
          <w:rPr>
            <w:noProof/>
            <w:webHidden/>
          </w:rPr>
        </w:r>
        <w:r w:rsidR="00677D7C" w:rsidRPr="00677D7C">
          <w:rPr>
            <w:noProof/>
            <w:webHidden/>
          </w:rPr>
          <w:fldChar w:fldCharType="separate"/>
        </w:r>
        <w:r w:rsidR="00EC2A5F">
          <w:rPr>
            <w:noProof/>
            <w:webHidden/>
          </w:rPr>
          <w:t>15</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49" w:history="1">
        <w:r w:rsidR="00677D7C" w:rsidRPr="00677D7C">
          <w:rPr>
            <w:rStyle w:val="Kpr"/>
            <w:noProof/>
          </w:rPr>
          <w:t>13.1.2.3.</w:t>
        </w:r>
        <w:r w:rsidR="00677D7C" w:rsidRPr="00677D7C">
          <w:rPr>
            <w:rFonts w:eastAsiaTheme="minorEastAsia"/>
            <w:noProof/>
            <w:lang w:eastAsia="tr-TR"/>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_Toc505861449 \h </w:instrText>
        </w:r>
        <w:r w:rsidR="00677D7C" w:rsidRPr="00677D7C">
          <w:rPr>
            <w:noProof/>
            <w:webHidden/>
          </w:rPr>
        </w:r>
        <w:r w:rsidR="00677D7C" w:rsidRPr="00677D7C">
          <w:rPr>
            <w:noProof/>
            <w:webHidden/>
          </w:rPr>
          <w:fldChar w:fldCharType="separate"/>
        </w:r>
        <w:r w:rsidR="00EC2A5F">
          <w:rPr>
            <w:noProof/>
            <w:webHidden/>
          </w:rPr>
          <w:t>15</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50" w:history="1">
        <w:r w:rsidR="00677D7C" w:rsidRPr="00677D7C">
          <w:rPr>
            <w:rStyle w:val="Kpr"/>
            <w:noProof/>
          </w:rPr>
          <w:t>13.1.2.3.1.</w:t>
        </w:r>
        <w:r w:rsidR="00677D7C" w:rsidRPr="00677D7C">
          <w:rPr>
            <w:rFonts w:eastAsiaTheme="minorEastAsia"/>
            <w:noProof/>
            <w:lang w:eastAsia="tr-TR"/>
          </w:rPr>
          <w:tab/>
        </w:r>
        <w:r w:rsidR="00677D7C" w:rsidRPr="00677D7C">
          <w:rPr>
            <w:rStyle w:val="Kpr"/>
            <w:noProof/>
          </w:rPr>
          <w:t>Yüzey Hazırlığı: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_Toc505861450 \h </w:instrText>
        </w:r>
        <w:r w:rsidR="00677D7C" w:rsidRPr="00677D7C">
          <w:rPr>
            <w:noProof/>
            <w:webHidden/>
          </w:rPr>
        </w:r>
        <w:r w:rsidR="00677D7C" w:rsidRPr="00677D7C">
          <w:rPr>
            <w:noProof/>
            <w:webHidden/>
          </w:rPr>
          <w:fldChar w:fldCharType="separate"/>
        </w:r>
        <w:r w:rsidR="00EC2A5F">
          <w:rPr>
            <w:noProof/>
            <w:webHidden/>
          </w:rPr>
          <w:t>15</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51" w:history="1">
        <w:r w:rsidR="00677D7C" w:rsidRPr="00677D7C">
          <w:rPr>
            <w:rStyle w:val="Kpr"/>
            <w:noProof/>
          </w:rPr>
          <w:t>13.1.2.3.2.</w:t>
        </w:r>
        <w:r w:rsidR="00677D7C" w:rsidRPr="00677D7C">
          <w:rPr>
            <w:rFonts w:eastAsiaTheme="minorEastAsia"/>
            <w:noProof/>
            <w:lang w:eastAsia="tr-TR"/>
          </w:rPr>
          <w:tab/>
        </w:r>
        <w:r w:rsidR="00677D7C" w:rsidRPr="00677D7C">
          <w:rPr>
            <w:rStyle w:val="Kpr"/>
            <w:noProof/>
          </w:rPr>
          <w:t>Uygulama: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_Toc505861451 \h </w:instrText>
        </w:r>
        <w:r w:rsidR="00677D7C" w:rsidRPr="00677D7C">
          <w:rPr>
            <w:noProof/>
            <w:webHidden/>
          </w:rPr>
        </w:r>
        <w:r w:rsidR="00677D7C" w:rsidRPr="00677D7C">
          <w:rPr>
            <w:noProof/>
            <w:webHidden/>
          </w:rPr>
          <w:fldChar w:fldCharType="separate"/>
        </w:r>
        <w:r w:rsidR="00EC2A5F">
          <w:rPr>
            <w:noProof/>
            <w:webHidden/>
          </w:rPr>
          <w:t>16</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52" w:history="1">
        <w:r w:rsidR="00677D7C" w:rsidRPr="00677D7C">
          <w:rPr>
            <w:rStyle w:val="Kpr"/>
            <w:noProof/>
          </w:rPr>
          <w:t>13.1.2.3.3.</w:t>
        </w:r>
        <w:r w:rsidR="00677D7C" w:rsidRPr="00677D7C">
          <w:rPr>
            <w:rFonts w:eastAsiaTheme="minorEastAsia"/>
            <w:noProof/>
            <w:lang w:eastAsia="tr-TR"/>
          </w:rPr>
          <w:tab/>
        </w:r>
        <w:r w:rsidR="00677D7C" w:rsidRPr="00677D7C">
          <w:rPr>
            <w:rStyle w:val="Kpr"/>
            <w:noProof/>
          </w:rPr>
          <w:t>Depolama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_Toc505861452 \h </w:instrText>
        </w:r>
        <w:r w:rsidR="00677D7C" w:rsidRPr="00677D7C">
          <w:rPr>
            <w:noProof/>
            <w:webHidden/>
          </w:rPr>
        </w:r>
        <w:r w:rsidR="00677D7C" w:rsidRPr="00677D7C">
          <w:rPr>
            <w:noProof/>
            <w:webHidden/>
          </w:rPr>
          <w:fldChar w:fldCharType="separate"/>
        </w:r>
        <w:r w:rsidR="00EC2A5F">
          <w:rPr>
            <w:noProof/>
            <w:webHidden/>
          </w:rPr>
          <w:t>17</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53" w:history="1">
        <w:r w:rsidR="00677D7C" w:rsidRPr="00677D7C">
          <w:rPr>
            <w:rStyle w:val="Kpr"/>
            <w:noProof/>
          </w:rPr>
          <w:t>13.1.2.4.</w:t>
        </w:r>
        <w:r w:rsidR="00677D7C" w:rsidRPr="00677D7C">
          <w:rPr>
            <w:rFonts w:eastAsiaTheme="minorEastAsia"/>
            <w:noProof/>
            <w:lang w:eastAsia="tr-TR"/>
          </w:rPr>
          <w:tab/>
        </w:r>
        <w:r w:rsidR="00677D7C" w:rsidRPr="00677D7C">
          <w:rPr>
            <w:rStyle w:val="Kpr"/>
            <w:noProof/>
          </w:rPr>
          <w:t>Uygunluk Kriterleri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_Toc505861453 \h </w:instrText>
        </w:r>
        <w:r w:rsidR="00677D7C" w:rsidRPr="00677D7C">
          <w:rPr>
            <w:noProof/>
            <w:webHidden/>
          </w:rPr>
        </w:r>
        <w:r w:rsidR="00677D7C" w:rsidRPr="00677D7C">
          <w:rPr>
            <w:noProof/>
            <w:webHidden/>
          </w:rPr>
          <w:fldChar w:fldCharType="separate"/>
        </w:r>
        <w:r w:rsidR="00EC2A5F">
          <w:rPr>
            <w:noProof/>
            <w:webHidden/>
          </w:rPr>
          <w:t>17</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54" w:history="1">
        <w:r w:rsidR="00677D7C" w:rsidRPr="00677D7C">
          <w:rPr>
            <w:rStyle w:val="Kpr"/>
            <w:noProof/>
          </w:rPr>
          <w:t>13.1.2.5.</w:t>
        </w:r>
        <w:r w:rsidR="00677D7C" w:rsidRPr="00677D7C">
          <w:rPr>
            <w:rFonts w:eastAsiaTheme="minorEastAsia"/>
            <w:noProof/>
            <w:lang w:eastAsia="tr-TR"/>
          </w:rPr>
          <w:tab/>
        </w:r>
        <w:r w:rsidR="00677D7C" w:rsidRPr="00677D7C">
          <w:rPr>
            <w:rStyle w:val="Kpr"/>
            <w:noProof/>
          </w:rPr>
          <w:t>İlgili Standartlar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_Toc505861454 \h </w:instrText>
        </w:r>
        <w:r w:rsidR="00677D7C" w:rsidRPr="00677D7C">
          <w:rPr>
            <w:noProof/>
            <w:webHidden/>
          </w:rPr>
        </w:r>
        <w:r w:rsidR="00677D7C" w:rsidRPr="00677D7C">
          <w:rPr>
            <w:noProof/>
            <w:webHidden/>
          </w:rPr>
          <w:fldChar w:fldCharType="separate"/>
        </w:r>
        <w:r w:rsidR="00EC2A5F">
          <w:rPr>
            <w:noProof/>
            <w:webHidden/>
          </w:rPr>
          <w:t>18</w:t>
        </w:r>
        <w:r w:rsidR="00677D7C" w:rsidRPr="00677D7C">
          <w:rPr>
            <w:noProof/>
            <w:webHidden/>
          </w:rPr>
          <w:fldChar w:fldCharType="end"/>
        </w:r>
      </w:hyperlink>
    </w:p>
    <w:p w:rsidR="00677D7C" w:rsidRPr="00677D7C" w:rsidRDefault="00A14B4F" w:rsidP="00D85ACF">
      <w:pPr>
        <w:pStyle w:val="T2"/>
        <w:tabs>
          <w:tab w:val="left" w:pos="1100"/>
          <w:tab w:val="right" w:leader="dot" w:pos="9062"/>
        </w:tabs>
        <w:rPr>
          <w:noProof/>
        </w:rPr>
      </w:pPr>
      <w:hyperlink w:anchor="_Toc505861455" w:history="1">
        <w:r w:rsidR="00677D7C" w:rsidRPr="00677D7C">
          <w:rPr>
            <w:rStyle w:val="Kpr"/>
            <w:noProof/>
          </w:rPr>
          <w:t>13.2.</w:t>
        </w:r>
        <w:r w:rsidR="00677D7C" w:rsidRPr="00677D7C">
          <w:rPr>
            <w:noProof/>
          </w:rPr>
          <w:tab/>
        </w:r>
        <w:r w:rsidR="00677D7C" w:rsidRPr="00677D7C">
          <w:rPr>
            <w:rStyle w:val="Kpr"/>
            <w:noProof/>
          </w:rPr>
          <w:t>Döşemelerde Isı Yalıtımı İşleri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_Toc505861455 \h </w:instrText>
        </w:r>
        <w:r w:rsidR="00677D7C" w:rsidRPr="00677D7C">
          <w:rPr>
            <w:noProof/>
            <w:webHidden/>
          </w:rPr>
        </w:r>
        <w:r w:rsidR="00677D7C" w:rsidRPr="00677D7C">
          <w:rPr>
            <w:noProof/>
            <w:webHidden/>
          </w:rPr>
          <w:fldChar w:fldCharType="separate"/>
        </w:r>
        <w:r w:rsidR="00EC2A5F">
          <w:rPr>
            <w:noProof/>
            <w:webHidden/>
          </w:rPr>
          <w:t>18</w:t>
        </w:r>
        <w:r w:rsidR="00677D7C" w:rsidRPr="00677D7C">
          <w:rPr>
            <w:noProof/>
            <w:webHidden/>
          </w:rPr>
          <w:fldChar w:fldCharType="end"/>
        </w:r>
      </w:hyperlink>
    </w:p>
    <w:p w:rsidR="00677D7C" w:rsidRPr="00677D7C" w:rsidRDefault="00A14B4F" w:rsidP="00D85ACF">
      <w:pPr>
        <w:pStyle w:val="T3"/>
        <w:tabs>
          <w:tab w:val="left" w:pos="1320"/>
          <w:tab w:val="right" w:leader="dot" w:pos="9062"/>
        </w:tabs>
        <w:rPr>
          <w:noProof/>
        </w:rPr>
      </w:pPr>
      <w:hyperlink w:anchor="_Toc505861456" w:history="1">
        <w:r w:rsidR="00677D7C" w:rsidRPr="00677D7C">
          <w:rPr>
            <w:rStyle w:val="Kpr"/>
            <w:noProof/>
          </w:rPr>
          <w:t>13.2.1.</w:t>
        </w:r>
        <w:r w:rsidR="00677D7C" w:rsidRPr="00677D7C">
          <w:rPr>
            <w:noProof/>
          </w:rPr>
          <w:tab/>
        </w:r>
        <w:r w:rsidR="00677D7C" w:rsidRPr="00677D7C">
          <w:rPr>
            <w:rStyle w:val="Kpr"/>
            <w:noProof/>
          </w:rPr>
          <w:t>Toprak Temaslı ve Ara Kat Döşemelerin Isı Yalıtımı İşleri Genel Teknik Şartnamesi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_Toc505861456 \h </w:instrText>
        </w:r>
        <w:r w:rsidR="00677D7C" w:rsidRPr="00677D7C">
          <w:rPr>
            <w:noProof/>
            <w:webHidden/>
          </w:rPr>
        </w:r>
        <w:r w:rsidR="00677D7C" w:rsidRPr="00677D7C">
          <w:rPr>
            <w:noProof/>
            <w:webHidden/>
          </w:rPr>
          <w:fldChar w:fldCharType="separate"/>
        </w:r>
        <w:r w:rsidR="00EC2A5F">
          <w:rPr>
            <w:noProof/>
            <w:webHidden/>
          </w:rPr>
          <w:t>18</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57" w:history="1">
        <w:r w:rsidR="00677D7C" w:rsidRPr="00677D7C">
          <w:rPr>
            <w:rStyle w:val="Kpr"/>
            <w:noProof/>
          </w:rPr>
          <w:t>13.2.1.1.</w:t>
        </w:r>
        <w:r w:rsidR="00677D7C" w:rsidRPr="00677D7C">
          <w:rPr>
            <w:rFonts w:eastAsiaTheme="minorEastAsia"/>
            <w:noProof/>
            <w:lang w:eastAsia="tr-TR"/>
          </w:rPr>
          <w:tab/>
        </w:r>
        <w:r w:rsidR="00677D7C" w:rsidRPr="00677D7C">
          <w:rPr>
            <w:rStyle w:val="Kpr"/>
            <w:noProof/>
          </w:rPr>
          <w:t>Kapsam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_Toc505861457 \h </w:instrText>
        </w:r>
        <w:r w:rsidR="00677D7C" w:rsidRPr="00677D7C">
          <w:rPr>
            <w:noProof/>
            <w:webHidden/>
          </w:rPr>
        </w:r>
        <w:r w:rsidR="00677D7C" w:rsidRPr="00677D7C">
          <w:rPr>
            <w:noProof/>
            <w:webHidden/>
          </w:rPr>
          <w:fldChar w:fldCharType="separate"/>
        </w:r>
        <w:r w:rsidR="00EC2A5F">
          <w:rPr>
            <w:noProof/>
            <w:webHidden/>
          </w:rPr>
          <w:t>18</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58" w:history="1">
        <w:r w:rsidR="00677D7C" w:rsidRPr="00677D7C">
          <w:rPr>
            <w:rStyle w:val="Kpr"/>
            <w:noProof/>
          </w:rPr>
          <w:t>13.2.1.2.</w:t>
        </w:r>
        <w:r w:rsidR="00677D7C" w:rsidRPr="00677D7C">
          <w:rPr>
            <w:rFonts w:eastAsiaTheme="minorEastAsia"/>
            <w:noProof/>
            <w:lang w:eastAsia="tr-TR"/>
          </w:rPr>
          <w:tab/>
        </w:r>
        <w:r w:rsidR="00677D7C" w:rsidRPr="00677D7C">
          <w:rPr>
            <w:rStyle w:val="Kpr"/>
            <w:noProof/>
          </w:rPr>
          <w:t>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_Toc505861458 \h </w:instrText>
        </w:r>
        <w:r w:rsidR="00677D7C" w:rsidRPr="00677D7C">
          <w:rPr>
            <w:noProof/>
            <w:webHidden/>
          </w:rPr>
        </w:r>
        <w:r w:rsidR="00677D7C" w:rsidRPr="00677D7C">
          <w:rPr>
            <w:noProof/>
            <w:webHidden/>
          </w:rPr>
          <w:fldChar w:fldCharType="separate"/>
        </w:r>
        <w:r w:rsidR="00EC2A5F">
          <w:rPr>
            <w:noProof/>
            <w:webHidden/>
          </w:rPr>
          <w:t>18</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59" w:history="1">
        <w:r w:rsidR="00677D7C" w:rsidRPr="00677D7C">
          <w:rPr>
            <w:rStyle w:val="Kpr"/>
            <w:noProof/>
          </w:rPr>
          <w:t>13.2.1.2.1.</w:t>
        </w:r>
        <w:r w:rsidR="00677D7C" w:rsidRPr="00677D7C">
          <w:rPr>
            <w:rFonts w:eastAsiaTheme="minorEastAsia"/>
            <w:noProof/>
            <w:lang w:eastAsia="tr-TR"/>
          </w:rPr>
          <w:tab/>
        </w:r>
        <w:r w:rsidR="00677D7C" w:rsidRPr="00677D7C">
          <w:rPr>
            <w:rStyle w:val="Kpr"/>
            <w:noProof/>
          </w:rPr>
          <w:t>EPS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_Toc505861459 \h </w:instrText>
        </w:r>
        <w:r w:rsidR="00677D7C" w:rsidRPr="00677D7C">
          <w:rPr>
            <w:noProof/>
            <w:webHidden/>
          </w:rPr>
        </w:r>
        <w:r w:rsidR="00677D7C" w:rsidRPr="00677D7C">
          <w:rPr>
            <w:noProof/>
            <w:webHidden/>
          </w:rPr>
          <w:fldChar w:fldCharType="separate"/>
        </w:r>
        <w:r w:rsidR="00EC2A5F">
          <w:rPr>
            <w:noProof/>
            <w:webHidden/>
          </w:rPr>
          <w:t>19</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60" w:history="1">
        <w:r w:rsidR="00677D7C" w:rsidRPr="00677D7C">
          <w:rPr>
            <w:rStyle w:val="Kpr"/>
            <w:noProof/>
          </w:rPr>
          <w:t>13.2.1.2.2.</w:t>
        </w:r>
        <w:r w:rsidR="00677D7C" w:rsidRPr="00677D7C">
          <w:rPr>
            <w:rFonts w:eastAsiaTheme="minorEastAsia"/>
            <w:noProof/>
            <w:lang w:eastAsia="tr-TR"/>
          </w:rPr>
          <w:tab/>
        </w:r>
        <w:r w:rsidR="00677D7C" w:rsidRPr="00677D7C">
          <w:rPr>
            <w:rStyle w:val="Kpr"/>
            <w:noProof/>
          </w:rPr>
          <w:t>XPS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_Toc505861460 \h </w:instrText>
        </w:r>
        <w:r w:rsidR="00677D7C" w:rsidRPr="00677D7C">
          <w:rPr>
            <w:noProof/>
            <w:webHidden/>
          </w:rPr>
        </w:r>
        <w:r w:rsidR="00677D7C" w:rsidRPr="00677D7C">
          <w:rPr>
            <w:noProof/>
            <w:webHidden/>
          </w:rPr>
          <w:fldChar w:fldCharType="separate"/>
        </w:r>
        <w:r w:rsidR="00EC2A5F">
          <w:rPr>
            <w:noProof/>
            <w:webHidden/>
          </w:rPr>
          <w:t>19</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61" w:history="1">
        <w:r w:rsidR="00677D7C" w:rsidRPr="00677D7C">
          <w:rPr>
            <w:rStyle w:val="Kpr"/>
            <w:noProof/>
          </w:rPr>
          <w:t>13.2.1.2.3.</w:t>
        </w:r>
        <w:r w:rsidR="00677D7C" w:rsidRPr="00677D7C">
          <w:rPr>
            <w:rFonts w:eastAsiaTheme="minorEastAsia"/>
            <w:noProof/>
            <w:lang w:eastAsia="tr-TR"/>
          </w:rPr>
          <w:tab/>
        </w:r>
        <w:r w:rsidR="00677D7C" w:rsidRPr="00677D7C">
          <w:rPr>
            <w:rStyle w:val="Kpr"/>
            <w:noProof/>
          </w:rPr>
          <w:t>Taşyünü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_Toc505861461 \h </w:instrText>
        </w:r>
        <w:r w:rsidR="00677D7C" w:rsidRPr="00677D7C">
          <w:rPr>
            <w:noProof/>
            <w:webHidden/>
          </w:rPr>
        </w:r>
        <w:r w:rsidR="00677D7C" w:rsidRPr="00677D7C">
          <w:rPr>
            <w:noProof/>
            <w:webHidden/>
          </w:rPr>
          <w:fldChar w:fldCharType="separate"/>
        </w:r>
        <w:r w:rsidR="00EC2A5F">
          <w:rPr>
            <w:noProof/>
            <w:webHidden/>
          </w:rPr>
          <w:t>19</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62" w:history="1">
        <w:r w:rsidR="00677D7C" w:rsidRPr="00677D7C">
          <w:rPr>
            <w:rStyle w:val="Kpr"/>
            <w:noProof/>
          </w:rPr>
          <w:t>13.2.1.2.4.</w:t>
        </w:r>
        <w:r w:rsidR="00677D7C" w:rsidRPr="00677D7C">
          <w:rPr>
            <w:rFonts w:eastAsiaTheme="minorEastAsia"/>
            <w:noProof/>
            <w:lang w:eastAsia="tr-TR"/>
          </w:rPr>
          <w:tab/>
        </w:r>
        <w:r w:rsidR="00677D7C" w:rsidRPr="00677D7C">
          <w:rPr>
            <w:rStyle w:val="Kpr"/>
            <w:noProof/>
          </w:rPr>
          <w:t>Gazbeton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_Toc505861462 \h </w:instrText>
        </w:r>
        <w:r w:rsidR="00677D7C" w:rsidRPr="00677D7C">
          <w:rPr>
            <w:noProof/>
            <w:webHidden/>
          </w:rPr>
        </w:r>
        <w:r w:rsidR="00677D7C" w:rsidRPr="00677D7C">
          <w:rPr>
            <w:noProof/>
            <w:webHidden/>
          </w:rPr>
          <w:fldChar w:fldCharType="separate"/>
        </w:r>
        <w:r w:rsidR="00EC2A5F">
          <w:rPr>
            <w:noProof/>
            <w:webHidden/>
          </w:rPr>
          <w:t>19</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63" w:history="1">
        <w:r w:rsidR="00677D7C" w:rsidRPr="00677D7C">
          <w:rPr>
            <w:rStyle w:val="Kpr"/>
            <w:noProof/>
          </w:rPr>
          <w:t>13.2.1.2.5.</w:t>
        </w:r>
        <w:r w:rsidR="00677D7C" w:rsidRPr="00677D7C">
          <w:rPr>
            <w:rFonts w:eastAsiaTheme="minorEastAsia"/>
            <w:noProof/>
            <w:lang w:eastAsia="tr-TR"/>
          </w:rPr>
          <w:tab/>
        </w:r>
        <w:r w:rsidR="00677D7C" w:rsidRPr="00677D7C">
          <w:rPr>
            <w:rStyle w:val="Kpr"/>
            <w:noProof/>
          </w:rPr>
          <w:t>XPE Isı ve Ses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_Toc505861463 \h </w:instrText>
        </w:r>
        <w:r w:rsidR="00677D7C" w:rsidRPr="00677D7C">
          <w:rPr>
            <w:noProof/>
            <w:webHidden/>
          </w:rPr>
        </w:r>
        <w:r w:rsidR="00677D7C" w:rsidRPr="00677D7C">
          <w:rPr>
            <w:noProof/>
            <w:webHidden/>
          </w:rPr>
          <w:fldChar w:fldCharType="separate"/>
        </w:r>
        <w:r w:rsidR="00EC2A5F">
          <w:rPr>
            <w:noProof/>
            <w:webHidden/>
          </w:rPr>
          <w:t>19</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64" w:history="1">
        <w:r w:rsidR="00677D7C" w:rsidRPr="00677D7C">
          <w:rPr>
            <w:rStyle w:val="Kpr"/>
            <w:noProof/>
          </w:rPr>
          <w:t>13.2.1.3.</w:t>
        </w:r>
        <w:r w:rsidR="00677D7C" w:rsidRPr="00677D7C">
          <w:rPr>
            <w:rFonts w:eastAsiaTheme="minorEastAsia"/>
            <w:noProof/>
            <w:lang w:eastAsia="tr-TR"/>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_Toc505861464 \h </w:instrText>
        </w:r>
        <w:r w:rsidR="00677D7C" w:rsidRPr="00677D7C">
          <w:rPr>
            <w:noProof/>
            <w:webHidden/>
          </w:rPr>
        </w:r>
        <w:r w:rsidR="00677D7C" w:rsidRPr="00677D7C">
          <w:rPr>
            <w:noProof/>
            <w:webHidden/>
          </w:rPr>
          <w:fldChar w:fldCharType="separate"/>
        </w:r>
        <w:r w:rsidR="00EC2A5F">
          <w:rPr>
            <w:noProof/>
            <w:webHidden/>
          </w:rPr>
          <w:t>19</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65" w:history="1">
        <w:r w:rsidR="00677D7C" w:rsidRPr="00677D7C">
          <w:rPr>
            <w:rStyle w:val="Kpr"/>
            <w:noProof/>
          </w:rPr>
          <w:t>13.2.1.3.1.</w:t>
        </w:r>
        <w:r w:rsidR="00677D7C" w:rsidRPr="00677D7C">
          <w:rPr>
            <w:rFonts w:eastAsiaTheme="minorEastAsia"/>
            <w:noProof/>
            <w:lang w:eastAsia="tr-TR"/>
          </w:rPr>
          <w:tab/>
        </w:r>
        <w:r w:rsidR="00677D7C" w:rsidRPr="00677D7C">
          <w:rPr>
            <w:rStyle w:val="Kpr"/>
            <w:noProof/>
          </w:rPr>
          <w:t>Yüzey Hazırlığı: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_Toc505861465 \h </w:instrText>
        </w:r>
        <w:r w:rsidR="00677D7C" w:rsidRPr="00677D7C">
          <w:rPr>
            <w:noProof/>
            <w:webHidden/>
          </w:rPr>
        </w:r>
        <w:r w:rsidR="00677D7C" w:rsidRPr="00677D7C">
          <w:rPr>
            <w:noProof/>
            <w:webHidden/>
          </w:rPr>
          <w:fldChar w:fldCharType="separate"/>
        </w:r>
        <w:r w:rsidR="00EC2A5F">
          <w:rPr>
            <w:noProof/>
            <w:webHidden/>
          </w:rPr>
          <w:t>19</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66" w:history="1">
        <w:r w:rsidR="00677D7C" w:rsidRPr="00677D7C">
          <w:rPr>
            <w:rStyle w:val="Kpr"/>
            <w:noProof/>
          </w:rPr>
          <w:t>13.2.1.3.2.</w:t>
        </w:r>
        <w:r w:rsidR="00677D7C" w:rsidRPr="00677D7C">
          <w:rPr>
            <w:rFonts w:eastAsiaTheme="minorEastAsia"/>
            <w:noProof/>
            <w:lang w:eastAsia="tr-TR"/>
          </w:rPr>
          <w:tab/>
        </w:r>
        <w:r w:rsidR="00677D7C" w:rsidRPr="00677D7C">
          <w:rPr>
            <w:rStyle w:val="Kpr"/>
            <w:noProof/>
          </w:rPr>
          <w:t>Uygulama: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_Toc505861466 \h </w:instrText>
        </w:r>
        <w:r w:rsidR="00677D7C" w:rsidRPr="00677D7C">
          <w:rPr>
            <w:noProof/>
            <w:webHidden/>
          </w:rPr>
        </w:r>
        <w:r w:rsidR="00677D7C" w:rsidRPr="00677D7C">
          <w:rPr>
            <w:noProof/>
            <w:webHidden/>
          </w:rPr>
          <w:fldChar w:fldCharType="separate"/>
        </w:r>
        <w:r w:rsidR="00EC2A5F">
          <w:rPr>
            <w:noProof/>
            <w:webHidden/>
          </w:rPr>
          <w:t>19</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67" w:history="1">
        <w:r w:rsidR="00677D7C" w:rsidRPr="00677D7C">
          <w:rPr>
            <w:rStyle w:val="Kpr"/>
            <w:noProof/>
          </w:rPr>
          <w:t>13.2.1.3.2.1.</w:t>
        </w:r>
        <w:r w:rsidR="00677D7C" w:rsidRPr="00677D7C">
          <w:rPr>
            <w:rFonts w:eastAsiaTheme="minorEastAsia"/>
            <w:noProof/>
            <w:lang w:eastAsia="tr-TR"/>
          </w:rPr>
          <w:tab/>
        </w:r>
        <w:r w:rsidR="00677D7C" w:rsidRPr="00677D7C">
          <w:rPr>
            <w:rStyle w:val="Kpr"/>
            <w:noProof/>
          </w:rPr>
          <w:t>Yüzer Döşeme Uygulaması: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_Toc505861467 \h </w:instrText>
        </w:r>
        <w:r w:rsidR="00677D7C" w:rsidRPr="00677D7C">
          <w:rPr>
            <w:noProof/>
            <w:webHidden/>
          </w:rPr>
        </w:r>
        <w:r w:rsidR="00677D7C" w:rsidRPr="00677D7C">
          <w:rPr>
            <w:noProof/>
            <w:webHidden/>
          </w:rPr>
          <w:fldChar w:fldCharType="separate"/>
        </w:r>
        <w:r w:rsidR="00EC2A5F">
          <w:rPr>
            <w:noProof/>
            <w:webHidden/>
          </w:rPr>
          <w:t>19</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68" w:history="1">
        <w:r w:rsidR="00677D7C" w:rsidRPr="00677D7C">
          <w:rPr>
            <w:rStyle w:val="Kpr"/>
            <w:noProof/>
          </w:rPr>
          <w:t>13.2.1.3.2.2.</w:t>
        </w:r>
        <w:r w:rsidR="00677D7C" w:rsidRPr="00677D7C">
          <w:rPr>
            <w:rFonts w:eastAsiaTheme="minorEastAsia"/>
            <w:noProof/>
            <w:lang w:eastAsia="tr-TR"/>
          </w:rPr>
          <w:tab/>
        </w:r>
        <w:r w:rsidR="00677D7C" w:rsidRPr="00677D7C">
          <w:rPr>
            <w:rStyle w:val="Kpr"/>
            <w:noProof/>
          </w:rPr>
          <w:t>Latalı Uygulamalar: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_Toc505861468 \h </w:instrText>
        </w:r>
        <w:r w:rsidR="00677D7C" w:rsidRPr="00677D7C">
          <w:rPr>
            <w:noProof/>
            <w:webHidden/>
          </w:rPr>
        </w:r>
        <w:r w:rsidR="00677D7C" w:rsidRPr="00677D7C">
          <w:rPr>
            <w:noProof/>
            <w:webHidden/>
          </w:rPr>
          <w:fldChar w:fldCharType="separate"/>
        </w:r>
        <w:r w:rsidR="00EC2A5F">
          <w:rPr>
            <w:noProof/>
            <w:webHidden/>
          </w:rPr>
          <w:t>20</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69" w:history="1">
        <w:r w:rsidR="00677D7C" w:rsidRPr="00677D7C">
          <w:rPr>
            <w:rStyle w:val="Kpr"/>
            <w:noProof/>
          </w:rPr>
          <w:t>13.2.1.3.3.</w:t>
        </w:r>
        <w:r w:rsidR="00677D7C" w:rsidRPr="00677D7C">
          <w:rPr>
            <w:rFonts w:eastAsiaTheme="minorEastAsia"/>
            <w:noProof/>
            <w:lang w:eastAsia="tr-TR"/>
          </w:rPr>
          <w:tab/>
        </w:r>
        <w:r w:rsidR="00677D7C" w:rsidRPr="00677D7C">
          <w:rPr>
            <w:rStyle w:val="Kpr"/>
            <w:noProof/>
          </w:rPr>
          <w:t>Depolama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_Toc505861469 \h </w:instrText>
        </w:r>
        <w:r w:rsidR="00677D7C" w:rsidRPr="00677D7C">
          <w:rPr>
            <w:noProof/>
            <w:webHidden/>
          </w:rPr>
        </w:r>
        <w:r w:rsidR="00677D7C" w:rsidRPr="00677D7C">
          <w:rPr>
            <w:noProof/>
            <w:webHidden/>
          </w:rPr>
          <w:fldChar w:fldCharType="separate"/>
        </w:r>
        <w:r w:rsidR="00EC2A5F">
          <w:rPr>
            <w:noProof/>
            <w:webHidden/>
          </w:rPr>
          <w:t>20</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70" w:history="1">
        <w:r w:rsidR="00677D7C" w:rsidRPr="00677D7C">
          <w:rPr>
            <w:rStyle w:val="Kpr"/>
            <w:noProof/>
          </w:rPr>
          <w:t>13.2.1.3.4.</w:t>
        </w:r>
        <w:r w:rsidR="00677D7C" w:rsidRPr="00677D7C">
          <w:rPr>
            <w:rFonts w:eastAsiaTheme="minorEastAsia"/>
            <w:noProof/>
            <w:lang w:eastAsia="tr-TR"/>
          </w:rPr>
          <w:tab/>
        </w:r>
        <w:r w:rsidR="00677D7C" w:rsidRPr="00677D7C">
          <w:rPr>
            <w:rStyle w:val="Kpr"/>
            <w:noProof/>
          </w:rPr>
          <w:t>Uygunluk Kriterleri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_Toc505861470 \h </w:instrText>
        </w:r>
        <w:r w:rsidR="00677D7C" w:rsidRPr="00677D7C">
          <w:rPr>
            <w:noProof/>
            <w:webHidden/>
          </w:rPr>
        </w:r>
        <w:r w:rsidR="00677D7C" w:rsidRPr="00677D7C">
          <w:rPr>
            <w:noProof/>
            <w:webHidden/>
          </w:rPr>
          <w:fldChar w:fldCharType="separate"/>
        </w:r>
        <w:r w:rsidR="00EC2A5F">
          <w:rPr>
            <w:noProof/>
            <w:webHidden/>
          </w:rPr>
          <w:t>20</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71" w:history="1">
        <w:r w:rsidR="00677D7C" w:rsidRPr="00677D7C">
          <w:rPr>
            <w:rStyle w:val="Kpr"/>
            <w:noProof/>
          </w:rPr>
          <w:t>13.2.1.3.5.</w:t>
        </w:r>
        <w:r w:rsidR="00677D7C" w:rsidRPr="00677D7C">
          <w:rPr>
            <w:rFonts w:eastAsiaTheme="minorEastAsia"/>
            <w:noProof/>
            <w:lang w:eastAsia="tr-TR"/>
          </w:rPr>
          <w:tab/>
        </w:r>
        <w:r w:rsidR="00677D7C" w:rsidRPr="00677D7C">
          <w:rPr>
            <w:rStyle w:val="Kpr"/>
            <w:noProof/>
          </w:rPr>
          <w:t>İlgili Standartlar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_Toc505861471 \h </w:instrText>
        </w:r>
        <w:r w:rsidR="00677D7C" w:rsidRPr="00677D7C">
          <w:rPr>
            <w:noProof/>
            <w:webHidden/>
          </w:rPr>
        </w:r>
        <w:r w:rsidR="00677D7C" w:rsidRPr="00677D7C">
          <w:rPr>
            <w:noProof/>
            <w:webHidden/>
          </w:rPr>
          <w:fldChar w:fldCharType="separate"/>
        </w:r>
        <w:r w:rsidR="00EC2A5F">
          <w:rPr>
            <w:noProof/>
            <w:webHidden/>
          </w:rPr>
          <w:t>20</w:t>
        </w:r>
        <w:r w:rsidR="00677D7C" w:rsidRPr="00677D7C">
          <w:rPr>
            <w:noProof/>
            <w:webHidden/>
          </w:rPr>
          <w:fldChar w:fldCharType="end"/>
        </w:r>
      </w:hyperlink>
    </w:p>
    <w:p w:rsidR="00677D7C" w:rsidRPr="00677D7C" w:rsidRDefault="00A14B4F" w:rsidP="00D85ACF">
      <w:pPr>
        <w:pStyle w:val="T3"/>
        <w:tabs>
          <w:tab w:val="left" w:pos="1320"/>
          <w:tab w:val="right" w:leader="dot" w:pos="9062"/>
        </w:tabs>
        <w:rPr>
          <w:noProof/>
        </w:rPr>
      </w:pPr>
      <w:hyperlink w:anchor="_Toc505861472" w:history="1">
        <w:r w:rsidR="00677D7C" w:rsidRPr="00677D7C">
          <w:rPr>
            <w:rStyle w:val="Kpr"/>
            <w:noProof/>
          </w:rPr>
          <w:t>13.2.2.</w:t>
        </w:r>
        <w:r w:rsidR="00677D7C" w:rsidRPr="00677D7C">
          <w:rPr>
            <w:noProof/>
          </w:rPr>
          <w:tab/>
        </w:r>
        <w:r w:rsidR="00677D7C" w:rsidRPr="00677D7C">
          <w:rPr>
            <w:rStyle w:val="Kpr"/>
            <w:noProof/>
          </w:rPr>
          <w:t>Isıtılmayan İç Ortama Bitişik Döşemelerde Isı Yalıtım İşleri Genel Teknik Şartnamesi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_Toc505861472 \h </w:instrText>
        </w:r>
        <w:r w:rsidR="00677D7C" w:rsidRPr="00677D7C">
          <w:rPr>
            <w:noProof/>
            <w:webHidden/>
          </w:rPr>
        </w:r>
        <w:r w:rsidR="00677D7C" w:rsidRPr="00677D7C">
          <w:rPr>
            <w:noProof/>
            <w:webHidden/>
          </w:rPr>
          <w:fldChar w:fldCharType="separate"/>
        </w:r>
        <w:r w:rsidR="00EC2A5F">
          <w:rPr>
            <w:noProof/>
            <w:webHidden/>
          </w:rPr>
          <w:t>21</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73" w:history="1">
        <w:r w:rsidR="00677D7C" w:rsidRPr="00677D7C">
          <w:rPr>
            <w:rStyle w:val="Kpr"/>
            <w:noProof/>
          </w:rPr>
          <w:t>13.2.2.1.</w:t>
        </w:r>
        <w:r w:rsidR="00677D7C" w:rsidRPr="00677D7C">
          <w:rPr>
            <w:rFonts w:eastAsiaTheme="minorEastAsia"/>
            <w:noProof/>
            <w:lang w:eastAsia="tr-TR"/>
          </w:rPr>
          <w:tab/>
        </w:r>
        <w:r w:rsidR="00677D7C" w:rsidRPr="00677D7C">
          <w:rPr>
            <w:rStyle w:val="Kpr"/>
            <w:noProof/>
          </w:rPr>
          <w:t>Kapsam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_Toc505861473 \h </w:instrText>
        </w:r>
        <w:r w:rsidR="00677D7C" w:rsidRPr="00677D7C">
          <w:rPr>
            <w:noProof/>
            <w:webHidden/>
          </w:rPr>
        </w:r>
        <w:r w:rsidR="00677D7C" w:rsidRPr="00677D7C">
          <w:rPr>
            <w:noProof/>
            <w:webHidden/>
          </w:rPr>
          <w:fldChar w:fldCharType="separate"/>
        </w:r>
        <w:r w:rsidR="00EC2A5F">
          <w:rPr>
            <w:noProof/>
            <w:webHidden/>
          </w:rPr>
          <w:t>21</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74" w:history="1">
        <w:r w:rsidR="00677D7C" w:rsidRPr="00677D7C">
          <w:rPr>
            <w:rStyle w:val="Kpr"/>
            <w:noProof/>
          </w:rPr>
          <w:t>13.2.2.2.</w:t>
        </w:r>
        <w:r w:rsidR="00677D7C" w:rsidRPr="00677D7C">
          <w:rPr>
            <w:rFonts w:eastAsiaTheme="minorEastAsia"/>
            <w:noProof/>
            <w:lang w:eastAsia="tr-TR"/>
          </w:rPr>
          <w:tab/>
        </w:r>
        <w:r w:rsidR="00677D7C" w:rsidRPr="00677D7C">
          <w:rPr>
            <w:rStyle w:val="Kpr"/>
            <w:noProof/>
          </w:rPr>
          <w:t>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_Toc505861474 \h </w:instrText>
        </w:r>
        <w:r w:rsidR="00677D7C" w:rsidRPr="00677D7C">
          <w:rPr>
            <w:noProof/>
            <w:webHidden/>
          </w:rPr>
        </w:r>
        <w:r w:rsidR="00677D7C" w:rsidRPr="00677D7C">
          <w:rPr>
            <w:noProof/>
            <w:webHidden/>
          </w:rPr>
          <w:fldChar w:fldCharType="separate"/>
        </w:r>
        <w:r w:rsidR="00EC2A5F">
          <w:rPr>
            <w:noProof/>
            <w:webHidden/>
          </w:rPr>
          <w:t>21</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75" w:history="1">
        <w:r w:rsidR="00677D7C" w:rsidRPr="00677D7C">
          <w:rPr>
            <w:rStyle w:val="Kpr"/>
            <w:noProof/>
          </w:rPr>
          <w:t>13.2.2.2.1.</w:t>
        </w:r>
        <w:r w:rsidR="00677D7C" w:rsidRPr="00677D7C">
          <w:rPr>
            <w:rFonts w:eastAsiaTheme="minorEastAsia"/>
            <w:noProof/>
            <w:lang w:eastAsia="tr-TR"/>
          </w:rPr>
          <w:tab/>
        </w:r>
        <w:r w:rsidR="00677D7C" w:rsidRPr="00677D7C">
          <w:rPr>
            <w:rStyle w:val="Kpr"/>
            <w:noProof/>
          </w:rPr>
          <w:t>EPS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_Toc505861475 \h </w:instrText>
        </w:r>
        <w:r w:rsidR="00677D7C" w:rsidRPr="00677D7C">
          <w:rPr>
            <w:noProof/>
            <w:webHidden/>
          </w:rPr>
        </w:r>
        <w:r w:rsidR="00677D7C" w:rsidRPr="00677D7C">
          <w:rPr>
            <w:noProof/>
            <w:webHidden/>
          </w:rPr>
          <w:fldChar w:fldCharType="separate"/>
        </w:r>
        <w:r w:rsidR="00EC2A5F">
          <w:rPr>
            <w:noProof/>
            <w:webHidden/>
          </w:rPr>
          <w:t>21</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76" w:history="1">
        <w:r w:rsidR="00677D7C" w:rsidRPr="00677D7C">
          <w:rPr>
            <w:rStyle w:val="Kpr"/>
            <w:noProof/>
          </w:rPr>
          <w:t>13.2.2.2.2.</w:t>
        </w:r>
        <w:r w:rsidR="00677D7C" w:rsidRPr="00677D7C">
          <w:rPr>
            <w:rFonts w:eastAsiaTheme="minorEastAsia"/>
            <w:noProof/>
            <w:lang w:eastAsia="tr-TR"/>
          </w:rPr>
          <w:tab/>
        </w:r>
        <w:r w:rsidR="00677D7C" w:rsidRPr="00677D7C">
          <w:rPr>
            <w:rStyle w:val="Kpr"/>
            <w:noProof/>
          </w:rPr>
          <w:t>XPS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_Toc505861476 \h </w:instrText>
        </w:r>
        <w:r w:rsidR="00677D7C" w:rsidRPr="00677D7C">
          <w:rPr>
            <w:noProof/>
            <w:webHidden/>
          </w:rPr>
        </w:r>
        <w:r w:rsidR="00677D7C" w:rsidRPr="00677D7C">
          <w:rPr>
            <w:noProof/>
            <w:webHidden/>
          </w:rPr>
          <w:fldChar w:fldCharType="separate"/>
        </w:r>
        <w:r w:rsidR="00EC2A5F">
          <w:rPr>
            <w:noProof/>
            <w:webHidden/>
          </w:rPr>
          <w:t>21</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77" w:history="1">
        <w:r w:rsidR="00677D7C" w:rsidRPr="00677D7C">
          <w:rPr>
            <w:rStyle w:val="Kpr"/>
            <w:noProof/>
          </w:rPr>
          <w:t>13.2.2.2.3.</w:t>
        </w:r>
        <w:r w:rsidR="00677D7C" w:rsidRPr="00677D7C">
          <w:rPr>
            <w:rFonts w:eastAsiaTheme="minorEastAsia"/>
            <w:noProof/>
            <w:lang w:eastAsia="tr-TR"/>
          </w:rPr>
          <w:tab/>
        </w:r>
        <w:r w:rsidR="00677D7C" w:rsidRPr="00677D7C">
          <w:rPr>
            <w:rStyle w:val="Kpr"/>
            <w:noProof/>
          </w:rPr>
          <w:t>Camyünü/Taşyünü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_Toc505861477 \h </w:instrText>
        </w:r>
        <w:r w:rsidR="00677D7C" w:rsidRPr="00677D7C">
          <w:rPr>
            <w:noProof/>
            <w:webHidden/>
          </w:rPr>
        </w:r>
        <w:r w:rsidR="00677D7C" w:rsidRPr="00677D7C">
          <w:rPr>
            <w:noProof/>
            <w:webHidden/>
          </w:rPr>
          <w:fldChar w:fldCharType="separate"/>
        </w:r>
        <w:r w:rsidR="00EC2A5F">
          <w:rPr>
            <w:noProof/>
            <w:webHidden/>
          </w:rPr>
          <w:t>21</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78" w:history="1">
        <w:r w:rsidR="00677D7C" w:rsidRPr="00677D7C">
          <w:rPr>
            <w:rStyle w:val="Kpr"/>
            <w:noProof/>
          </w:rPr>
          <w:t>13.2.2.2.4.</w:t>
        </w:r>
        <w:r w:rsidR="00677D7C" w:rsidRPr="00677D7C">
          <w:rPr>
            <w:rFonts w:eastAsiaTheme="minorEastAsia"/>
            <w:noProof/>
            <w:lang w:eastAsia="tr-TR"/>
          </w:rPr>
          <w:tab/>
        </w:r>
        <w:r w:rsidR="00677D7C" w:rsidRPr="00677D7C">
          <w:rPr>
            <w:rStyle w:val="Kpr"/>
            <w:noProof/>
          </w:rPr>
          <w:t>Gazbeton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_Toc505861478 \h </w:instrText>
        </w:r>
        <w:r w:rsidR="00677D7C" w:rsidRPr="00677D7C">
          <w:rPr>
            <w:noProof/>
            <w:webHidden/>
          </w:rPr>
        </w:r>
        <w:r w:rsidR="00677D7C" w:rsidRPr="00677D7C">
          <w:rPr>
            <w:noProof/>
            <w:webHidden/>
          </w:rPr>
          <w:fldChar w:fldCharType="separate"/>
        </w:r>
        <w:r w:rsidR="00EC2A5F">
          <w:rPr>
            <w:noProof/>
            <w:webHidden/>
          </w:rPr>
          <w:t>21</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79" w:history="1">
        <w:r w:rsidR="00677D7C" w:rsidRPr="00677D7C">
          <w:rPr>
            <w:rStyle w:val="Kpr"/>
            <w:noProof/>
          </w:rPr>
          <w:t>13.2.2.2.5.</w:t>
        </w:r>
        <w:r w:rsidR="00677D7C" w:rsidRPr="00677D7C">
          <w:rPr>
            <w:rFonts w:eastAsiaTheme="minorEastAsia"/>
            <w:noProof/>
            <w:lang w:eastAsia="tr-TR"/>
          </w:rPr>
          <w:tab/>
        </w:r>
        <w:r w:rsidR="00677D7C" w:rsidRPr="00677D7C">
          <w:rPr>
            <w:rStyle w:val="Kpr"/>
            <w:noProof/>
          </w:rPr>
          <w:t>XPE Isı ve Ses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_Toc505861479 \h </w:instrText>
        </w:r>
        <w:r w:rsidR="00677D7C" w:rsidRPr="00677D7C">
          <w:rPr>
            <w:noProof/>
            <w:webHidden/>
          </w:rPr>
        </w:r>
        <w:r w:rsidR="00677D7C" w:rsidRPr="00677D7C">
          <w:rPr>
            <w:noProof/>
            <w:webHidden/>
          </w:rPr>
          <w:fldChar w:fldCharType="separate"/>
        </w:r>
        <w:r w:rsidR="00EC2A5F">
          <w:rPr>
            <w:noProof/>
            <w:webHidden/>
          </w:rPr>
          <w:t>21</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80" w:history="1">
        <w:r w:rsidR="00677D7C" w:rsidRPr="00677D7C">
          <w:rPr>
            <w:rStyle w:val="Kpr"/>
            <w:noProof/>
          </w:rPr>
          <w:t>13.2.2.3.</w:t>
        </w:r>
        <w:r w:rsidR="00677D7C" w:rsidRPr="00677D7C">
          <w:rPr>
            <w:rFonts w:eastAsiaTheme="minorEastAsia"/>
            <w:noProof/>
            <w:lang w:eastAsia="tr-TR"/>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_Toc505861480 \h </w:instrText>
        </w:r>
        <w:r w:rsidR="00677D7C" w:rsidRPr="00677D7C">
          <w:rPr>
            <w:noProof/>
            <w:webHidden/>
          </w:rPr>
        </w:r>
        <w:r w:rsidR="00677D7C" w:rsidRPr="00677D7C">
          <w:rPr>
            <w:noProof/>
            <w:webHidden/>
          </w:rPr>
          <w:fldChar w:fldCharType="separate"/>
        </w:r>
        <w:r w:rsidR="00EC2A5F">
          <w:rPr>
            <w:noProof/>
            <w:webHidden/>
          </w:rPr>
          <w:t>21</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81" w:history="1">
        <w:r w:rsidR="00677D7C" w:rsidRPr="00677D7C">
          <w:rPr>
            <w:rStyle w:val="Kpr"/>
            <w:noProof/>
          </w:rPr>
          <w:t>13.2.2.3.1.</w:t>
        </w:r>
        <w:r w:rsidR="00677D7C" w:rsidRPr="00677D7C">
          <w:rPr>
            <w:rFonts w:eastAsiaTheme="minorEastAsia"/>
            <w:noProof/>
            <w:lang w:eastAsia="tr-TR"/>
          </w:rPr>
          <w:tab/>
        </w:r>
        <w:r w:rsidR="00677D7C" w:rsidRPr="00677D7C">
          <w:rPr>
            <w:rStyle w:val="Kpr"/>
            <w:noProof/>
          </w:rPr>
          <w:t>Yüzey Hazırlığı: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_Toc505861481 \h </w:instrText>
        </w:r>
        <w:r w:rsidR="00677D7C" w:rsidRPr="00677D7C">
          <w:rPr>
            <w:noProof/>
            <w:webHidden/>
          </w:rPr>
        </w:r>
        <w:r w:rsidR="00677D7C" w:rsidRPr="00677D7C">
          <w:rPr>
            <w:noProof/>
            <w:webHidden/>
          </w:rPr>
          <w:fldChar w:fldCharType="separate"/>
        </w:r>
        <w:r w:rsidR="00EC2A5F">
          <w:rPr>
            <w:noProof/>
            <w:webHidden/>
          </w:rPr>
          <w:t>21</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82" w:history="1">
        <w:r w:rsidR="00677D7C" w:rsidRPr="00677D7C">
          <w:rPr>
            <w:rStyle w:val="Kpr"/>
            <w:noProof/>
          </w:rPr>
          <w:t>13.2.2.3.2.</w:t>
        </w:r>
        <w:r w:rsidR="00677D7C" w:rsidRPr="00677D7C">
          <w:rPr>
            <w:rFonts w:eastAsiaTheme="minorEastAsia"/>
            <w:noProof/>
            <w:lang w:eastAsia="tr-TR"/>
          </w:rPr>
          <w:tab/>
        </w:r>
        <w:r w:rsidR="00677D7C" w:rsidRPr="00677D7C">
          <w:rPr>
            <w:rStyle w:val="Kpr"/>
            <w:noProof/>
          </w:rPr>
          <w:t>Uygulama: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_Toc505861482 \h </w:instrText>
        </w:r>
        <w:r w:rsidR="00677D7C" w:rsidRPr="00677D7C">
          <w:rPr>
            <w:noProof/>
            <w:webHidden/>
          </w:rPr>
        </w:r>
        <w:r w:rsidR="00677D7C" w:rsidRPr="00677D7C">
          <w:rPr>
            <w:noProof/>
            <w:webHidden/>
          </w:rPr>
          <w:fldChar w:fldCharType="separate"/>
        </w:r>
        <w:r w:rsidR="00EC2A5F">
          <w:rPr>
            <w:noProof/>
            <w:webHidden/>
          </w:rPr>
          <w:t>22</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83" w:history="1">
        <w:r w:rsidR="00677D7C" w:rsidRPr="00677D7C">
          <w:rPr>
            <w:rStyle w:val="Kpr"/>
            <w:noProof/>
          </w:rPr>
          <w:t>13.2.2.3.2.1.</w:t>
        </w:r>
        <w:r w:rsidR="00677D7C" w:rsidRPr="00677D7C">
          <w:rPr>
            <w:rFonts w:eastAsiaTheme="minorEastAsia"/>
            <w:noProof/>
            <w:lang w:eastAsia="tr-TR"/>
          </w:rPr>
          <w:tab/>
        </w:r>
        <w:r w:rsidR="00677D7C" w:rsidRPr="00677D7C">
          <w:rPr>
            <w:rStyle w:val="Kpr"/>
            <w:noProof/>
          </w:rPr>
          <w:t>Latasız Uygulama: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_Toc505861483 \h </w:instrText>
        </w:r>
        <w:r w:rsidR="00677D7C" w:rsidRPr="00677D7C">
          <w:rPr>
            <w:noProof/>
            <w:webHidden/>
          </w:rPr>
        </w:r>
        <w:r w:rsidR="00677D7C" w:rsidRPr="00677D7C">
          <w:rPr>
            <w:noProof/>
            <w:webHidden/>
          </w:rPr>
          <w:fldChar w:fldCharType="separate"/>
        </w:r>
        <w:r w:rsidR="00EC2A5F">
          <w:rPr>
            <w:noProof/>
            <w:webHidden/>
          </w:rPr>
          <w:t>22</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84" w:history="1">
        <w:r w:rsidR="00677D7C" w:rsidRPr="00677D7C">
          <w:rPr>
            <w:rStyle w:val="Kpr"/>
            <w:noProof/>
          </w:rPr>
          <w:t>13.2.2.3.2.2.</w:t>
        </w:r>
        <w:r w:rsidR="00677D7C" w:rsidRPr="00677D7C">
          <w:rPr>
            <w:rFonts w:eastAsiaTheme="minorEastAsia"/>
            <w:noProof/>
            <w:lang w:eastAsia="tr-TR"/>
          </w:rPr>
          <w:tab/>
        </w:r>
        <w:r w:rsidR="00677D7C" w:rsidRPr="00677D7C">
          <w:rPr>
            <w:rStyle w:val="Kpr"/>
            <w:noProof/>
          </w:rPr>
          <w:t>Latalı Uygulama: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_Toc505861484 \h </w:instrText>
        </w:r>
        <w:r w:rsidR="00677D7C" w:rsidRPr="00677D7C">
          <w:rPr>
            <w:noProof/>
            <w:webHidden/>
          </w:rPr>
        </w:r>
        <w:r w:rsidR="00677D7C" w:rsidRPr="00677D7C">
          <w:rPr>
            <w:noProof/>
            <w:webHidden/>
          </w:rPr>
          <w:fldChar w:fldCharType="separate"/>
        </w:r>
        <w:r w:rsidR="00EC2A5F">
          <w:rPr>
            <w:noProof/>
            <w:webHidden/>
          </w:rPr>
          <w:t>22</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85" w:history="1">
        <w:r w:rsidR="00677D7C" w:rsidRPr="00677D7C">
          <w:rPr>
            <w:rStyle w:val="Kpr"/>
            <w:noProof/>
          </w:rPr>
          <w:t>13.2.2.3.3.</w:t>
        </w:r>
        <w:r w:rsidR="00677D7C" w:rsidRPr="00677D7C">
          <w:rPr>
            <w:rFonts w:eastAsiaTheme="minorEastAsia"/>
            <w:noProof/>
            <w:lang w:eastAsia="tr-TR"/>
          </w:rPr>
          <w:tab/>
        </w:r>
        <w:r w:rsidR="00677D7C" w:rsidRPr="00677D7C">
          <w:rPr>
            <w:rStyle w:val="Kpr"/>
            <w:noProof/>
          </w:rPr>
          <w:t>Depolama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_Toc505861485 \h </w:instrText>
        </w:r>
        <w:r w:rsidR="00677D7C" w:rsidRPr="00677D7C">
          <w:rPr>
            <w:noProof/>
            <w:webHidden/>
          </w:rPr>
        </w:r>
        <w:r w:rsidR="00677D7C" w:rsidRPr="00677D7C">
          <w:rPr>
            <w:noProof/>
            <w:webHidden/>
          </w:rPr>
          <w:fldChar w:fldCharType="separate"/>
        </w:r>
        <w:r w:rsidR="00EC2A5F">
          <w:rPr>
            <w:noProof/>
            <w:webHidden/>
          </w:rPr>
          <w:t>22</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86" w:history="1">
        <w:r w:rsidR="00677D7C" w:rsidRPr="00677D7C">
          <w:rPr>
            <w:rStyle w:val="Kpr"/>
            <w:noProof/>
          </w:rPr>
          <w:t>13.2.2.3.4.</w:t>
        </w:r>
        <w:r w:rsidR="00677D7C" w:rsidRPr="00677D7C">
          <w:rPr>
            <w:rFonts w:eastAsiaTheme="minorEastAsia"/>
            <w:noProof/>
            <w:lang w:eastAsia="tr-TR"/>
          </w:rPr>
          <w:tab/>
        </w:r>
        <w:r w:rsidR="00677D7C" w:rsidRPr="00677D7C">
          <w:rPr>
            <w:rStyle w:val="Kpr"/>
            <w:noProof/>
          </w:rPr>
          <w:t>Uygunluk Kriterleri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_Toc505861486 \h </w:instrText>
        </w:r>
        <w:r w:rsidR="00677D7C" w:rsidRPr="00677D7C">
          <w:rPr>
            <w:noProof/>
            <w:webHidden/>
          </w:rPr>
        </w:r>
        <w:r w:rsidR="00677D7C" w:rsidRPr="00677D7C">
          <w:rPr>
            <w:noProof/>
            <w:webHidden/>
          </w:rPr>
          <w:fldChar w:fldCharType="separate"/>
        </w:r>
        <w:r w:rsidR="00EC2A5F">
          <w:rPr>
            <w:noProof/>
            <w:webHidden/>
          </w:rPr>
          <w:t>22</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87" w:history="1">
        <w:r w:rsidR="00677D7C" w:rsidRPr="00677D7C">
          <w:rPr>
            <w:rStyle w:val="Kpr"/>
            <w:noProof/>
          </w:rPr>
          <w:t>13.2.2.3.5.</w:t>
        </w:r>
        <w:r w:rsidR="00677D7C" w:rsidRPr="00677D7C">
          <w:rPr>
            <w:rFonts w:eastAsiaTheme="minorEastAsia"/>
            <w:noProof/>
            <w:lang w:eastAsia="tr-TR"/>
          </w:rPr>
          <w:tab/>
        </w:r>
        <w:r w:rsidR="00677D7C" w:rsidRPr="00677D7C">
          <w:rPr>
            <w:rStyle w:val="Kpr"/>
            <w:noProof/>
          </w:rPr>
          <w:t>İlgili Standartlar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_Toc505861487 \h </w:instrText>
        </w:r>
        <w:r w:rsidR="00677D7C" w:rsidRPr="00677D7C">
          <w:rPr>
            <w:noProof/>
            <w:webHidden/>
          </w:rPr>
        </w:r>
        <w:r w:rsidR="00677D7C" w:rsidRPr="00677D7C">
          <w:rPr>
            <w:noProof/>
            <w:webHidden/>
          </w:rPr>
          <w:fldChar w:fldCharType="separate"/>
        </w:r>
        <w:r w:rsidR="00EC2A5F">
          <w:rPr>
            <w:noProof/>
            <w:webHidden/>
          </w:rPr>
          <w:t>23</w:t>
        </w:r>
        <w:r w:rsidR="00677D7C" w:rsidRPr="00677D7C">
          <w:rPr>
            <w:noProof/>
            <w:webHidden/>
          </w:rPr>
          <w:fldChar w:fldCharType="end"/>
        </w:r>
      </w:hyperlink>
    </w:p>
    <w:p w:rsidR="00677D7C" w:rsidRPr="00677D7C" w:rsidRDefault="00A14B4F" w:rsidP="00D85ACF">
      <w:pPr>
        <w:pStyle w:val="T2"/>
        <w:tabs>
          <w:tab w:val="left" w:pos="1100"/>
          <w:tab w:val="right" w:leader="dot" w:pos="9062"/>
        </w:tabs>
        <w:rPr>
          <w:noProof/>
        </w:rPr>
      </w:pPr>
      <w:hyperlink w:anchor="_Toc505861488" w:history="1">
        <w:r w:rsidR="00677D7C" w:rsidRPr="00677D7C">
          <w:rPr>
            <w:rStyle w:val="Kpr"/>
            <w:noProof/>
          </w:rPr>
          <w:t>13.3.</w:t>
        </w:r>
        <w:r w:rsidR="00677D7C" w:rsidRPr="00677D7C">
          <w:rPr>
            <w:noProof/>
          </w:rPr>
          <w:tab/>
        </w:r>
        <w:r w:rsidR="00677D7C" w:rsidRPr="00677D7C">
          <w:rPr>
            <w:rStyle w:val="Kpr"/>
            <w:noProof/>
          </w:rPr>
          <w:t>Çatılarda Isı Yalıtım İşleri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_Toc505861488 \h </w:instrText>
        </w:r>
        <w:r w:rsidR="00677D7C" w:rsidRPr="00677D7C">
          <w:rPr>
            <w:noProof/>
            <w:webHidden/>
          </w:rPr>
        </w:r>
        <w:r w:rsidR="00677D7C" w:rsidRPr="00677D7C">
          <w:rPr>
            <w:noProof/>
            <w:webHidden/>
          </w:rPr>
          <w:fldChar w:fldCharType="separate"/>
        </w:r>
        <w:r w:rsidR="00EC2A5F">
          <w:rPr>
            <w:noProof/>
            <w:webHidden/>
          </w:rPr>
          <w:t>23</w:t>
        </w:r>
        <w:r w:rsidR="00677D7C" w:rsidRPr="00677D7C">
          <w:rPr>
            <w:noProof/>
            <w:webHidden/>
          </w:rPr>
          <w:fldChar w:fldCharType="end"/>
        </w:r>
      </w:hyperlink>
    </w:p>
    <w:p w:rsidR="00677D7C" w:rsidRPr="00677D7C" w:rsidRDefault="00A14B4F" w:rsidP="00D85ACF">
      <w:pPr>
        <w:pStyle w:val="T3"/>
        <w:tabs>
          <w:tab w:val="left" w:pos="1320"/>
          <w:tab w:val="right" w:leader="dot" w:pos="9062"/>
        </w:tabs>
        <w:rPr>
          <w:noProof/>
        </w:rPr>
      </w:pPr>
      <w:hyperlink w:anchor="_Toc505861489" w:history="1">
        <w:r w:rsidR="00677D7C" w:rsidRPr="00677D7C">
          <w:rPr>
            <w:rStyle w:val="Kpr"/>
            <w:noProof/>
          </w:rPr>
          <w:t>13.3.1.</w:t>
        </w:r>
        <w:r w:rsidR="00677D7C" w:rsidRPr="00677D7C">
          <w:rPr>
            <w:noProof/>
          </w:rPr>
          <w:tab/>
        </w:r>
        <w:r w:rsidR="00677D7C" w:rsidRPr="00677D7C">
          <w:rPr>
            <w:rStyle w:val="Kpr"/>
            <w:noProof/>
          </w:rPr>
          <w:t>Düz Çatı Isı Yalıtımı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_Toc505861489 \h </w:instrText>
        </w:r>
        <w:r w:rsidR="00677D7C" w:rsidRPr="00677D7C">
          <w:rPr>
            <w:noProof/>
            <w:webHidden/>
          </w:rPr>
        </w:r>
        <w:r w:rsidR="00677D7C" w:rsidRPr="00677D7C">
          <w:rPr>
            <w:noProof/>
            <w:webHidden/>
          </w:rPr>
          <w:fldChar w:fldCharType="separate"/>
        </w:r>
        <w:r w:rsidR="00EC2A5F">
          <w:rPr>
            <w:noProof/>
            <w:webHidden/>
          </w:rPr>
          <w:t>23</w:t>
        </w:r>
        <w:r w:rsidR="00677D7C" w:rsidRPr="00677D7C">
          <w:rPr>
            <w:noProof/>
            <w:webHidden/>
          </w:rPr>
          <w:fldChar w:fldCharType="end"/>
        </w:r>
      </w:hyperlink>
    </w:p>
    <w:p w:rsidR="00677D7C" w:rsidRPr="00677D7C" w:rsidRDefault="00A14B4F" w:rsidP="00D85ACF">
      <w:pPr>
        <w:pStyle w:val="T3"/>
        <w:tabs>
          <w:tab w:val="left" w:pos="1320"/>
          <w:tab w:val="right" w:leader="dot" w:pos="9062"/>
        </w:tabs>
        <w:rPr>
          <w:noProof/>
        </w:rPr>
      </w:pPr>
      <w:hyperlink w:anchor="_Toc505861490" w:history="1">
        <w:r w:rsidR="00677D7C" w:rsidRPr="00677D7C">
          <w:rPr>
            <w:rStyle w:val="Kpr"/>
            <w:noProof/>
          </w:rPr>
          <w:t>13.3.2.</w:t>
        </w:r>
        <w:r w:rsidR="00677D7C" w:rsidRPr="00677D7C">
          <w:rPr>
            <w:noProof/>
          </w:rPr>
          <w:tab/>
        </w:r>
        <w:r w:rsidR="00677D7C" w:rsidRPr="00677D7C">
          <w:rPr>
            <w:rStyle w:val="Kpr"/>
            <w:noProof/>
          </w:rPr>
          <w:t>Eğimli Çatılarda Isı Yalıtım İşleri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_Toc505861490 \h </w:instrText>
        </w:r>
        <w:r w:rsidR="00677D7C" w:rsidRPr="00677D7C">
          <w:rPr>
            <w:noProof/>
            <w:webHidden/>
          </w:rPr>
        </w:r>
        <w:r w:rsidR="00677D7C" w:rsidRPr="00677D7C">
          <w:rPr>
            <w:noProof/>
            <w:webHidden/>
          </w:rPr>
          <w:fldChar w:fldCharType="separate"/>
        </w:r>
        <w:r w:rsidR="00EC2A5F">
          <w:rPr>
            <w:noProof/>
            <w:webHidden/>
          </w:rPr>
          <w:t>23</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491" w:history="1">
        <w:r w:rsidR="00677D7C" w:rsidRPr="00677D7C">
          <w:rPr>
            <w:rStyle w:val="Kpr"/>
            <w:noProof/>
          </w:rPr>
          <w:t>13.3.2.1.</w:t>
        </w:r>
        <w:r w:rsidR="00677D7C" w:rsidRPr="00677D7C">
          <w:rPr>
            <w:rFonts w:eastAsiaTheme="minorEastAsia"/>
            <w:noProof/>
            <w:lang w:eastAsia="tr-TR"/>
          </w:rPr>
          <w:tab/>
        </w:r>
        <w:r w:rsidR="00677D7C" w:rsidRPr="00677D7C">
          <w:rPr>
            <w:rStyle w:val="Kpr"/>
            <w:noProof/>
          </w:rPr>
          <w:t>Kullanılmayan Çatı Arası Döşemelerinde Isı Yalıtımı İşleri Genel Teknik Şartnamesi</w:t>
        </w:r>
        <w:r w:rsidR="00677D7C" w:rsidRPr="00677D7C">
          <w:rPr>
            <w:noProof/>
            <w:webHidden/>
          </w:rPr>
          <w:tab/>
        </w:r>
        <w:r w:rsidR="008E69CA">
          <w:rPr>
            <w:noProof/>
            <w:webHidden/>
          </w:rPr>
          <w:t>………………………………………………………………………………………………………………………….</w:t>
        </w:r>
        <w:r w:rsidR="00677D7C" w:rsidRPr="00677D7C">
          <w:rPr>
            <w:noProof/>
            <w:webHidden/>
          </w:rPr>
          <w:fldChar w:fldCharType="begin"/>
        </w:r>
        <w:r w:rsidR="00677D7C" w:rsidRPr="00677D7C">
          <w:rPr>
            <w:noProof/>
            <w:webHidden/>
          </w:rPr>
          <w:instrText xml:space="preserve"> PAGEREF _Toc505861491 \h </w:instrText>
        </w:r>
        <w:r w:rsidR="00677D7C" w:rsidRPr="00677D7C">
          <w:rPr>
            <w:noProof/>
            <w:webHidden/>
          </w:rPr>
        </w:r>
        <w:r w:rsidR="00677D7C" w:rsidRPr="00677D7C">
          <w:rPr>
            <w:noProof/>
            <w:webHidden/>
          </w:rPr>
          <w:fldChar w:fldCharType="separate"/>
        </w:r>
        <w:r w:rsidR="00EC2A5F">
          <w:rPr>
            <w:noProof/>
            <w:webHidden/>
          </w:rPr>
          <w:t>23</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92" w:history="1">
        <w:r w:rsidR="00677D7C" w:rsidRPr="00677D7C">
          <w:rPr>
            <w:rStyle w:val="Kpr"/>
            <w:noProof/>
          </w:rPr>
          <w:t>13.3.2.1.1.</w:t>
        </w:r>
        <w:r w:rsidR="00677D7C" w:rsidRPr="00677D7C">
          <w:rPr>
            <w:rFonts w:eastAsiaTheme="minorEastAsia"/>
            <w:noProof/>
            <w:lang w:eastAsia="tr-TR"/>
          </w:rPr>
          <w:tab/>
        </w:r>
        <w:r w:rsidR="00677D7C" w:rsidRPr="00677D7C">
          <w:rPr>
            <w:rStyle w:val="Kpr"/>
            <w:noProof/>
          </w:rPr>
          <w:t>Kapsam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_Toc505861492 \h </w:instrText>
        </w:r>
        <w:r w:rsidR="00677D7C" w:rsidRPr="00677D7C">
          <w:rPr>
            <w:noProof/>
            <w:webHidden/>
          </w:rPr>
        </w:r>
        <w:r w:rsidR="00677D7C" w:rsidRPr="00677D7C">
          <w:rPr>
            <w:noProof/>
            <w:webHidden/>
          </w:rPr>
          <w:fldChar w:fldCharType="separate"/>
        </w:r>
        <w:r w:rsidR="00EC2A5F">
          <w:rPr>
            <w:noProof/>
            <w:webHidden/>
          </w:rPr>
          <w:t>23</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93" w:history="1">
        <w:r w:rsidR="00677D7C" w:rsidRPr="00677D7C">
          <w:rPr>
            <w:rStyle w:val="Kpr"/>
            <w:noProof/>
          </w:rPr>
          <w:t>13.3.2.1.2.</w:t>
        </w:r>
        <w:r w:rsidR="00677D7C" w:rsidRPr="00677D7C">
          <w:rPr>
            <w:rFonts w:eastAsiaTheme="minorEastAsia"/>
            <w:noProof/>
            <w:lang w:eastAsia="tr-TR"/>
          </w:rPr>
          <w:tab/>
        </w:r>
        <w:r w:rsidR="00677D7C" w:rsidRPr="00677D7C">
          <w:rPr>
            <w:rStyle w:val="Kpr"/>
            <w:noProof/>
          </w:rPr>
          <w:t>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_Toc505861493 \h </w:instrText>
        </w:r>
        <w:r w:rsidR="00677D7C" w:rsidRPr="00677D7C">
          <w:rPr>
            <w:noProof/>
            <w:webHidden/>
          </w:rPr>
        </w:r>
        <w:r w:rsidR="00677D7C" w:rsidRPr="00677D7C">
          <w:rPr>
            <w:noProof/>
            <w:webHidden/>
          </w:rPr>
          <w:fldChar w:fldCharType="separate"/>
        </w:r>
        <w:r w:rsidR="00EC2A5F">
          <w:rPr>
            <w:noProof/>
            <w:webHidden/>
          </w:rPr>
          <w:t>23</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94" w:history="1">
        <w:r w:rsidR="00677D7C" w:rsidRPr="00677D7C">
          <w:rPr>
            <w:rStyle w:val="Kpr"/>
            <w:noProof/>
          </w:rPr>
          <w:t>13.3.2.1.2.1.</w:t>
        </w:r>
        <w:r w:rsidR="00677D7C" w:rsidRPr="00677D7C">
          <w:rPr>
            <w:rFonts w:eastAsiaTheme="minorEastAsia"/>
            <w:noProof/>
            <w:lang w:eastAsia="tr-TR"/>
          </w:rPr>
          <w:tab/>
        </w:r>
        <w:r w:rsidR="00677D7C" w:rsidRPr="00677D7C">
          <w:rPr>
            <w:rStyle w:val="Kpr"/>
            <w:noProof/>
          </w:rPr>
          <w:t>Camyünü Isı Yalıtımı Şilteleri: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_Toc505861494 \h </w:instrText>
        </w:r>
        <w:r w:rsidR="00677D7C" w:rsidRPr="00677D7C">
          <w:rPr>
            <w:noProof/>
            <w:webHidden/>
          </w:rPr>
        </w:r>
        <w:r w:rsidR="00677D7C" w:rsidRPr="00677D7C">
          <w:rPr>
            <w:noProof/>
            <w:webHidden/>
          </w:rPr>
          <w:fldChar w:fldCharType="separate"/>
        </w:r>
        <w:r w:rsidR="00EC2A5F">
          <w:rPr>
            <w:noProof/>
            <w:webHidden/>
          </w:rPr>
          <w:t>23</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95" w:history="1">
        <w:r w:rsidR="00677D7C" w:rsidRPr="00677D7C">
          <w:rPr>
            <w:rStyle w:val="Kpr"/>
            <w:noProof/>
          </w:rPr>
          <w:t>13.3.2.1.2.2.</w:t>
        </w:r>
        <w:r w:rsidR="00677D7C" w:rsidRPr="00677D7C">
          <w:rPr>
            <w:rFonts w:eastAsiaTheme="minorEastAsia"/>
            <w:noProof/>
            <w:lang w:eastAsia="tr-TR"/>
          </w:rPr>
          <w:tab/>
        </w:r>
        <w:r w:rsidR="00677D7C" w:rsidRPr="00677D7C">
          <w:rPr>
            <w:rStyle w:val="Kpr"/>
            <w:noProof/>
          </w:rPr>
          <w:t>Gazbeton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_Toc505861495 \h </w:instrText>
        </w:r>
        <w:r w:rsidR="00677D7C" w:rsidRPr="00677D7C">
          <w:rPr>
            <w:noProof/>
            <w:webHidden/>
          </w:rPr>
        </w:r>
        <w:r w:rsidR="00677D7C" w:rsidRPr="00677D7C">
          <w:rPr>
            <w:noProof/>
            <w:webHidden/>
          </w:rPr>
          <w:fldChar w:fldCharType="separate"/>
        </w:r>
        <w:r w:rsidR="00EC2A5F">
          <w:rPr>
            <w:noProof/>
            <w:webHidden/>
          </w:rPr>
          <w:t>23</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496" w:history="1">
        <w:r w:rsidR="00677D7C" w:rsidRPr="00677D7C">
          <w:rPr>
            <w:rStyle w:val="Kpr"/>
            <w:noProof/>
          </w:rPr>
          <w:t>13.3.2.1.3.</w:t>
        </w:r>
        <w:r w:rsidR="00677D7C" w:rsidRPr="00677D7C">
          <w:rPr>
            <w:rFonts w:eastAsiaTheme="minorEastAsia"/>
            <w:noProof/>
            <w:lang w:eastAsia="tr-TR"/>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_Toc505861496 \h </w:instrText>
        </w:r>
        <w:r w:rsidR="00677D7C" w:rsidRPr="00677D7C">
          <w:rPr>
            <w:noProof/>
            <w:webHidden/>
          </w:rPr>
        </w:r>
        <w:r w:rsidR="00677D7C" w:rsidRPr="00677D7C">
          <w:rPr>
            <w:noProof/>
            <w:webHidden/>
          </w:rPr>
          <w:fldChar w:fldCharType="separate"/>
        </w:r>
        <w:r w:rsidR="00EC2A5F">
          <w:rPr>
            <w:noProof/>
            <w:webHidden/>
          </w:rPr>
          <w:t>24</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97" w:history="1">
        <w:r w:rsidR="00677D7C" w:rsidRPr="00677D7C">
          <w:rPr>
            <w:rStyle w:val="Kpr"/>
            <w:noProof/>
          </w:rPr>
          <w:t>13.3.2.1.3.1.</w:t>
        </w:r>
        <w:r w:rsidR="00677D7C" w:rsidRPr="00677D7C">
          <w:rPr>
            <w:rFonts w:eastAsiaTheme="minorEastAsia"/>
            <w:noProof/>
            <w:lang w:eastAsia="tr-TR"/>
          </w:rPr>
          <w:tab/>
        </w:r>
        <w:r w:rsidR="00677D7C" w:rsidRPr="00677D7C">
          <w:rPr>
            <w:rStyle w:val="Kpr"/>
            <w:noProof/>
          </w:rPr>
          <w:t>Yüzey Hazırlığı: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_Toc505861497 \h </w:instrText>
        </w:r>
        <w:r w:rsidR="00677D7C" w:rsidRPr="00677D7C">
          <w:rPr>
            <w:noProof/>
            <w:webHidden/>
          </w:rPr>
        </w:r>
        <w:r w:rsidR="00677D7C" w:rsidRPr="00677D7C">
          <w:rPr>
            <w:noProof/>
            <w:webHidden/>
          </w:rPr>
          <w:fldChar w:fldCharType="separate"/>
        </w:r>
        <w:r w:rsidR="00EC2A5F">
          <w:rPr>
            <w:noProof/>
            <w:webHidden/>
          </w:rPr>
          <w:t>24</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98" w:history="1">
        <w:r w:rsidR="00677D7C" w:rsidRPr="00677D7C">
          <w:rPr>
            <w:rStyle w:val="Kpr"/>
            <w:noProof/>
          </w:rPr>
          <w:t>13.3.2.1.3.2.</w:t>
        </w:r>
        <w:r w:rsidR="00677D7C" w:rsidRPr="00677D7C">
          <w:rPr>
            <w:rFonts w:eastAsiaTheme="minorEastAsia"/>
            <w:noProof/>
            <w:lang w:eastAsia="tr-TR"/>
          </w:rPr>
          <w:tab/>
        </w:r>
        <w:r w:rsidR="00677D7C" w:rsidRPr="00677D7C">
          <w:rPr>
            <w:rStyle w:val="Kpr"/>
            <w:noProof/>
          </w:rPr>
          <w:t>Uygulama: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_Toc505861498 \h </w:instrText>
        </w:r>
        <w:r w:rsidR="00677D7C" w:rsidRPr="00677D7C">
          <w:rPr>
            <w:noProof/>
            <w:webHidden/>
          </w:rPr>
        </w:r>
        <w:r w:rsidR="00677D7C" w:rsidRPr="00677D7C">
          <w:rPr>
            <w:noProof/>
            <w:webHidden/>
          </w:rPr>
          <w:fldChar w:fldCharType="separate"/>
        </w:r>
        <w:r w:rsidR="00EC2A5F">
          <w:rPr>
            <w:noProof/>
            <w:webHidden/>
          </w:rPr>
          <w:t>24</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499" w:history="1">
        <w:r w:rsidR="00677D7C" w:rsidRPr="00677D7C">
          <w:rPr>
            <w:rStyle w:val="Kpr"/>
            <w:noProof/>
          </w:rPr>
          <w:t>13.3.2.1.3.3.</w:t>
        </w:r>
        <w:r w:rsidR="00677D7C" w:rsidRPr="00677D7C">
          <w:rPr>
            <w:rFonts w:eastAsiaTheme="minorEastAsia"/>
            <w:noProof/>
            <w:lang w:eastAsia="tr-TR"/>
          </w:rPr>
          <w:tab/>
        </w:r>
        <w:r w:rsidR="00677D7C" w:rsidRPr="00677D7C">
          <w:rPr>
            <w:rStyle w:val="Kpr"/>
            <w:noProof/>
          </w:rPr>
          <w:t>Depolama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_Toc505861499 \h </w:instrText>
        </w:r>
        <w:r w:rsidR="00677D7C" w:rsidRPr="00677D7C">
          <w:rPr>
            <w:noProof/>
            <w:webHidden/>
          </w:rPr>
        </w:r>
        <w:r w:rsidR="00677D7C" w:rsidRPr="00677D7C">
          <w:rPr>
            <w:noProof/>
            <w:webHidden/>
          </w:rPr>
          <w:fldChar w:fldCharType="separate"/>
        </w:r>
        <w:r w:rsidR="00EC2A5F">
          <w:rPr>
            <w:noProof/>
            <w:webHidden/>
          </w:rPr>
          <w:t>24</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500" w:history="1">
        <w:r w:rsidR="00677D7C" w:rsidRPr="00677D7C">
          <w:rPr>
            <w:rStyle w:val="Kpr"/>
            <w:noProof/>
          </w:rPr>
          <w:t>13.3.2.1.4.</w:t>
        </w:r>
        <w:r w:rsidR="00677D7C" w:rsidRPr="00677D7C">
          <w:rPr>
            <w:rFonts w:eastAsiaTheme="minorEastAsia"/>
            <w:noProof/>
            <w:lang w:eastAsia="tr-TR"/>
          </w:rPr>
          <w:tab/>
        </w:r>
        <w:r w:rsidR="00677D7C" w:rsidRPr="00677D7C">
          <w:rPr>
            <w:rStyle w:val="Kpr"/>
            <w:noProof/>
          </w:rPr>
          <w:t>Uygunluk Kriterleri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_Toc505861500 \h </w:instrText>
        </w:r>
        <w:r w:rsidR="00677D7C" w:rsidRPr="00677D7C">
          <w:rPr>
            <w:noProof/>
            <w:webHidden/>
          </w:rPr>
        </w:r>
        <w:r w:rsidR="00677D7C" w:rsidRPr="00677D7C">
          <w:rPr>
            <w:noProof/>
            <w:webHidden/>
          </w:rPr>
          <w:fldChar w:fldCharType="separate"/>
        </w:r>
        <w:r w:rsidR="00EC2A5F">
          <w:rPr>
            <w:noProof/>
            <w:webHidden/>
          </w:rPr>
          <w:t>24</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501" w:history="1">
        <w:r w:rsidR="00677D7C" w:rsidRPr="00677D7C">
          <w:rPr>
            <w:rStyle w:val="Kpr"/>
            <w:noProof/>
          </w:rPr>
          <w:t>13.3.2.1.5.</w:t>
        </w:r>
        <w:r w:rsidR="00677D7C" w:rsidRPr="00677D7C">
          <w:rPr>
            <w:rFonts w:eastAsiaTheme="minorEastAsia"/>
            <w:noProof/>
            <w:lang w:eastAsia="tr-TR"/>
          </w:rPr>
          <w:tab/>
        </w:r>
        <w:r w:rsidR="00677D7C" w:rsidRPr="00677D7C">
          <w:rPr>
            <w:rStyle w:val="Kpr"/>
            <w:noProof/>
          </w:rPr>
          <w:t>İlgili Standartlar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_Toc505861501 \h </w:instrText>
        </w:r>
        <w:r w:rsidR="00677D7C" w:rsidRPr="00677D7C">
          <w:rPr>
            <w:noProof/>
            <w:webHidden/>
          </w:rPr>
        </w:r>
        <w:r w:rsidR="00677D7C" w:rsidRPr="00677D7C">
          <w:rPr>
            <w:noProof/>
            <w:webHidden/>
          </w:rPr>
          <w:fldChar w:fldCharType="separate"/>
        </w:r>
        <w:r w:rsidR="00EC2A5F">
          <w:rPr>
            <w:noProof/>
            <w:webHidden/>
          </w:rPr>
          <w:t>24</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502" w:history="1">
        <w:r w:rsidR="00677D7C" w:rsidRPr="00677D7C">
          <w:rPr>
            <w:rStyle w:val="Kpr"/>
            <w:noProof/>
          </w:rPr>
          <w:t>13.3.2.2.</w:t>
        </w:r>
        <w:r w:rsidR="00677D7C" w:rsidRPr="00677D7C">
          <w:rPr>
            <w:rFonts w:eastAsiaTheme="minorEastAsia"/>
            <w:noProof/>
            <w:lang w:eastAsia="tr-TR"/>
          </w:rPr>
          <w:tab/>
        </w:r>
        <w:r w:rsidR="00677D7C" w:rsidRPr="00677D7C">
          <w:rPr>
            <w:rStyle w:val="Kpr"/>
            <w:noProof/>
          </w:rPr>
          <w:t>Çatı Seviyesinde Isı Yalıtımı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_Toc505861502 \h </w:instrText>
        </w:r>
        <w:r w:rsidR="00677D7C" w:rsidRPr="00677D7C">
          <w:rPr>
            <w:noProof/>
            <w:webHidden/>
          </w:rPr>
        </w:r>
        <w:r w:rsidR="00677D7C" w:rsidRPr="00677D7C">
          <w:rPr>
            <w:noProof/>
            <w:webHidden/>
          </w:rPr>
          <w:fldChar w:fldCharType="separate"/>
        </w:r>
        <w:r w:rsidR="00EC2A5F">
          <w:rPr>
            <w:noProof/>
            <w:webHidden/>
          </w:rPr>
          <w:t>25</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503" w:history="1">
        <w:r w:rsidR="00677D7C" w:rsidRPr="00677D7C">
          <w:rPr>
            <w:rStyle w:val="Kpr"/>
            <w:noProof/>
          </w:rPr>
          <w:t>13.3.2.2.1.</w:t>
        </w:r>
        <w:r w:rsidR="00677D7C" w:rsidRPr="00677D7C">
          <w:rPr>
            <w:rFonts w:eastAsiaTheme="minorEastAsia"/>
            <w:noProof/>
            <w:lang w:eastAsia="tr-TR"/>
          </w:rPr>
          <w:tab/>
        </w:r>
        <w:r w:rsidR="00677D7C" w:rsidRPr="00677D7C">
          <w:rPr>
            <w:rStyle w:val="Kpr"/>
            <w:noProof/>
          </w:rPr>
          <w:t>Çatı Arası Kullanılan Kırma/Eğimli Çatılarda Mertek Altında Isı Yalıtımı İşleri Genel Teknik Şartnamesi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_Toc505861503 \h </w:instrText>
        </w:r>
        <w:r w:rsidR="00677D7C" w:rsidRPr="00677D7C">
          <w:rPr>
            <w:noProof/>
            <w:webHidden/>
          </w:rPr>
        </w:r>
        <w:r w:rsidR="00677D7C" w:rsidRPr="00677D7C">
          <w:rPr>
            <w:noProof/>
            <w:webHidden/>
          </w:rPr>
          <w:fldChar w:fldCharType="separate"/>
        </w:r>
        <w:r w:rsidR="00EC2A5F">
          <w:rPr>
            <w:noProof/>
            <w:webHidden/>
          </w:rPr>
          <w:t>25</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504" w:history="1">
        <w:r w:rsidR="00677D7C" w:rsidRPr="00677D7C">
          <w:rPr>
            <w:rStyle w:val="Kpr"/>
            <w:noProof/>
          </w:rPr>
          <w:t>13.3.2.2.1.1.</w:t>
        </w:r>
        <w:r w:rsidR="00677D7C" w:rsidRPr="00677D7C">
          <w:rPr>
            <w:rFonts w:eastAsiaTheme="minorEastAsia"/>
            <w:noProof/>
            <w:lang w:eastAsia="tr-TR"/>
          </w:rPr>
          <w:tab/>
        </w:r>
        <w:r w:rsidR="00677D7C" w:rsidRPr="00677D7C">
          <w:rPr>
            <w:rStyle w:val="Kpr"/>
            <w:noProof/>
          </w:rPr>
          <w:t>Kapsam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_Toc505861504 \h </w:instrText>
        </w:r>
        <w:r w:rsidR="00677D7C" w:rsidRPr="00677D7C">
          <w:rPr>
            <w:noProof/>
            <w:webHidden/>
          </w:rPr>
        </w:r>
        <w:r w:rsidR="00677D7C" w:rsidRPr="00677D7C">
          <w:rPr>
            <w:noProof/>
            <w:webHidden/>
          </w:rPr>
          <w:fldChar w:fldCharType="separate"/>
        </w:r>
        <w:r w:rsidR="00EC2A5F">
          <w:rPr>
            <w:noProof/>
            <w:webHidden/>
          </w:rPr>
          <w:t>25</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505" w:history="1">
        <w:r w:rsidR="00677D7C" w:rsidRPr="00677D7C">
          <w:rPr>
            <w:rStyle w:val="Kpr"/>
            <w:noProof/>
          </w:rPr>
          <w:t>13.3.2.2.1.2.</w:t>
        </w:r>
        <w:r w:rsidR="00677D7C" w:rsidRPr="00677D7C">
          <w:rPr>
            <w:rFonts w:eastAsiaTheme="minorEastAsia"/>
            <w:noProof/>
            <w:lang w:eastAsia="tr-TR"/>
          </w:rPr>
          <w:tab/>
        </w:r>
        <w:r w:rsidR="00677D7C" w:rsidRPr="00677D7C">
          <w:rPr>
            <w:rStyle w:val="Kpr"/>
            <w:noProof/>
          </w:rPr>
          <w:t>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_Toc505861505 \h </w:instrText>
        </w:r>
        <w:r w:rsidR="00677D7C" w:rsidRPr="00677D7C">
          <w:rPr>
            <w:noProof/>
            <w:webHidden/>
          </w:rPr>
        </w:r>
        <w:r w:rsidR="00677D7C" w:rsidRPr="00677D7C">
          <w:rPr>
            <w:noProof/>
            <w:webHidden/>
          </w:rPr>
          <w:fldChar w:fldCharType="separate"/>
        </w:r>
        <w:r w:rsidR="00EC2A5F">
          <w:rPr>
            <w:noProof/>
            <w:webHidden/>
          </w:rPr>
          <w:t>25</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06" w:history="1">
        <w:r w:rsidR="00677D7C" w:rsidRPr="00677D7C">
          <w:rPr>
            <w:rStyle w:val="Kpr"/>
            <w:noProof/>
          </w:rPr>
          <w:t>13.3.2.2.1.2.1.</w:t>
        </w:r>
        <w:r w:rsidR="00677D7C" w:rsidRPr="00677D7C">
          <w:rPr>
            <w:rFonts w:eastAsiaTheme="minorEastAsia"/>
            <w:noProof/>
            <w:lang w:eastAsia="tr-TR"/>
          </w:rPr>
          <w:tab/>
        </w:r>
        <w:r w:rsidR="00677D7C" w:rsidRPr="00677D7C">
          <w:rPr>
            <w:rStyle w:val="Kpr"/>
            <w:noProof/>
          </w:rPr>
          <w:t>EPS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_Toc505861506 \h </w:instrText>
        </w:r>
        <w:r w:rsidR="00677D7C" w:rsidRPr="00677D7C">
          <w:rPr>
            <w:noProof/>
            <w:webHidden/>
          </w:rPr>
        </w:r>
        <w:r w:rsidR="00677D7C" w:rsidRPr="00677D7C">
          <w:rPr>
            <w:noProof/>
            <w:webHidden/>
          </w:rPr>
          <w:fldChar w:fldCharType="separate"/>
        </w:r>
        <w:r w:rsidR="00EC2A5F">
          <w:rPr>
            <w:noProof/>
            <w:webHidden/>
          </w:rPr>
          <w:t>25</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07" w:history="1">
        <w:r w:rsidR="00677D7C" w:rsidRPr="00677D7C">
          <w:rPr>
            <w:rStyle w:val="Kpr"/>
            <w:noProof/>
          </w:rPr>
          <w:t>13.3.2.2.1.2.2.</w:t>
        </w:r>
        <w:r w:rsidR="00677D7C" w:rsidRPr="00677D7C">
          <w:rPr>
            <w:rFonts w:eastAsiaTheme="minorEastAsia"/>
            <w:noProof/>
            <w:lang w:eastAsia="tr-TR"/>
          </w:rPr>
          <w:tab/>
        </w:r>
        <w:r w:rsidR="00677D7C" w:rsidRPr="00677D7C">
          <w:rPr>
            <w:rStyle w:val="Kpr"/>
            <w:noProof/>
          </w:rPr>
          <w:t>XPS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_Toc505861507 \h </w:instrText>
        </w:r>
        <w:r w:rsidR="00677D7C" w:rsidRPr="00677D7C">
          <w:rPr>
            <w:noProof/>
            <w:webHidden/>
          </w:rPr>
        </w:r>
        <w:r w:rsidR="00677D7C" w:rsidRPr="00677D7C">
          <w:rPr>
            <w:noProof/>
            <w:webHidden/>
          </w:rPr>
          <w:fldChar w:fldCharType="separate"/>
        </w:r>
        <w:r w:rsidR="00EC2A5F">
          <w:rPr>
            <w:noProof/>
            <w:webHidden/>
          </w:rPr>
          <w:t>25</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08" w:history="1">
        <w:r w:rsidR="00677D7C" w:rsidRPr="00677D7C">
          <w:rPr>
            <w:rStyle w:val="Kpr"/>
            <w:noProof/>
          </w:rPr>
          <w:t>13.3.2.2.1.2.3.</w:t>
        </w:r>
        <w:r w:rsidR="00677D7C" w:rsidRPr="00677D7C">
          <w:rPr>
            <w:rFonts w:eastAsiaTheme="minorEastAsia"/>
            <w:noProof/>
            <w:lang w:eastAsia="tr-TR"/>
          </w:rPr>
          <w:tab/>
        </w:r>
        <w:r w:rsidR="00677D7C" w:rsidRPr="00677D7C">
          <w:rPr>
            <w:rStyle w:val="Kpr"/>
            <w:noProof/>
          </w:rPr>
          <w:t>Taşyünü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_Toc505861508 \h </w:instrText>
        </w:r>
        <w:r w:rsidR="00677D7C" w:rsidRPr="00677D7C">
          <w:rPr>
            <w:noProof/>
            <w:webHidden/>
          </w:rPr>
        </w:r>
        <w:r w:rsidR="00677D7C" w:rsidRPr="00677D7C">
          <w:rPr>
            <w:noProof/>
            <w:webHidden/>
          </w:rPr>
          <w:fldChar w:fldCharType="separate"/>
        </w:r>
        <w:r w:rsidR="00EC2A5F">
          <w:rPr>
            <w:noProof/>
            <w:webHidden/>
          </w:rPr>
          <w:t>25</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09" w:history="1">
        <w:r w:rsidR="00677D7C" w:rsidRPr="00677D7C">
          <w:rPr>
            <w:rStyle w:val="Kpr"/>
            <w:noProof/>
          </w:rPr>
          <w:t>13.3.2.2.1.2.4.</w:t>
        </w:r>
        <w:r w:rsidR="00677D7C" w:rsidRPr="00677D7C">
          <w:rPr>
            <w:rFonts w:eastAsiaTheme="minorEastAsia"/>
            <w:noProof/>
            <w:lang w:eastAsia="tr-TR"/>
          </w:rPr>
          <w:tab/>
        </w:r>
        <w:r w:rsidR="00677D7C" w:rsidRPr="00677D7C">
          <w:rPr>
            <w:rStyle w:val="Kpr"/>
            <w:noProof/>
          </w:rPr>
          <w:t>Gazbeton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_Toc505861509 \h </w:instrText>
        </w:r>
        <w:r w:rsidR="00677D7C" w:rsidRPr="00677D7C">
          <w:rPr>
            <w:noProof/>
            <w:webHidden/>
          </w:rPr>
        </w:r>
        <w:r w:rsidR="00677D7C" w:rsidRPr="00677D7C">
          <w:rPr>
            <w:noProof/>
            <w:webHidden/>
          </w:rPr>
          <w:fldChar w:fldCharType="separate"/>
        </w:r>
        <w:r w:rsidR="00EC2A5F">
          <w:rPr>
            <w:noProof/>
            <w:webHidden/>
          </w:rPr>
          <w:t>25</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10" w:history="1">
        <w:r w:rsidR="00677D7C" w:rsidRPr="00677D7C">
          <w:rPr>
            <w:rStyle w:val="Kpr"/>
            <w:noProof/>
          </w:rPr>
          <w:t>13.3.2.2.1.2.5.</w:t>
        </w:r>
        <w:r w:rsidR="00677D7C" w:rsidRPr="00677D7C">
          <w:rPr>
            <w:rFonts w:eastAsiaTheme="minorEastAsia"/>
            <w:noProof/>
            <w:lang w:eastAsia="tr-TR"/>
          </w:rPr>
          <w:tab/>
        </w:r>
        <w:r w:rsidR="00677D7C" w:rsidRPr="00677D7C">
          <w:rPr>
            <w:rStyle w:val="Kpr"/>
            <w:noProof/>
          </w:rPr>
          <w:t>Camyünü Isı Yalıtımı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_Toc505861510 \h </w:instrText>
        </w:r>
        <w:r w:rsidR="00677D7C" w:rsidRPr="00677D7C">
          <w:rPr>
            <w:noProof/>
            <w:webHidden/>
          </w:rPr>
        </w:r>
        <w:r w:rsidR="00677D7C" w:rsidRPr="00677D7C">
          <w:rPr>
            <w:noProof/>
            <w:webHidden/>
          </w:rPr>
          <w:fldChar w:fldCharType="separate"/>
        </w:r>
        <w:r w:rsidR="00EC2A5F">
          <w:rPr>
            <w:noProof/>
            <w:webHidden/>
          </w:rPr>
          <w:t>25</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11" w:history="1">
        <w:r w:rsidR="00677D7C" w:rsidRPr="00677D7C">
          <w:rPr>
            <w:rStyle w:val="Kpr"/>
            <w:noProof/>
          </w:rPr>
          <w:t>13.3.2.2.1.2.6.</w:t>
        </w:r>
        <w:r w:rsidR="00677D7C" w:rsidRPr="00677D7C">
          <w:rPr>
            <w:rFonts w:eastAsiaTheme="minorEastAsia"/>
            <w:noProof/>
            <w:lang w:eastAsia="tr-TR"/>
          </w:rPr>
          <w:tab/>
        </w:r>
        <w:r w:rsidR="00677D7C" w:rsidRPr="00677D7C">
          <w:rPr>
            <w:rStyle w:val="Kpr"/>
            <w:noProof/>
          </w:rPr>
          <w:t>Alçı ile Kompozit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_Toc505861511 \h </w:instrText>
        </w:r>
        <w:r w:rsidR="00677D7C" w:rsidRPr="00677D7C">
          <w:rPr>
            <w:noProof/>
            <w:webHidden/>
          </w:rPr>
        </w:r>
        <w:r w:rsidR="00677D7C" w:rsidRPr="00677D7C">
          <w:rPr>
            <w:noProof/>
            <w:webHidden/>
          </w:rPr>
          <w:fldChar w:fldCharType="separate"/>
        </w:r>
        <w:r w:rsidR="00EC2A5F">
          <w:rPr>
            <w:noProof/>
            <w:webHidden/>
          </w:rPr>
          <w:t>26</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512" w:history="1">
        <w:r w:rsidR="00677D7C" w:rsidRPr="00677D7C">
          <w:rPr>
            <w:rStyle w:val="Kpr"/>
            <w:noProof/>
          </w:rPr>
          <w:t>13.3.2.2.1.3.</w:t>
        </w:r>
        <w:r w:rsidR="00677D7C" w:rsidRPr="00677D7C">
          <w:rPr>
            <w:rFonts w:eastAsiaTheme="minorEastAsia"/>
            <w:noProof/>
            <w:lang w:eastAsia="tr-TR"/>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_Toc505861512 \h </w:instrText>
        </w:r>
        <w:r w:rsidR="00677D7C" w:rsidRPr="00677D7C">
          <w:rPr>
            <w:noProof/>
            <w:webHidden/>
          </w:rPr>
        </w:r>
        <w:r w:rsidR="00677D7C" w:rsidRPr="00677D7C">
          <w:rPr>
            <w:noProof/>
            <w:webHidden/>
          </w:rPr>
          <w:fldChar w:fldCharType="separate"/>
        </w:r>
        <w:r w:rsidR="00EC2A5F">
          <w:rPr>
            <w:noProof/>
            <w:webHidden/>
          </w:rPr>
          <w:t>26</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13" w:history="1">
        <w:r w:rsidR="00677D7C" w:rsidRPr="00677D7C">
          <w:rPr>
            <w:rStyle w:val="Kpr"/>
            <w:noProof/>
          </w:rPr>
          <w:t>13.3.2.2.1.3.1.</w:t>
        </w:r>
        <w:r w:rsidR="00677D7C" w:rsidRPr="00677D7C">
          <w:rPr>
            <w:rFonts w:eastAsiaTheme="minorEastAsia"/>
            <w:noProof/>
            <w:lang w:eastAsia="tr-TR"/>
          </w:rPr>
          <w:tab/>
        </w:r>
        <w:r w:rsidR="00677D7C" w:rsidRPr="00677D7C">
          <w:rPr>
            <w:rStyle w:val="Kpr"/>
            <w:noProof/>
          </w:rPr>
          <w:t>Uygulamada dikkat edilecek hususlar: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_Toc505861513 \h </w:instrText>
        </w:r>
        <w:r w:rsidR="00677D7C" w:rsidRPr="00677D7C">
          <w:rPr>
            <w:noProof/>
            <w:webHidden/>
          </w:rPr>
        </w:r>
        <w:r w:rsidR="00677D7C" w:rsidRPr="00677D7C">
          <w:rPr>
            <w:noProof/>
            <w:webHidden/>
          </w:rPr>
          <w:fldChar w:fldCharType="separate"/>
        </w:r>
        <w:r w:rsidR="00EC2A5F">
          <w:rPr>
            <w:noProof/>
            <w:webHidden/>
          </w:rPr>
          <w:t>26</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14" w:history="1">
        <w:r w:rsidR="00677D7C" w:rsidRPr="00677D7C">
          <w:rPr>
            <w:rStyle w:val="Kpr"/>
            <w:noProof/>
          </w:rPr>
          <w:t>13.3.2.2.1.3.2.</w:t>
        </w:r>
        <w:r w:rsidR="00677D7C" w:rsidRPr="00677D7C">
          <w:rPr>
            <w:rFonts w:eastAsiaTheme="minorEastAsia"/>
            <w:noProof/>
            <w:lang w:eastAsia="tr-TR"/>
          </w:rPr>
          <w:tab/>
        </w:r>
        <w:r w:rsidR="00677D7C" w:rsidRPr="00677D7C">
          <w:rPr>
            <w:rStyle w:val="Kpr"/>
            <w:noProof/>
          </w:rPr>
          <w:t>Uygulama: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_Toc505861514 \h </w:instrText>
        </w:r>
        <w:r w:rsidR="00677D7C" w:rsidRPr="00677D7C">
          <w:rPr>
            <w:noProof/>
            <w:webHidden/>
          </w:rPr>
        </w:r>
        <w:r w:rsidR="00677D7C" w:rsidRPr="00677D7C">
          <w:rPr>
            <w:noProof/>
            <w:webHidden/>
          </w:rPr>
          <w:fldChar w:fldCharType="separate"/>
        </w:r>
        <w:r w:rsidR="00EC2A5F">
          <w:rPr>
            <w:noProof/>
            <w:webHidden/>
          </w:rPr>
          <w:t>26</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15" w:history="1">
        <w:r w:rsidR="00677D7C" w:rsidRPr="00677D7C">
          <w:rPr>
            <w:rStyle w:val="Kpr"/>
            <w:noProof/>
          </w:rPr>
          <w:t>13.3.2.2.1.3.3.</w:t>
        </w:r>
        <w:r w:rsidR="00677D7C" w:rsidRPr="00677D7C">
          <w:rPr>
            <w:rFonts w:eastAsiaTheme="minorEastAsia"/>
            <w:noProof/>
            <w:lang w:eastAsia="tr-TR"/>
          </w:rPr>
          <w:tab/>
        </w:r>
        <w:r w:rsidR="00677D7C" w:rsidRPr="00677D7C">
          <w:rPr>
            <w:rStyle w:val="Kpr"/>
            <w:noProof/>
          </w:rPr>
          <w:t>Depolama:</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_Toc505861515 \h </w:instrText>
        </w:r>
        <w:r w:rsidR="00677D7C" w:rsidRPr="00677D7C">
          <w:rPr>
            <w:noProof/>
            <w:webHidden/>
          </w:rPr>
        </w:r>
        <w:r w:rsidR="00677D7C" w:rsidRPr="00677D7C">
          <w:rPr>
            <w:noProof/>
            <w:webHidden/>
          </w:rPr>
          <w:fldChar w:fldCharType="separate"/>
        </w:r>
        <w:r w:rsidR="00EC2A5F">
          <w:rPr>
            <w:noProof/>
            <w:webHidden/>
          </w:rPr>
          <w:t>26</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16" w:history="1">
        <w:r w:rsidR="00677D7C" w:rsidRPr="00677D7C">
          <w:rPr>
            <w:rStyle w:val="Kpr"/>
            <w:noProof/>
          </w:rPr>
          <w:t>13.3.2.2.1.3.4.</w:t>
        </w:r>
        <w:r w:rsidR="00677D7C" w:rsidRPr="00677D7C">
          <w:rPr>
            <w:rFonts w:eastAsiaTheme="minorEastAsia"/>
            <w:noProof/>
            <w:lang w:eastAsia="tr-TR"/>
          </w:rPr>
          <w:tab/>
        </w:r>
        <w:r w:rsidR="00677D7C" w:rsidRPr="00677D7C">
          <w:rPr>
            <w:rStyle w:val="Kpr"/>
            <w:noProof/>
          </w:rPr>
          <w:t>Uygunluk Kriterleri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_Toc505861516 \h </w:instrText>
        </w:r>
        <w:r w:rsidR="00677D7C" w:rsidRPr="00677D7C">
          <w:rPr>
            <w:noProof/>
            <w:webHidden/>
          </w:rPr>
        </w:r>
        <w:r w:rsidR="00677D7C" w:rsidRPr="00677D7C">
          <w:rPr>
            <w:noProof/>
            <w:webHidden/>
          </w:rPr>
          <w:fldChar w:fldCharType="separate"/>
        </w:r>
        <w:r w:rsidR="00EC2A5F">
          <w:rPr>
            <w:noProof/>
            <w:webHidden/>
          </w:rPr>
          <w:t>26</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17" w:history="1">
        <w:r w:rsidR="00677D7C" w:rsidRPr="00677D7C">
          <w:rPr>
            <w:rStyle w:val="Kpr"/>
            <w:noProof/>
          </w:rPr>
          <w:t>13.3.2.2.1.3.5.</w:t>
        </w:r>
        <w:r w:rsidR="00677D7C" w:rsidRPr="00677D7C">
          <w:rPr>
            <w:rFonts w:eastAsiaTheme="minorEastAsia"/>
            <w:noProof/>
            <w:lang w:eastAsia="tr-TR"/>
          </w:rPr>
          <w:tab/>
        </w:r>
        <w:r w:rsidR="00677D7C" w:rsidRPr="00677D7C">
          <w:rPr>
            <w:rStyle w:val="Kpr"/>
            <w:noProof/>
          </w:rPr>
          <w:t>İlgili Standartlar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_Toc505861517 \h </w:instrText>
        </w:r>
        <w:r w:rsidR="00677D7C" w:rsidRPr="00677D7C">
          <w:rPr>
            <w:noProof/>
            <w:webHidden/>
          </w:rPr>
        </w:r>
        <w:r w:rsidR="00677D7C" w:rsidRPr="00677D7C">
          <w:rPr>
            <w:noProof/>
            <w:webHidden/>
          </w:rPr>
          <w:fldChar w:fldCharType="separate"/>
        </w:r>
        <w:r w:rsidR="00EC2A5F">
          <w:rPr>
            <w:noProof/>
            <w:webHidden/>
          </w:rPr>
          <w:t>27</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518" w:history="1">
        <w:r w:rsidR="00677D7C" w:rsidRPr="00677D7C">
          <w:rPr>
            <w:rStyle w:val="Kpr"/>
            <w:noProof/>
          </w:rPr>
          <w:t>13.3.2.2.2.</w:t>
        </w:r>
        <w:r w:rsidR="00677D7C" w:rsidRPr="00677D7C">
          <w:rPr>
            <w:rFonts w:eastAsiaTheme="minorEastAsia"/>
            <w:noProof/>
            <w:lang w:eastAsia="tr-TR"/>
          </w:rPr>
          <w:tab/>
        </w:r>
        <w:r w:rsidR="00677D7C" w:rsidRPr="00677D7C">
          <w:rPr>
            <w:rStyle w:val="Kpr"/>
            <w:noProof/>
          </w:rPr>
          <w:t>Çatı Arası Kullanılan Kırma/Eğimli Çatılarda Mertek Arasında Isı Yalıtımı İşleri Genel Teknik Şartnamesi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_Toc505861518 \h </w:instrText>
        </w:r>
        <w:r w:rsidR="00677D7C" w:rsidRPr="00677D7C">
          <w:rPr>
            <w:noProof/>
            <w:webHidden/>
          </w:rPr>
        </w:r>
        <w:r w:rsidR="00677D7C" w:rsidRPr="00677D7C">
          <w:rPr>
            <w:noProof/>
            <w:webHidden/>
          </w:rPr>
          <w:fldChar w:fldCharType="separate"/>
        </w:r>
        <w:r w:rsidR="00EC2A5F">
          <w:rPr>
            <w:noProof/>
            <w:webHidden/>
          </w:rPr>
          <w:t>27</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519" w:history="1">
        <w:r w:rsidR="00677D7C" w:rsidRPr="00677D7C">
          <w:rPr>
            <w:rStyle w:val="Kpr"/>
            <w:noProof/>
          </w:rPr>
          <w:t>13.3.2.2.2.1.</w:t>
        </w:r>
        <w:r w:rsidR="00677D7C" w:rsidRPr="00677D7C">
          <w:rPr>
            <w:rFonts w:eastAsiaTheme="minorEastAsia"/>
            <w:noProof/>
            <w:lang w:eastAsia="tr-TR"/>
          </w:rPr>
          <w:tab/>
        </w:r>
        <w:r w:rsidR="00677D7C" w:rsidRPr="00677D7C">
          <w:rPr>
            <w:rStyle w:val="Kpr"/>
            <w:noProof/>
          </w:rPr>
          <w:t>Kapsam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_Toc505861519 \h </w:instrText>
        </w:r>
        <w:r w:rsidR="00677D7C" w:rsidRPr="00677D7C">
          <w:rPr>
            <w:noProof/>
            <w:webHidden/>
          </w:rPr>
        </w:r>
        <w:r w:rsidR="00677D7C" w:rsidRPr="00677D7C">
          <w:rPr>
            <w:noProof/>
            <w:webHidden/>
          </w:rPr>
          <w:fldChar w:fldCharType="separate"/>
        </w:r>
        <w:r w:rsidR="00EC2A5F">
          <w:rPr>
            <w:noProof/>
            <w:webHidden/>
          </w:rPr>
          <w:t>27</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520" w:history="1">
        <w:r w:rsidR="00677D7C" w:rsidRPr="00677D7C">
          <w:rPr>
            <w:rStyle w:val="Kpr"/>
            <w:noProof/>
          </w:rPr>
          <w:t>13.3.2.2.2.2.</w:t>
        </w:r>
        <w:r w:rsidR="00677D7C" w:rsidRPr="00677D7C">
          <w:rPr>
            <w:rFonts w:eastAsiaTheme="minorEastAsia"/>
            <w:noProof/>
            <w:lang w:eastAsia="tr-TR"/>
          </w:rPr>
          <w:tab/>
        </w:r>
        <w:r w:rsidR="00677D7C" w:rsidRPr="00677D7C">
          <w:rPr>
            <w:rStyle w:val="Kpr"/>
            <w:noProof/>
          </w:rPr>
          <w:t>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_Toc505861520 \h </w:instrText>
        </w:r>
        <w:r w:rsidR="00677D7C" w:rsidRPr="00677D7C">
          <w:rPr>
            <w:noProof/>
            <w:webHidden/>
          </w:rPr>
        </w:r>
        <w:r w:rsidR="00677D7C" w:rsidRPr="00677D7C">
          <w:rPr>
            <w:noProof/>
            <w:webHidden/>
          </w:rPr>
          <w:fldChar w:fldCharType="separate"/>
        </w:r>
        <w:r w:rsidR="00EC2A5F">
          <w:rPr>
            <w:noProof/>
            <w:webHidden/>
          </w:rPr>
          <w:t>27</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21" w:history="1">
        <w:r w:rsidR="00677D7C" w:rsidRPr="00677D7C">
          <w:rPr>
            <w:rStyle w:val="Kpr"/>
            <w:noProof/>
          </w:rPr>
          <w:t>13.3.2.2.2.2.1.</w:t>
        </w:r>
        <w:r w:rsidR="00677D7C" w:rsidRPr="00677D7C">
          <w:rPr>
            <w:rFonts w:eastAsiaTheme="minorEastAsia"/>
            <w:noProof/>
            <w:lang w:eastAsia="tr-TR"/>
          </w:rPr>
          <w:tab/>
        </w:r>
        <w:r w:rsidR="00677D7C" w:rsidRPr="00677D7C">
          <w:rPr>
            <w:rStyle w:val="Kpr"/>
            <w:noProof/>
          </w:rPr>
          <w:t>EPS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_Toc505861521 \h </w:instrText>
        </w:r>
        <w:r w:rsidR="00677D7C" w:rsidRPr="00677D7C">
          <w:rPr>
            <w:noProof/>
            <w:webHidden/>
          </w:rPr>
        </w:r>
        <w:r w:rsidR="00677D7C" w:rsidRPr="00677D7C">
          <w:rPr>
            <w:noProof/>
            <w:webHidden/>
          </w:rPr>
          <w:fldChar w:fldCharType="separate"/>
        </w:r>
        <w:r w:rsidR="00EC2A5F">
          <w:rPr>
            <w:noProof/>
            <w:webHidden/>
          </w:rPr>
          <w:t>27</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22" w:history="1">
        <w:r w:rsidR="00677D7C" w:rsidRPr="00677D7C">
          <w:rPr>
            <w:rStyle w:val="Kpr"/>
            <w:noProof/>
          </w:rPr>
          <w:t>13.3.2.2.2.2.2.</w:t>
        </w:r>
        <w:r w:rsidR="00677D7C" w:rsidRPr="00677D7C">
          <w:rPr>
            <w:rFonts w:eastAsiaTheme="minorEastAsia"/>
            <w:noProof/>
            <w:lang w:eastAsia="tr-TR"/>
          </w:rPr>
          <w:tab/>
        </w:r>
        <w:r w:rsidR="00677D7C" w:rsidRPr="00677D7C">
          <w:rPr>
            <w:rStyle w:val="Kpr"/>
            <w:noProof/>
          </w:rPr>
          <w:t>XPS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_Toc505861522 \h </w:instrText>
        </w:r>
        <w:r w:rsidR="00677D7C" w:rsidRPr="00677D7C">
          <w:rPr>
            <w:noProof/>
            <w:webHidden/>
          </w:rPr>
        </w:r>
        <w:r w:rsidR="00677D7C" w:rsidRPr="00677D7C">
          <w:rPr>
            <w:noProof/>
            <w:webHidden/>
          </w:rPr>
          <w:fldChar w:fldCharType="separate"/>
        </w:r>
        <w:r w:rsidR="00EC2A5F">
          <w:rPr>
            <w:noProof/>
            <w:webHidden/>
          </w:rPr>
          <w:t>27</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23" w:history="1">
        <w:r w:rsidR="00677D7C" w:rsidRPr="00677D7C">
          <w:rPr>
            <w:rStyle w:val="Kpr"/>
            <w:noProof/>
          </w:rPr>
          <w:t>13.3.2.2.2.2.3.</w:t>
        </w:r>
        <w:r w:rsidR="00677D7C" w:rsidRPr="00677D7C">
          <w:rPr>
            <w:rFonts w:eastAsiaTheme="minorEastAsia"/>
            <w:noProof/>
            <w:lang w:eastAsia="tr-TR"/>
          </w:rPr>
          <w:tab/>
        </w:r>
        <w:r w:rsidR="00677D7C" w:rsidRPr="00677D7C">
          <w:rPr>
            <w:rStyle w:val="Kpr"/>
            <w:noProof/>
          </w:rPr>
          <w:t>Taşyünü Isı Yalıtım Şilte/Levhaları: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_Toc505861523 \h </w:instrText>
        </w:r>
        <w:r w:rsidR="00677D7C" w:rsidRPr="00677D7C">
          <w:rPr>
            <w:noProof/>
            <w:webHidden/>
          </w:rPr>
        </w:r>
        <w:r w:rsidR="00677D7C" w:rsidRPr="00677D7C">
          <w:rPr>
            <w:noProof/>
            <w:webHidden/>
          </w:rPr>
          <w:fldChar w:fldCharType="separate"/>
        </w:r>
        <w:r w:rsidR="00EC2A5F">
          <w:rPr>
            <w:noProof/>
            <w:webHidden/>
          </w:rPr>
          <w:t>27</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24" w:history="1">
        <w:r w:rsidR="00677D7C" w:rsidRPr="00677D7C">
          <w:rPr>
            <w:rStyle w:val="Kpr"/>
            <w:noProof/>
          </w:rPr>
          <w:t>13.3.2.2.2.2.4.</w:t>
        </w:r>
        <w:r w:rsidR="00677D7C" w:rsidRPr="00677D7C">
          <w:rPr>
            <w:rFonts w:eastAsiaTheme="minorEastAsia"/>
            <w:noProof/>
            <w:lang w:eastAsia="tr-TR"/>
          </w:rPr>
          <w:tab/>
        </w:r>
        <w:r w:rsidR="00677D7C" w:rsidRPr="00677D7C">
          <w:rPr>
            <w:rStyle w:val="Kpr"/>
            <w:noProof/>
          </w:rPr>
          <w:t>Gazbeton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_Toc505861524 \h </w:instrText>
        </w:r>
        <w:r w:rsidR="00677D7C" w:rsidRPr="00677D7C">
          <w:rPr>
            <w:noProof/>
            <w:webHidden/>
          </w:rPr>
        </w:r>
        <w:r w:rsidR="00677D7C" w:rsidRPr="00677D7C">
          <w:rPr>
            <w:noProof/>
            <w:webHidden/>
          </w:rPr>
          <w:fldChar w:fldCharType="separate"/>
        </w:r>
        <w:r w:rsidR="00EC2A5F">
          <w:rPr>
            <w:noProof/>
            <w:webHidden/>
          </w:rPr>
          <w:t>28</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25" w:history="1">
        <w:r w:rsidR="00677D7C" w:rsidRPr="00677D7C">
          <w:rPr>
            <w:rStyle w:val="Kpr"/>
            <w:noProof/>
          </w:rPr>
          <w:t>13.3.2.2.2.2.5.</w:t>
        </w:r>
        <w:r w:rsidR="00677D7C" w:rsidRPr="00677D7C">
          <w:rPr>
            <w:rFonts w:eastAsiaTheme="minorEastAsia"/>
            <w:noProof/>
            <w:lang w:eastAsia="tr-TR"/>
          </w:rPr>
          <w:tab/>
        </w:r>
        <w:r w:rsidR="00677D7C" w:rsidRPr="00677D7C">
          <w:rPr>
            <w:rStyle w:val="Kpr"/>
            <w:noProof/>
          </w:rPr>
          <w:t>Camyünü Isı Yalıtımı Şilte/Levhaları: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_Toc505861525 \h </w:instrText>
        </w:r>
        <w:r w:rsidR="00677D7C" w:rsidRPr="00677D7C">
          <w:rPr>
            <w:noProof/>
            <w:webHidden/>
          </w:rPr>
        </w:r>
        <w:r w:rsidR="00677D7C" w:rsidRPr="00677D7C">
          <w:rPr>
            <w:noProof/>
            <w:webHidden/>
          </w:rPr>
          <w:fldChar w:fldCharType="separate"/>
        </w:r>
        <w:r w:rsidR="00EC2A5F">
          <w:rPr>
            <w:noProof/>
            <w:webHidden/>
          </w:rPr>
          <w:t>28</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526" w:history="1">
        <w:r w:rsidR="00677D7C" w:rsidRPr="00677D7C">
          <w:rPr>
            <w:rStyle w:val="Kpr"/>
            <w:noProof/>
          </w:rPr>
          <w:t>13.3.2.2.2.3.</w:t>
        </w:r>
        <w:r w:rsidR="00677D7C" w:rsidRPr="00677D7C">
          <w:rPr>
            <w:rFonts w:eastAsiaTheme="minorEastAsia"/>
            <w:noProof/>
            <w:lang w:eastAsia="tr-TR"/>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_Toc505861526 \h </w:instrText>
        </w:r>
        <w:r w:rsidR="00677D7C" w:rsidRPr="00677D7C">
          <w:rPr>
            <w:noProof/>
            <w:webHidden/>
          </w:rPr>
        </w:r>
        <w:r w:rsidR="00677D7C" w:rsidRPr="00677D7C">
          <w:rPr>
            <w:noProof/>
            <w:webHidden/>
          </w:rPr>
          <w:fldChar w:fldCharType="separate"/>
        </w:r>
        <w:r w:rsidR="00EC2A5F">
          <w:rPr>
            <w:noProof/>
            <w:webHidden/>
          </w:rPr>
          <w:t>28</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27" w:history="1">
        <w:r w:rsidR="00677D7C" w:rsidRPr="00677D7C">
          <w:rPr>
            <w:rStyle w:val="Kpr"/>
            <w:noProof/>
          </w:rPr>
          <w:t>13.3.2.2.2.3.1.</w:t>
        </w:r>
        <w:r w:rsidR="00677D7C" w:rsidRPr="00677D7C">
          <w:rPr>
            <w:rFonts w:eastAsiaTheme="minorEastAsia"/>
            <w:noProof/>
            <w:lang w:eastAsia="tr-TR"/>
          </w:rPr>
          <w:tab/>
        </w:r>
        <w:r w:rsidR="00677D7C" w:rsidRPr="00677D7C">
          <w:rPr>
            <w:rStyle w:val="Kpr"/>
            <w:noProof/>
          </w:rPr>
          <w:t>Dikkat edilecek hususlar: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_Toc505861527 \h </w:instrText>
        </w:r>
        <w:r w:rsidR="00677D7C" w:rsidRPr="00677D7C">
          <w:rPr>
            <w:noProof/>
            <w:webHidden/>
          </w:rPr>
        </w:r>
        <w:r w:rsidR="00677D7C" w:rsidRPr="00677D7C">
          <w:rPr>
            <w:noProof/>
            <w:webHidden/>
          </w:rPr>
          <w:fldChar w:fldCharType="separate"/>
        </w:r>
        <w:r w:rsidR="00EC2A5F">
          <w:rPr>
            <w:noProof/>
            <w:webHidden/>
          </w:rPr>
          <w:t>28</w:t>
        </w:r>
        <w:r w:rsidR="00677D7C" w:rsidRPr="00677D7C">
          <w:rPr>
            <w:noProof/>
            <w:webHidden/>
          </w:rPr>
          <w:fldChar w:fldCharType="end"/>
        </w:r>
      </w:hyperlink>
    </w:p>
    <w:p w:rsidR="00677D7C" w:rsidRPr="00677D7C" w:rsidRDefault="00A14B4F" w:rsidP="00D85ACF">
      <w:pPr>
        <w:pStyle w:val="T5"/>
        <w:tabs>
          <w:tab w:val="left" w:pos="2047"/>
          <w:tab w:val="right" w:leader="dot" w:pos="9062"/>
        </w:tabs>
        <w:rPr>
          <w:rFonts w:eastAsiaTheme="minorEastAsia"/>
          <w:noProof/>
          <w:lang w:eastAsia="tr-TR"/>
        </w:rPr>
      </w:pPr>
      <w:hyperlink w:anchor="_Toc505861528" w:history="1">
        <w:r w:rsidR="00677D7C" w:rsidRPr="00677D7C">
          <w:rPr>
            <w:rStyle w:val="Kpr"/>
            <w:noProof/>
          </w:rPr>
          <w:t>13.3.2.2.3.</w:t>
        </w:r>
        <w:r w:rsidR="00677D7C" w:rsidRPr="00677D7C">
          <w:rPr>
            <w:rFonts w:eastAsiaTheme="minorEastAsia"/>
            <w:noProof/>
            <w:lang w:eastAsia="tr-TR"/>
          </w:rPr>
          <w:tab/>
        </w:r>
        <w:r w:rsidR="00677D7C" w:rsidRPr="00677D7C">
          <w:rPr>
            <w:rStyle w:val="Kpr"/>
            <w:noProof/>
          </w:rPr>
          <w:t>Çatı Arası Kullanılan Kırma/Eğimli Çatılarda Mertek Üzerinde Isı Yalıtımı İşleri Genel Teknik Şartnamesi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_Toc505861528 \h </w:instrText>
        </w:r>
        <w:r w:rsidR="00677D7C" w:rsidRPr="00677D7C">
          <w:rPr>
            <w:noProof/>
            <w:webHidden/>
          </w:rPr>
        </w:r>
        <w:r w:rsidR="00677D7C" w:rsidRPr="00677D7C">
          <w:rPr>
            <w:noProof/>
            <w:webHidden/>
          </w:rPr>
          <w:fldChar w:fldCharType="separate"/>
        </w:r>
        <w:r w:rsidR="00EC2A5F">
          <w:rPr>
            <w:noProof/>
            <w:webHidden/>
          </w:rPr>
          <w:t>29</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529" w:history="1">
        <w:r w:rsidR="00677D7C" w:rsidRPr="00677D7C">
          <w:rPr>
            <w:rStyle w:val="Kpr"/>
            <w:noProof/>
          </w:rPr>
          <w:t>13.3.2.2.3.1.</w:t>
        </w:r>
        <w:r w:rsidR="00677D7C" w:rsidRPr="00677D7C">
          <w:rPr>
            <w:rFonts w:eastAsiaTheme="minorEastAsia"/>
            <w:noProof/>
            <w:lang w:eastAsia="tr-TR"/>
          </w:rPr>
          <w:tab/>
        </w:r>
        <w:r w:rsidR="00677D7C" w:rsidRPr="00677D7C">
          <w:rPr>
            <w:rStyle w:val="Kpr"/>
            <w:noProof/>
          </w:rPr>
          <w:t>Kapsam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_Toc505861529 \h </w:instrText>
        </w:r>
        <w:r w:rsidR="00677D7C" w:rsidRPr="00677D7C">
          <w:rPr>
            <w:noProof/>
            <w:webHidden/>
          </w:rPr>
        </w:r>
        <w:r w:rsidR="00677D7C" w:rsidRPr="00677D7C">
          <w:rPr>
            <w:noProof/>
            <w:webHidden/>
          </w:rPr>
          <w:fldChar w:fldCharType="separate"/>
        </w:r>
        <w:r w:rsidR="00EC2A5F">
          <w:rPr>
            <w:noProof/>
            <w:webHidden/>
          </w:rPr>
          <w:t>29</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530" w:history="1">
        <w:r w:rsidR="00677D7C" w:rsidRPr="00677D7C">
          <w:rPr>
            <w:rStyle w:val="Kpr"/>
            <w:noProof/>
          </w:rPr>
          <w:t>13.3.2.2.3.2.</w:t>
        </w:r>
        <w:r w:rsidR="00677D7C" w:rsidRPr="00677D7C">
          <w:rPr>
            <w:rFonts w:eastAsiaTheme="minorEastAsia"/>
            <w:noProof/>
            <w:lang w:eastAsia="tr-TR"/>
          </w:rPr>
          <w:tab/>
        </w:r>
        <w:r w:rsidR="00677D7C" w:rsidRPr="00677D7C">
          <w:rPr>
            <w:rStyle w:val="Kpr"/>
            <w:noProof/>
          </w:rPr>
          <w:t>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_Toc505861530 \h </w:instrText>
        </w:r>
        <w:r w:rsidR="00677D7C" w:rsidRPr="00677D7C">
          <w:rPr>
            <w:noProof/>
            <w:webHidden/>
          </w:rPr>
        </w:r>
        <w:r w:rsidR="00677D7C" w:rsidRPr="00677D7C">
          <w:rPr>
            <w:noProof/>
            <w:webHidden/>
          </w:rPr>
          <w:fldChar w:fldCharType="separate"/>
        </w:r>
        <w:r w:rsidR="00EC2A5F">
          <w:rPr>
            <w:noProof/>
            <w:webHidden/>
          </w:rPr>
          <w:t>29</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31" w:history="1">
        <w:r w:rsidR="00677D7C" w:rsidRPr="00677D7C">
          <w:rPr>
            <w:rStyle w:val="Kpr"/>
            <w:noProof/>
          </w:rPr>
          <w:t>13.3.2.2.3.2.1.</w:t>
        </w:r>
        <w:r w:rsidR="00677D7C" w:rsidRPr="00677D7C">
          <w:rPr>
            <w:rFonts w:eastAsiaTheme="minorEastAsia"/>
            <w:noProof/>
            <w:lang w:eastAsia="tr-TR"/>
          </w:rPr>
          <w:tab/>
        </w:r>
        <w:r w:rsidR="00677D7C" w:rsidRPr="00677D7C">
          <w:rPr>
            <w:rStyle w:val="Kpr"/>
            <w:noProof/>
          </w:rPr>
          <w:t>EPS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_Toc505861531 \h </w:instrText>
        </w:r>
        <w:r w:rsidR="00677D7C" w:rsidRPr="00677D7C">
          <w:rPr>
            <w:noProof/>
            <w:webHidden/>
          </w:rPr>
        </w:r>
        <w:r w:rsidR="00677D7C" w:rsidRPr="00677D7C">
          <w:rPr>
            <w:noProof/>
            <w:webHidden/>
          </w:rPr>
          <w:fldChar w:fldCharType="separate"/>
        </w:r>
        <w:r w:rsidR="00EC2A5F">
          <w:rPr>
            <w:noProof/>
            <w:webHidden/>
          </w:rPr>
          <w:t>29</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32" w:history="1">
        <w:r w:rsidR="00677D7C" w:rsidRPr="00677D7C">
          <w:rPr>
            <w:rStyle w:val="Kpr"/>
            <w:noProof/>
          </w:rPr>
          <w:t>13.3.2.2.3.2.2.</w:t>
        </w:r>
        <w:r w:rsidR="00677D7C" w:rsidRPr="00677D7C">
          <w:rPr>
            <w:rFonts w:eastAsiaTheme="minorEastAsia"/>
            <w:noProof/>
            <w:lang w:eastAsia="tr-TR"/>
          </w:rPr>
          <w:tab/>
        </w:r>
        <w:r w:rsidR="00677D7C" w:rsidRPr="00677D7C">
          <w:rPr>
            <w:rStyle w:val="Kpr"/>
            <w:noProof/>
          </w:rPr>
          <w:t>XPS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_Toc505861532 \h </w:instrText>
        </w:r>
        <w:r w:rsidR="00677D7C" w:rsidRPr="00677D7C">
          <w:rPr>
            <w:noProof/>
            <w:webHidden/>
          </w:rPr>
        </w:r>
        <w:r w:rsidR="00677D7C" w:rsidRPr="00677D7C">
          <w:rPr>
            <w:noProof/>
            <w:webHidden/>
          </w:rPr>
          <w:fldChar w:fldCharType="separate"/>
        </w:r>
        <w:r w:rsidR="00EC2A5F">
          <w:rPr>
            <w:noProof/>
            <w:webHidden/>
          </w:rPr>
          <w:t>29</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33" w:history="1">
        <w:r w:rsidR="00677D7C" w:rsidRPr="00677D7C">
          <w:rPr>
            <w:rStyle w:val="Kpr"/>
            <w:noProof/>
          </w:rPr>
          <w:t>13.3.2.2.3.2.3.</w:t>
        </w:r>
        <w:r w:rsidR="00677D7C" w:rsidRPr="00677D7C">
          <w:rPr>
            <w:rFonts w:eastAsiaTheme="minorEastAsia"/>
            <w:noProof/>
            <w:lang w:eastAsia="tr-TR"/>
          </w:rPr>
          <w:tab/>
        </w:r>
        <w:r w:rsidR="00677D7C" w:rsidRPr="00677D7C">
          <w:rPr>
            <w:rStyle w:val="Kpr"/>
            <w:noProof/>
          </w:rPr>
          <w:t>Gazbeton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_Toc505861533 \h </w:instrText>
        </w:r>
        <w:r w:rsidR="00677D7C" w:rsidRPr="00677D7C">
          <w:rPr>
            <w:noProof/>
            <w:webHidden/>
          </w:rPr>
        </w:r>
        <w:r w:rsidR="00677D7C" w:rsidRPr="00677D7C">
          <w:rPr>
            <w:noProof/>
            <w:webHidden/>
          </w:rPr>
          <w:fldChar w:fldCharType="separate"/>
        </w:r>
        <w:r w:rsidR="00EC2A5F">
          <w:rPr>
            <w:noProof/>
            <w:webHidden/>
          </w:rPr>
          <w:t>30</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34" w:history="1">
        <w:r w:rsidR="00677D7C" w:rsidRPr="00677D7C">
          <w:rPr>
            <w:rStyle w:val="Kpr"/>
            <w:noProof/>
          </w:rPr>
          <w:t>13.3.2.2.3.2.4.</w:t>
        </w:r>
        <w:r w:rsidR="00677D7C" w:rsidRPr="00677D7C">
          <w:rPr>
            <w:rFonts w:eastAsiaTheme="minorEastAsia"/>
            <w:noProof/>
            <w:lang w:eastAsia="tr-TR"/>
          </w:rPr>
          <w:tab/>
        </w:r>
        <w:r w:rsidR="00677D7C" w:rsidRPr="00677D7C">
          <w:rPr>
            <w:rStyle w:val="Kpr"/>
            <w:noProof/>
          </w:rPr>
          <w:t>Taşyünü Isı Yalıtım Levhaları: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_Toc505861534 \h </w:instrText>
        </w:r>
        <w:r w:rsidR="00677D7C" w:rsidRPr="00677D7C">
          <w:rPr>
            <w:noProof/>
            <w:webHidden/>
          </w:rPr>
        </w:r>
        <w:r w:rsidR="00677D7C" w:rsidRPr="00677D7C">
          <w:rPr>
            <w:noProof/>
            <w:webHidden/>
          </w:rPr>
          <w:fldChar w:fldCharType="separate"/>
        </w:r>
        <w:r w:rsidR="00EC2A5F">
          <w:rPr>
            <w:noProof/>
            <w:webHidden/>
          </w:rPr>
          <w:t>30</w:t>
        </w:r>
        <w:r w:rsidR="00677D7C" w:rsidRPr="00677D7C">
          <w:rPr>
            <w:noProof/>
            <w:webHidden/>
          </w:rPr>
          <w:fldChar w:fldCharType="end"/>
        </w:r>
      </w:hyperlink>
    </w:p>
    <w:p w:rsidR="00677D7C" w:rsidRPr="00677D7C" w:rsidRDefault="00A14B4F" w:rsidP="00D85ACF">
      <w:pPr>
        <w:pStyle w:val="T6"/>
        <w:tabs>
          <w:tab w:val="left" w:pos="2434"/>
          <w:tab w:val="right" w:leader="dot" w:pos="9062"/>
        </w:tabs>
        <w:rPr>
          <w:rFonts w:eastAsiaTheme="minorEastAsia"/>
          <w:noProof/>
          <w:lang w:eastAsia="tr-TR"/>
        </w:rPr>
      </w:pPr>
      <w:hyperlink w:anchor="_Toc505861535" w:history="1">
        <w:r w:rsidR="00677D7C" w:rsidRPr="00677D7C">
          <w:rPr>
            <w:rStyle w:val="Kpr"/>
            <w:noProof/>
          </w:rPr>
          <w:t>13.3.2.2.3.3.</w:t>
        </w:r>
        <w:r w:rsidR="00677D7C" w:rsidRPr="00677D7C">
          <w:rPr>
            <w:rFonts w:eastAsiaTheme="minorEastAsia"/>
            <w:noProof/>
            <w:lang w:eastAsia="tr-TR"/>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_Toc505861535 \h </w:instrText>
        </w:r>
        <w:r w:rsidR="00677D7C" w:rsidRPr="00677D7C">
          <w:rPr>
            <w:noProof/>
            <w:webHidden/>
          </w:rPr>
        </w:r>
        <w:r w:rsidR="00677D7C" w:rsidRPr="00677D7C">
          <w:rPr>
            <w:noProof/>
            <w:webHidden/>
          </w:rPr>
          <w:fldChar w:fldCharType="separate"/>
        </w:r>
        <w:r w:rsidR="00EC2A5F">
          <w:rPr>
            <w:noProof/>
            <w:webHidden/>
          </w:rPr>
          <w:t>30</w:t>
        </w:r>
        <w:r w:rsidR="00677D7C" w:rsidRPr="00677D7C">
          <w:rPr>
            <w:noProof/>
            <w:webHidden/>
          </w:rPr>
          <w:fldChar w:fldCharType="end"/>
        </w:r>
      </w:hyperlink>
    </w:p>
    <w:p w:rsidR="00677D7C" w:rsidRPr="00677D7C" w:rsidRDefault="00A14B4F" w:rsidP="00D85ACF">
      <w:pPr>
        <w:pStyle w:val="T7"/>
        <w:tabs>
          <w:tab w:val="left" w:pos="2821"/>
          <w:tab w:val="right" w:leader="dot" w:pos="9062"/>
        </w:tabs>
        <w:rPr>
          <w:rFonts w:eastAsiaTheme="minorEastAsia"/>
          <w:noProof/>
          <w:lang w:eastAsia="tr-TR"/>
        </w:rPr>
      </w:pPr>
      <w:hyperlink w:anchor="_Toc505861536" w:history="1">
        <w:r w:rsidR="00677D7C" w:rsidRPr="00677D7C">
          <w:rPr>
            <w:rStyle w:val="Kpr"/>
            <w:noProof/>
          </w:rPr>
          <w:t>13.3.2.2.3.3.1.</w:t>
        </w:r>
        <w:r w:rsidR="00677D7C" w:rsidRPr="00677D7C">
          <w:rPr>
            <w:rFonts w:eastAsiaTheme="minorEastAsia"/>
            <w:noProof/>
            <w:lang w:eastAsia="tr-TR"/>
          </w:rPr>
          <w:tab/>
        </w:r>
        <w:r w:rsidR="00677D7C" w:rsidRPr="00677D7C">
          <w:rPr>
            <w:rStyle w:val="Kpr"/>
            <w:noProof/>
          </w:rPr>
          <w:t>Dikkat edilecek hususlar: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_Toc505861536 \h </w:instrText>
        </w:r>
        <w:r w:rsidR="00677D7C" w:rsidRPr="00677D7C">
          <w:rPr>
            <w:noProof/>
            <w:webHidden/>
          </w:rPr>
        </w:r>
        <w:r w:rsidR="00677D7C" w:rsidRPr="00677D7C">
          <w:rPr>
            <w:noProof/>
            <w:webHidden/>
          </w:rPr>
          <w:fldChar w:fldCharType="separate"/>
        </w:r>
        <w:r w:rsidR="00EC2A5F">
          <w:rPr>
            <w:noProof/>
            <w:webHidden/>
          </w:rPr>
          <w:t>30</w:t>
        </w:r>
        <w:r w:rsidR="00677D7C" w:rsidRPr="00677D7C">
          <w:rPr>
            <w:noProof/>
            <w:webHidden/>
          </w:rPr>
          <w:fldChar w:fldCharType="end"/>
        </w:r>
      </w:hyperlink>
    </w:p>
    <w:p w:rsidR="00677D7C" w:rsidRPr="00677D7C" w:rsidRDefault="00A14B4F" w:rsidP="00D85ACF">
      <w:pPr>
        <w:pStyle w:val="T8"/>
        <w:tabs>
          <w:tab w:val="left" w:pos="3208"/>
          <w:tab w:val="right" w:leader="dot" w:pos="9062"/>
        </w:tabs>
        <w:rPr>
          <w:rFonts w:eastAsiaTheme="minorEastAsia"/>
          <w:noProof/>
          <w:lang w:eastAsia="tr-TR"/>
        </w:rPr>
      </w:pPr>
      <w:hyperlink w:anchor="_Toc505861537" w:history="1">
        <w:r w:rsidR="00677D7C" w:rsidRPr="00677D7C">
          <w:rPr>
            <w:rStyle w:val="Kpr"/>
            <w:noProof/>
          </w:rPr>
          <w:t>13.3.2.2.3.3.2.1.</w:t>
        </w:r>
        <w:r w:rsidR="00677D7C" w:rsidRPr="00677D7C">
          <w:rPr>
            <w:rFonts w:eastAsiaTheme="minorEastAsia"/>
            <w:noProof/>
            <w:lang w:eastAsia="tr-TR"/>
          </w:rPr>
          <w:tab/>
        </w:r>
        <w:r w:rsidR="00677D7C" w:rsidRPr="00677D7C">
          <w:rPr>
            <w:rStyle w:val="Kpr"/>
            <w:noProof/>
          </w:rPr>
          <w:t>Yüzey Hazırlığı: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_Toc505861537 \h </w:instrText>
        </w:r>
        <w:r w:rsidR="00677D7C" w:rsidRPr="00677D7C">
          <w:rPr>
            <w:noProof/>
            <w:webHidden/>
          </w:rPr>
        </w:r>
        <w:r w:rsidR="00677D7C" w:rsidRPr="00677D7C">
          <w:rPr>
            <w:noProof/>
            <w:webHidden/>
          </w:rPr>
          <w:fldChar w:fldCharType="separate"/>
        </w:r>
        <w:r w:rsidR="00EC2A5F">
          <w:rPr>
            <w:noProof/>
            <w:webHidden/>
          </w:rPr>
          <w:t>30</w:t>
        </w:r>
        <w:r w:rsidR="00677D7C" w:rsidRPr="00677D7C">
          <w:rPr>
            <w:noProof/>
            <w:webHidden/>
          </w:rPr>
          <w:fldChar w:fldCharType="end"/>
        </w:r>
      </w:hyperlink>
    </w:p>
    <w:p w:rsidR="00677D7C" w:rsidRPr="00677D7C" w:rsidRDefault="00A14B4F" w:rsidP="00D85ACF">
      <w:pPr>
        <w:pStyle w:val="T8"/>
        <w:tabs>
          <w:tab w:val="left" w:pos="3208"/>
          <w:tab w:val="right" w:leader="dot" w:pos="9062"/>
        </w:tabs>
        <w:rPr>
          <w:rFonts w:eastAsiaTheme="minorEastAsia"/>
          <w:noProof/>
          <w:lang w:eastAsia="tr-TR"/>
        </w:rPr>
      </w:pPr>
      <w:hyperlink w:anchor="_Toc505861538" w:history="1">
        <w:r w:rsidR="00677D7C" w:rsidRPr="00677D7C">
          <w:rPr>
            <w:rStyle w:val="Kpr"/>
            <w:noProof/>
          </w:rPr>
          <w:t>13.3.2.2.3.3.2.2.</w:t>
        </w:r>
        <w:r w:rsidR="00677D7C" w:rsidRPr="00677D7C">
          <w:rPr>
            <w:rFonts w:eastAsiaTheme="minorEastAsia"/>
            <w:noProof/>
            <w:lang w:eastAsia="tr-TR"/>
          </w:rPr>
          <w:tab/>
        </w:r>
        <w:r w:rsidR="00677D7C" w:rsidRPr="00677D7C">
          <w:rPr>
            <w:rStyle w:val="Kpr"/>
            <w:noProof/>
          </w:rPr>
          <w:t>Çatı Tahtasız Uygulama (Isı Yalıtımı Altta, Su Yalıtımı Üstte):</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_Toc505861538 \h </w:instrText>
        </w:r>
        <w:r w:rsidR="00677D7C" w:rsidRPr="00677D7C">
          <w:rPr>
            <w:noProof/>
            <w:webHidden/>
          </w:rPr>
        </w:r>
        <w:r w:rsidR="00677D7C" w:rsidRPr="00677D7C">
          <w:rPr>
            <w:noProof/>
            <w:webHidden/>
          </w:rPr>
          <w:fldChar w:fldCharType="separate"/>
        </w:r>
        <w:r w:rsidR="00EC2A5F">
          <w:rPr>
            <w:noProof/>
            <w:webHidden/>
          </w:rPr>
          <w:t>30</w:t>
        </w:r>
        <w:r w:rsidR="00677D7C" w:rsidRPr="00677D7C">
          <w:rPr>
            <w:noProof/>
            <w:webHidden/>
          </w:rPr>
          <w:fldChar w:fldCharType="end"/>
        </w:r>
      </w:hyperlink>
    </w:p>
    <w:p w:rsidR="00677D7C" w:rsidRPr="00677D7C" w:rsidRDefault="00A14B4F" w:rsidP="00D85ACF">
      <w:pPr>
        <w:pStyle w:val="T8"/>
        <w:tabs>
          <w:tab w:val="left" w:pos="3208"/>
          <w:tab w:val="right" w:leader="dot" w:pos="9062"/>
        </w:tabs>
        <w:rPr>
          <w:rFonts w:eastAsiaTheme="minorEastAsia"/>
          <w:noProof/>
          <w:lang w:eastAsia="tr-TR"/>
        </w:rPr>
      </w:pPr>
      <w:hyperlink w:anchor="_Toc505861539" w:history="1">
        <w:r w:rsidR="00677D7C" w:rsidRPr="00677D7C">
          <w:rPr>
            <w:rStyle w:val="Kpr"/>
            <w:noProof/>
          </w:rPr>
          <w:t>13.3.2.2.3.3.2.3.</w:t>
        </w:r>
        <w:r w:rsidR="00677D7C" w:rsidRPr="00677D7C">
          <w:rPr>
            <w:rFonts w:eastAsiaTheme="minorEastAsia"/>
            <w:noProof/>
            <w:lang w:eastAsia="tr-TR"/>
          </w:rPr>
          <w:tab/>
        </w:r>
        <w:r w:rsidR="00677D7C" w:rsidRPr="00677D7C">
          <w:rPr>
            <w:rStyle w:val="Kpr"/>
            <w:noProof/>
          </w:rPr>
          <w:t>Çatı Tahtalı Uygulama (Su Yalıtımı Altta, Isı Yalıtımı Üstte):</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_Toc505861539 \h </w:instrText>
        </w:r>
        <w:r w:rsidR="00677D7C" w:rsidRPr="00677D7C">
          <w:rPr>
            <w:noProof/>
            <w:webHidden/>
          </w:rPr>
        </w:r>
        <w:r w:rsidR="00677D7C" w:rsidRPr="00677D7C">
          <w:rPr>
            <w:noProof/>
            <w:webHidden/>
          </w:rPr>
          <w:fldChar w:fldCharType="separate"/>
        </w:r>
        <w:r w:rsidR="00EC2A5F">
          <w:rPr>
            <w:noProof/>
            <w:webHidden/>
          </w:rPr>
          <w:t>31</w:t>
        </w:r>
        <w:r w:rsidR="00677D7C" w:rsidRPr="00677D7C">
          <w:rPr>
            <w:noProof/>
            <w:webHidden/>
          </w:rPr>
          <w:fldChar w:fldCharType="end"/>
        </w:r>
      </w:hyperlink>
    </w:p>
    <w:p w:rsidR="00677D7C" w:rsidRPr="00677D7C" w:rsidRDefault="00A14B4F" w:rsidP="00D85ACF">
      <w:pPr>
        <w:pStyle w:val="T2"/>
        <w:tabs>
          <w:tab w:val="left" w:pos="1100"/>
          <w:tab w:val="right" w:leader="dot" w:pos="9062"/>
        </w:tabs>
        <w:rPr>
          <w:noProof/>
        </w:rPr>
      </w:pPr>
      <w:hyperlink w:anchor="_Toc505861540" w:history="1">
        <w:r w:rsidR="00677D7C" w:rsidRPr="00677D7C">
          <w:rPr>
            <w:rStyle w:val="Kpr"/>
            <w:noProof/>
          </w:rPr>
          <w:t>13.4.</w:t>
        </w:r>
        <w:r w:rsidR="00677D7C" w:rsidRPr="00677D7C">
          <w:rPr>
            <w:noProof/>
          </w:rPr>
          <w:tab/>
        </w:r>
        <w:r w:rsidR="00677D7C" w:rsidRPr="00677D7C">
          <w:rPr>
            <w:rStyle w:val="Kpr"/>
            <w:noProof/>
          </w:rPr>
          <w:t>Isı Yalıtımı Bağlantı Elemanlarının Montaj İşleri Genel Teknik Şartnamesi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_Toc505861540 \h </w:instrText>
        </w:r>
        <w:r w:rsidR="00677D7C" w:rsidRPr="00677D7C">
          <w:rPr>
            <w:noProof/>
            <w:webHidden/>
          </w:rPr>
        </w:r>
        <w:r w:rsidR="00677D7C" w:rsidRPr="00677D7C">
          <w:rPr>
            <w:noProof/>
            <w:webHidden/>
          </w:rPr>
          <w:fldChar w:fldCharType="separate"/>
        </w:r>
        <w:r w:rsidR="00EC2A5F">
          <w:rPr>
            <w:noProof/>
            <w:webHidden/>
          </w:rPr>
          <w:t>31</w:t>
        </w:r>
        <w:r w:rsidR="00677D7C" w:rsidRPr="00677D7C">
          <w:rPr>
            <w:noProof/>
            <w:webHidden/>
          </w:rPr>
          <w:fldChar w:fldCharType="end"/>
        </w:r>
      </w:hyperlink>
    </w:p>
    <w:p w:rsidR="00677D7C" w:rsidRPr="00677D7C" w:rsidRDefault="00A14B4F" w:rsidP="00D85ACF">
      <w:pPr>
        <w:pStyle w:val="T3"/>
        <w:tabs>
          <w:tab w:val="left" w:pos="1320"/>
          <w:tab w:val="right" w:leader="dot" w:pos="9062"/>
        </w:tabs>
        <w:rPr>
          <w:noProof/>
        </w:rPr>
      </w:pPr>
      <w:hyperlink w:anchor="_Toc505861541" w:history="1">
        <w:r w:rsidR="00677D7C" w:rsidRPr="00677D7C">
          <w:rPr>
            <w:rStyle w:val="Kpr"/>
            <w:noProof/>
          </w:rPr>
          <w:t>13.4.1.</w:t>
        </w:r>
        <w:r w:rsidR="00677D7C" w:rsidRPr="00677D7C">
          <w:rPr>
            <w:noProof/>
          </w:rPr>
          <w:tab/>
        </w:r>
        <w:r w:rsidR="00677D7C" w:rsidRPr="00677D7C">
          <w:rPr>
            <w:rStyle w:val="Kpr"/>
            <w:noProof/>
          </w:rPr>
          <w:t>Kapsam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_Toc505861541 \h </w:instrText>
        </w:r>
        <w:r w:rsidR="00677D7C" w:rsidRPr="00677D7C">
          <w:rPr>
            <w:noProof/>
            <w:webHidden/>
          </w:rPr>
        </w:r>
        <w:r w:rsidR="00677D7C" w:rsidRPr="00677D7C">
          <w:rPr>
            <w:noProof/>
            <w:webHidden/>
          </w:rPr>
          <w:fldChar w:fldCharType="separate"/>
        </w:r>
        <w:r w:rsidR="00EC2A5F">
          <w:rPr>
            <w:noProof/>
            <w:webHidden/>
          </w:rPr>
          <w:t>31</w:t>
        </w:r>
        <w:r w:rsidR="00677D7C" w:rsidRPr="00677D7C">
          <w:rPr>
            <w:noProof/>
            <w:webHidden/>
          </w:rPr>
          <w:fldChar w:fldCharType="end"/>
        </w:r>
      </w:hyperlink>
    </w:p>
    <w:p w:rsidR="00677D7C" w:rsidRPr="00677D7C" w:rsidRDefault="00A14B4F" w:rsidP="00D85ACF">
      <w:pPr>
        <w:pStyle w:val="T3"/>
        <w:tabs>
          <w:tab w:val="left" w:pos="1320"/>
          <w:tab w:val="right" w:leader="dot" w:pos="9062"/>
        </w:tabs>
        <w:rPr>
          <w:noProof/>
        </w:rPr>
      </w:pPr>
      <w:hyperlink w:anchor="_Toc505861542" w:history="1">
        <w:r w:rsidR="00677D7C" w:rsidRPr="00677D7C">
          <w:rPr>
            <w:rStyle w:val="Kpr"/>
            <w:noProof/>
          </w:rPr>
          <w:t>13.4.2.</w:t>
        </w:r>
        <w:r w:rsidR="00677D7C" w:rsidRPr="00677D7C">
          <w:rPr>
            <w:noProof/>
          </w:rPr>
          <w:tab/>
        </w:r>
        <w:r w:rsidR="00677D7C" w:rsidRPr="00677D7C">
          <w:rPr>
            <w:rStyle w:val="Kpr"/>
            <w:noProof/>
          </w:rPr>
          <w:t>Tanım</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_Toc505861542 \h </w:instrText>
        </w:r>
        <w:r w:rsidR="00677D7C" w:rsidRPr="00677D7C">
          <w:rPr>
            <w:noProof/>
            <w:webHidden/>
          </w:rPr>
        </w:r>
        <w:r w:rsidR="00677D7C" w:rsidRPr="00677D7C">
          <w:rPr>
            <w:noProof/>
            <w:webHidden/>
          </w:rPr>
          <w:fldChar w:fldCharType="separate"/>
        </w:r>
        <w:r w:rsidR="00EC2A5F">
          <w:rPr>
            <w:noProof/>
            <w:webHidden/>
          </w:rPr>
          <w:t>32</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543" w:history="1">
        <w:r w:rsidR="00677D7C" w:rsidRPr="00677D7C">
          <w:rPr>
            <w:rStyle w:val="Kpr"/>
            <w:noProof/>
          </w:rPr>
          <w:t>13.4.2.1.</w:t>
        </w:r>
        <w:r w:rsidR="00677D7C" w:rsidRPr="00677D7C">
          <w:rPr>
            <w:rFonts w:eastAsiaTheme="minorEastAsia"/>
            <w:noProof/>
            <w:lang w:eastAsia="tr-TR"/>
          </w:rPr>
          <w:tab/>
        </w:r>
        <w:r w:rsidR="00677D7C" w:rsidRPr="00677D7C">
          <w:rPr>
            <w:rStyle w:val="Kpr"/>
            <w:noProof/>
          </w:rPr>
          <w:t>Isı Yalıtım Dübelleri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_Toc505861543 \h </w:instrText>
        </w:r>
        <w:r w:rsidR="00677D7C" w:rsidRPr="00677D7C">
          <w:rPr>
            <w:noProof/>
            <w:webHidden/>
          </w:rPr>
        </w:r>
        <w:r w:rsidR="00677D7C" w:rsidRPr="00677D7C">
          <w:rPr>
            <w:noProof/>
            <w:webHidden/>
          </w:rPr>
          <w:fldChar w:fldCharType="separate"/>
        </w:r>
        <w:r w:rsidR="00EC2A5F">
          <w:rPr>
            <w:noProof/>
            <w:webHidden/>
          </w:rPr>
          <w:t>32</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544" w:history="1">
        <w:r w:rsidR="00677D7C" w:rsidRPr="00677D7C">
          <w:rPr>
            <w:rStyle w:val="Kpr"/>
            <w:noProof/>
          </w:rPr>
          <w:t>13.4.2.2.</w:t>
        </w:r>
        <w:r w:rsidR="00677D7C" w:rsidRPr="00677D7C">
          <w:rPr>
            <w:rFonts w:eastAsiaTheme="minorEastAsia"/>
            <w:noProof/>
            <w:lang w:eastAsia="tr-TR"/>
          </w:rPr>
          <w:tab/>
        </w:r>
        <w:r w:rsidR="00677D7C" w:rsidRPr="00677D7C">
          <w:rPr>
            <w:rStyle w:val="Kpr"/>
            <w:noProof/>
          </w:rPr>
          <w:t>Çelik Çivili Dübel</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_Toc505861544 \h </w:instrText>
        </w:r>
        <w:r w:rsidR="00677D7C" w:rsidRPr="00677D7C">
          <w:rPr>
            <w:noProof/>
            <w:webHidden/>
          </w:rPr>
        </w:r>
        <w:r w:rsidR="00677D7C" w:rsidRPr="00677D7C">
          <w:rPr>
            <w:noProof/>
            <w:webHidden/>
          </w:rPr>
          <w:fldChar w:fldCharType="separate"/>
        </w:r>
        <w:r w:rsidR="00EC2A5F">
          <w:rPr>
            <w:noProof/>
            <w:webHidden/>
          </w:rPr>
          <w:t>32</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545" w:history="1">
        <w:r w:rsidR="00677D7C" w:rsidRPr="00677D7C">
          <w:rPr>
            <w:rStyle w:val="Kpr"/>
            <w:noProof/>
          </w:rPr>
          <w:t>13.4.2.3.</w:t>
        </w:r>
        <w:r w:rsidR="00677D7C" w:rsidRPr="00677D7C">
          <w:rPr>
            <w:rFonts w:eastAsiaTheme="minorEastAsia"/>
            <w:noProof/>
            <w:lang w:eastAsia="tr-TR"/>
          </w:rPr>
          <w:tab/>
        </w:r>
        <w:r w:rsidR="00677D7C" w:rsidRPr="00677D7C">
          <w:rPr>
            <w:rStyle w:val="Kpr"/>
            <w:noProof/>
          </w:rPr>
          <w:t>Plastik Çivili Dübel</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_Toc505861545 \h </w:instrText>
        </w:r>
        <w:r w:rsidR="00677D7C" w:rsidRPr="00677D7C">
          <w:rPr>
            <w:noProof/>
            <w:webHidden/>
          </w:rPr>
        </w:r>
        <w:r w:rsidR="00677D7C" w:rsidRPr="00677D7C">
          <w:rPr>
            <w:noProof/>
            <w:webHidden/>
          </w:rPr>
          <w:fldChar w:fldCharType="separate"/>
        </w:r>
        <w:r w:rsidR="00EC2A5F">
          <w:rPr>
            <w:noProof/>
            <w:webHidden/>
          </w:rPr>
          <w:t>32</w:t>
        </w:r>
        <w:r w:rsidR="00677D7C" w:rsidRPr="00677D7C">
          <w:rPr>
            <w:noProof/>
            <w:webHidden/>
          </w:rPr>
          <w:fldChar w:fldCharType="end"/>
        </w:r>
      </w:hyperlink>
    </w:p>
    <w:p w:rsidR="00677D7C" w:rsidRPr="00677D7C" w:rsidRDefault="00A14B4F" w:rsidP="00D85ACF">
      <w:pPr>
        <w:pStyle w:val="T4"/>
        <w:tabs>
          <w:tab w:val="left" w:pos="1760"/>
          <w:tab w:val="right" w:leader="dot" w:pos="9062"/>
        </w:tabs>
        <w:rPr>
          <w:rFonts w:eastAsiaTheme="minorEastAsia"/>
          <w:noProof/>
          <w:lang w:eastAsia="tr-TR"/>
        </w:rPr>
      </w:pPr>
      <w:hyperlink w:anchor="_Toc505861546" w:history="1">
        <w:r w:rsidR="00677D7C" w:rsidRPr="00677D7C">
          <w:rPr>
            <w:rStyle w:val="Kpr"/>
            <w:noProof/>
          </w:rPr>
          <w:t>13.4.2.4.</w:t>
        </w:r>
        <w:r w:rsidR="00677D7C" w:rsidRPr="00677D7C">
          <w:rPr>
            <w:rFonts w:eastAsiaTheme="minorEastAsia"/>
            <w:noProof/>
            <w:lang w:eastAsia="tr-TR"/>
          </w:rPr>
          <w:tab/>
        </w:r>
        <w:r w:rsidR="00677D7C" w:rsidRPr="00677D7C">
          <w:rPr>
            <w:rStyle w:val="Kpr"/>
            <w:noProof/>
          </w:rPr>
          <w:t>Metal Yangın Destek Dübeli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_Toc505861546 \h </w:instrText>
        </w:r>
        <w:r w:rsidR="00677D7C" w:rsidRPr="00677D7C">
          <w:rPr>
            <w:noProof/>
            <w:webHidden/>
          </w:rPr>
        </w:r>
        <w:r w:rsidR="00677D7C" w:rsidRPr="00677D7C">
          <w:rPr>
            <w:noProof/>
            <w:webHidden/>
          </w:rPr>
          <w:fldChar w:fldCharType="separate"/>
        </w:r>
        <w:r w:rsidR="00EC2A5F">
          <w:rPr>
            <w:noProof/>
            <w:webHidden/>
          </w:rPr>
          <w:t>32</w:t>
        </w:r>
        <w:r w:rsidR="00677D7C" w:rsidRPr="00677D7C">
          <w:rPr>
            <w:noProof/>
            <w:webHidden/>
          </w:rPr>
          <w:fldChar w:fldCharType="end"/>
        </w:r>
      </w:hyperlink>
    </w:p>
    <w:p w:rsidR="00677D7C" w:rsidRPr="00677D7C" w:rsidRDefault="00A14B4F" w:rsidP="00D85ACF">
      <w:pPr>
        <w:pStyle w:val="T3"/>
        <w:tabs>
          <w:tab w:val="left" w:pos="1320"/>
          <w:tab w:val="right" w:leader="dot" w:pos="9062"/>
        </w:tabs>
        <w:rPr>
          <w:noProof/>
        </w:rPr>
      </w:pPr>
      <w:hyperlink w:anchor="_Toc505861547" w:history="1">
        <w:r w:rsidR="00677D7C" w:rsidRPr="00677D7C">
          <w:rPr>
            <w:rStyle w:val="Kpr"/>
            <w:noProof/>
          </w:rPr>
          <w:t>13.4.3.</w:t>
        </w:r>
        <w:r w:rsidR="00677D7C" w:rsidRPr="00677D7C">
          <w:rPr>
            <w:noProof/>
          </w:rPr>
          <w:tab/>
        </w:r>
        <w:r w:rsidR="00677D7C" w:rsidRPr="00677D7C">
          <w:rPr>
            <w:rStyle w:val="Kpr"/>
            <w:noProof/>
          </w:rPr>
          <w:t>Uygulama Esasları</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_Toc505861547 \h </w:instrText>
        </w:r>
        <w:r w:rsidR="00677D7C" w:rsidRPr="00677D7C">
          <w:rPr>
            <w:noProof/>
            <w:webHidden/>
          </w:rPr>
        </w:r>
        <w:r w:rsidR="00677D7C" w:rsidRPr="00677D7C">
          <w:rPr>
            <w:noProof/>
            <w:webHidden/>
          </w:rPr>
          <w:fldChar w:fldCharType="separate"/>
        </w:r>
        <w:r w:rsidR="00EC2A5F">
          <w:rPr>
            <w:noProof/>
            <w:webHidden/>
          </w:rPr>
          <w:t>32</w:t>
        </w:r>
        <w:r w:rsidR="00677D7C" w:rsidRPr="00677D7C">
          <w:rPr>
            <w:noProof/>
            <w:webHidden/>
          </w:rPr>
          <w:fldChar w:fldCharType="end"/>
        </w:r>
      </w:hyperlink>
    </w:p>
    <w:p w:rsidR="00677D7C" w:rsidRPr="00677D7C" w:rsidRDefault="00A14B4F" w:rsidP="00D85ACF">
      <w:pPr>
        <w:pStyle w:val="T3"/>
        <w:tabs>
          <w:tab w:val="left" w:pos="1320"/>
          <w:tab w:val="right" w:leader="dot" w:pos="9062"/>
        </w:tabs>
        <w:rPr>
          <w:noProof/>
        </w:rPr>
      </w:pPr>
      <w:hyperlink w:anchor="_Toc505861548" w:history="1">
        <w:r w:rsidR="00677D7C" w:rsidRPr="00677D7C">
          <w:rPr>
            <w:rStyle w:val="Kpr"/>
            <w:noProof/>
          </w:rPr>
          <w:t>13.4.4.</w:t>
        </w:r>
        <w:r w:rsidR="00677D7C" w:rsidRPr="00677D7C">
          <w:rPr>
            <w:noProof/>
          </w:rPr>
          <w:tab/>
        </w:r>
        <w:r w:rsidR="00677D7C" w:rsidRPr="00677D7C">
          <w:rPr>
            <w:rStyle w:val="Kpr"/>
            <w:noProof/>
          </w:rPr>
          <w:t>Uygunluk Kriterleri</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_Toc505861548 \h </w:instrText>
        </w:r>
        <w:r w:rsidR="00677D7C" w:rsidRPr="00677D7C">
          <w:rPr>
            <w:noProof/>
            <w:webHidden/>
          </w:rPr>
        </w:r>
        <w:r w:rsidR="00677D7C" w:rsidRPr="00677D7C">
          <w:rPr>
            <w:noProof/>
            <w:webHidden/>
          </w:rPr>
          <w:fldChar w:fldCharType="separate"/>
        </w:r>
        <w:r w:rsidR="00EC2A5F">
          <w:rPr>
            <w:noProof/>
            <w:webHidden/>
          </w:rPr>
          <w:t>33</w:t>
        </w:r>
        <w:r w:rsidR="00677D7C" w:rsidRPr="00677D7C">
          <w:rPr>
            <w:noProof/>
            <w:webHidden/>
          </w:rPr>
          <w:fldChar w:fldCharType="end"/>
        </w:r>
      </w:hyperlink>
    </w:p>
    <w:p w:rsidR="00677D7C" w:rsidRDefault="00A14B4F" w:rsidP="00D85ACF">
      <w:pPr>
        <w:pStyle w:val="T3"/>
        <w:tabs>
          <w:tab w:val="left" w:pos="1320"/>
          <w:tab w:val="right" w:leader="dot" w:pos="9062"/>
        </w:tabs>
        <w:rPr>
          <w:ins w:id="0" w:author="Nurseda ERDOĞAN" w:date="2019-01-31T11:05:00Z"/>
          <w:noProof/>
        </w:rPr>
      </w:pPr>
      <w:hyperlink w:anchor="_Toc505861549" w:history="1">
        <w:r w:rsidR="00677D7C" w:rsidRPr="00677D7C">
          <w:rPr>
            <w:rStyle w:val="Kpr"/>
            <w:noProof/>
          </w:rPr>
          <w:t>13.4.5.</w:t>
        </w:r>
        <w:r w:rsidR="00677D7C" w:rsidRPr="00677D7C">
          <w:rPr>
            <w:noProof/>
          </w:rPr>
          <w:tab/>
        </w:r>
        <w:r w:rsidR="00677D7C" w:rsidRPr="00677D7C">
          <w:rPr>
            <w:rStyle w:val="Kpr"/>
            <w:noProof/>
          </w:rPr>
          <w:t>İlgili Standartlar</w:t>
        </w:r>
        <w:r w:rsidR="00677D7C" w:rsidRPr="00677D7C">
          <w:rPr>
            <w:noProof/>
            <w:webHidden/>
          </w:rPr>
          <w:tab/>
        </w:r>
        <w:r w:rsidR="00677D7C" w:rsidRPr="00677D7C">
          <w:rPr>
            <w:noProof/>
            <w:webHidden/>
          </w:rPr>
          <w:fldChar w:fldCharType="begin"/>
        </w:r>
        <w:r w:rsidR="00677D7C" w:rsidRPr="00677D7C">
          <w:rPr>
            <w:noProof/>
            <w:webHidden/>
          </w:rPr>
          <w:instrText xml:space="preserve"> PAGEREF _Toc505861549 \h </w:instrText>
        </w:r>
        <w:r w:rsidR="00677D7C" w:rsidRPr="00677D7C">
          <w:rPr>
            <w:noProof/>
            <w:webHidden/>
          </w:rPr>
        </w:r>
        <w:r w:rsidR="00677D7C" w:rsidRPr="00677D7C">
          <w:rPr>
            <w:noProof/>
            <w:webHidden/>
          </w:rPr>
          <w:fldChar w:fldCharType="separate"/>
        </w:r>
        <w:r w:rsidR="00EC2A5F">
          <w:rPr>
            <w:noProof/>
            <w:webHidden/>
          </w:rPr>
          <w:t>33</w:t>
        </w:r>
        <w:r w:rsidR="00677D7C" w:rsidRPr="00677D7C">
          <w:rPr>
            <w:noProof/>
            <w:webHidden/>
          </w:rPr>
          <w:fldChar w:fldCharType="end"/>
        </w:r>
      </w:hyperlink>
    </w:p>
    <w:p w:rsidR="009D2E70" w:rsidRPr="009D2E70" w:rsidRDefault="009D2E70" w:rsidP="009D2E70">
      <w:pPr>
        <w:ind w:left="284"/>
        <w:rPr>
          <w:lang w:eastAsia="tr-TR"/>
          <w:rPrChange w:id="1" w:author="Nurseda ERDOĞAN" w:date="2019-01-31T11:05:00Z">
            <w:rPr>
              <w:noProof/>
            </w:rPr>
          </w:rPrChange>
        </w:rPr>
        <w:pPrChange w:id="2" w:author="Nurseda ERDOĞAN" w:date="2019-01-31T11:05:00Z">
          <w:pPr>
            <w:pStyle w:val="T3"/>
            <w:tabs>
              <w:tab w:val="left" w:pos="1320"/>
              <w:tab w:val="right" w:leader="dot" w:pos="9062"/>
            </w:tabs>
          </w:pPr>
        </w:pPrChange>
      </w:pPr>
      <w:ins w:id="3" w:author="Nurseda ERDOĞAN" w:date="2019-01-31T11:05:00Z">
        <w:r w:rsidRPr="009D2E70">
          <w:rPr>
            <w:lang w:eastAsia="tr-TR"/>
          </w:rPr>
          <w:t>13.5. Meslekî Yeterlilik Belgesi</w:t>
        </w:r>
        <w:r>
          <w:rPr>
            <w:lang w:eastAsia="tr-TR"/>
          </w:rPr>
          <w:t>………………………………………………………………..…………………………………..33</w:t>
        </w:r>
      </w:ins>
    </w:p>
    <w:p w:rsidR="00677D7C" w:rsidRPr="00677D7C" w:rsidRDefault="00677D7C">
      <w:pPr>
        <w:rPr>
          <w:lang w:eastAsia="tr-TR"/>
        </w:rPr>
      </w:pPr>
      <w:r w:rsidRPr="00677D7C">
        <w:rPr>
          <w:lang w:eastAsia="tr-TR"/>
        </w:rPr>
        <w:fldChar w:fldCharType="end"/>
      </w:r>
      <w:r w:rsidRPr="00677D7C">
        <w:rPr>
          <w:lang w:eastAsia="tr-TR"/>
        </w:rPr>
        <w:br w:type="page"/>
      </w:r>
      <w:bookmarkStart w:id="4" w:name="_GoBack"/>
      <w:bookmarkEnd w:id="4"/>
    </w:p>
    <w:p w:rsidR="00677D7C" w:rsidRPr="00677D7C" w:rsidRDefault="00677D7C" w:rsidP="00677D7C">
      <w:pPr>
        <w:rPr>
          <w:lang w:eastAsia="tr-TR"/>
        </w:rPr>
      </w:pPr>
    </w:p>
    <w:p w:rsidR="00841517" w:rsidRDefault="00841517" w:rsidP="00841517">
      <w:pPr>
        <w:pStyle w:val="Balk2"/>
        <w:ind w:left="1134" w:hanging="1134"/>
        <w:rPr>
          <w:rFonts w:eastAsiaTheme="minorHAnsi"/>
        </w:rPr>
      </w:pPr>
      <w:bookmarkStart w:id="5" w:name="_Toc505268885"/>
      <w:bookmarkStart w:id="6" w:name="_Toc505268915"/>
      <w:bookmarkStart w:id="7" w:name="_Toc505605619"/>
      <w:bookmarkStart w:id="8" w:name="_Toc505861392"/>
      <w:r w:rsidRPr="00CA7211">
        <w:rPr>
          <w:rFonts w:eastAsiaTheme="minorHAnsi"/>
        </w:rPr>
        <w:t xml:space="preserve">Duvarlarda Isı Yalıtımı </w:t>
      </w:r>
      <w:r w:rsidR="008F0FAF">
        <w:rPr>
          <w:rFonts w:eastAsiaTheme="minorHAnsi"/>
        </w:rPr>
        <w:t>İşleri</w:t>
      </w:r>
      <w:bookmarkEnd w:id="5"/>
      <w:bookmarkEnd w:id="6"/>
      <w:bookmarkEnd w:id="7"/>
      <w:bookmarkEnd w:id="8"/>
    </w:p>
    <w:p w:rsidR="00CA7211" w:rsidRPr="00CA7211" w:rsidRDefault="00CA7211" w:rsidP="0017151A">
      <w:pPr>
        <w:pStyle w:val="Balk3"/>
        <w:ind w:left="1134" w:hanging="1134"/>
        <w:rPr>
          <w:rFonts w:eastAsiaTheme="minorHAnsi"/>
        </w:rPr>
      </w:pPr>
      <w:bookmarkStart w:id="9" w:name="_Toc505268886"/>
      <w:bookmarkStart w:id="10" w:name="_Toc505268916"/>
      <w:bookmarkStart w:id="11" w:name="_Toc505605620"/>
      <w:bookmarkStart w:id="12" w:name="_Toc505861393"/>
      <w:r w:rsidRPr="00CA7211">
        <w:rPr>
          <w:rFonts w:eastAsiaTheme="minorHAnsi"/>
        </w:rPr>
        <w:t>Duvar İçten Isı Yalıtımı</w:t>
      </w:r>
      <w:bookmarkEnd w:id="9"/>
      <w:bookmarkEnd w:id="10"/>
      <w:bookmarkEnd w:id="11"/>
      <w:bookmarkEnd w:id="12"/>
    </w:p>
    <w:p w:rsidR="0017151A" w:rsidRDefault="00CA7211" w:rsidP="0017151A">
      <w:pPr>
        <w:pStyle w:val="Balk4"/>
        <w:ind w:left="1134" w:hanging="1134"/>
      </w:pPr>
      <w:bookmarkStart w:id="13" w:name="_Toc505268917"/>
      <w:bookmarkStart w:id="14" w:name="_Toc505605621"/>
      <w:bookmarkStart w:id="15" w:name="_Toc505861394"/>
      <w:r w:rsidRPr="00CA7211">
        <w:t>Alçı Kompozit Levhalar ile Duvarlarda İçten Isı Yalıtım İşleri Genel Teknik Şartnamesi</w:t>
      </w:r>
      <w:bookmarkEnd w:id="13"/>
      <w:bookmarkEnd w:id="14"/>
      <w:bookmarkEnd w:id="15"/>
    </w:p>
    <w:p w:rsidR="00CA7211" w:rsidRPr="0017151A" w:rsidRDefault="003932A4" w:rsidP="0017151A">
      <w:pPr>
        <w:pStyle w:val="Balk5"/>
        <w:ind w:left="1134" w:hanging="1134"/>
        <w:rPr>
          <w:rStyle w:val="Balk4Char"/>
          <w:b/>
        </w:rPr>
      </w:pPr>
      <w:bookmarkStart w:id="16" w:name="_Toc505268918"/>
      <w:bookmarkStart w:id="17" w:name="_Toc505605622"/>
      <w:bookmarkStart w:id="18" w:name="_Toc505861395"/>
      <w:r w:rsidRPr="0017151A">
        <w:t>Kapsa</w:t>
      </w:r>
      <w:r w:rsidRPr="0017151A">
        <w:rPr>
          <w:rStyle w:val="Balk4Char"/>
          <w:b/>
        </w:rPr>
        <w:t>m</w:t>
      </w:r>
      <w:bookmarkEnd w:id="16"/>
      <w:bookmarkEnd w:id="17"/>
      <w:bookmarkEnd w:id="18"/>
    </w:p>
    <w:p w:rsidR="00CA7211" w:rsidRPr="00EB6ED7" w:rsidRDefault="00CA7211" w:rsidP="003932A4">
      <w:pPr>
        <w:spacing w:before="160" w:after="0"/>
        <w:rPr>
          <w:rFonts w:ascii="Times New Roman" w:hAnsi="Times New Roman" w:cs="Times New Roman"/>
          <w:sz w:val="24"/>
          <w:szCs w:val="24"/>
        </w:rPr>
      </w:pPr>
      <w:r>
        <w:rPr>
          <w:rFonts w:ascii="Times New Roman" w:hAnsi="Times New Roman" w:cs="Times New Roman"/>
          <w:sz w:val="24"/>
          <w:szCs w:val="24"/>
        </w:rPr>
        <w:t>B</w:t>
      </w:r>
      <w:r w:rsidRPr="00B42257">
        <w:rPr>
          <w:rFonts w:ascii="Times New Roman" w:hAnsi="Times New Roman" w:cs="Times New Roman"/>
          <w:sz w:val="24"/>
          <w:szCs w:val="24"/>
        </w:rPr>
        <w:t xml:space="preserve">ir yüzü </w:t>
      </w:r>
      <w:r w:rsidRPr="00F62CFA">
        <w:rPr>
          <w:rFonts w:ascii="Times New Roman" w:hAnsi="Times New Roman" w:cs="Times New Roman"/>
          <w:sz w:val="24"/>
          <w:szCs w:val="24"/>
        </w:rPr>
        <w:t>alçı levha</w:t>
      </w:r>
      <w:r>
        <w:rPr>
          <w:rFonts w:ascii="Times New Roman" w:hAnsi="Times New Roman" w:cs="Times New Roman"/>
          <w:sz w:val="24"/>
          <w:szCs w:val="24"/>
        </w:rPr>
        <w:t xml:space="preserve"> </w:t>
      </w:r>
      <w:r w:rsidRPr="00B42257">
        <w:rPr>
          <w:rFonts w:ascii="Times New Roman" w:hAnsi="Times New Roman" w:cs="Times New Roman"/>
          <w:sz w:val="24"/>
          <w:szCs w:val="24"/>
        </w:rPr>
        <w:t>i</w:t>
      </w:r>
      <w:r>
        <w:rPr>
          <w:rFonts w:ascii="Times New Roman" w:hAnsi="Times New Roman" w:cs="Times New Roman"/>
          <w:sz w:val="24"/>
          <w:szCs w:val="24"/>
        </w:rPr>
        <w:t>le kompozit hale getirilmiş muhtelif</w:t>
      </w:r>
      <w:r w:rsidRPr="00B42257">
        <w:rPr>
          <w:rFonts w:ascii="Times New Roman" w:hAnsi="Times New Roman" w:cs="Times New Roman"/>
          <w:sz w:val="24"/>
          <w:szCs w:val="24"/>
        </w:rPr>
        <w:t xml:space="preserve"> ısı yalıtım </w:t>
      </w:r>
      <w:r>
        <w:rPr>
          <w:rFonts w:ascii="Times New Roman" w:hAnsi="Times New Roman" w:cs="Times New Roman"/>
          <w:sz w:val="24"/>
          <w:szCs w:val="24"/>
        </w:rPr>
        <w:t>levhaları ile yapılan içten</w:t>
      </w:r>
      <w:r w:rsidRPr="00FF2697">
        <w:rPr>
          <w:rFonts w:ascii="Times New Roman" w:hAnsi="Times New Roman" w:cs="Times New Roman"/>
          <w:sz w:val="24"/>
          <w:szCs w:val="24"/>
        </w:rPr>
        <w:t xml:space="preserve"> ısı yalıtımı uygulama esaslarını kapsar.</w:t>
      </w:r>
    </w:p>
    <w:p w:rsidR="00CA7211" w:rsidRPr="003932A4" w:rsidRDefault="003932A4" w:rsidP="0017151A">
      <w:pPr>
        <w:pStyle w:val="Balk5"/>
        <w:numPr>
          <w:ilvl w:val="0"/>
          <w:numId w:val="0"/>
        </w:numPr>
      </w:pPr>
      <w:bookmarkStart w:id="19" w:name="_Toc505268919"/>
      <w:bookmarkStart w:id="20" w:name="_Toc505605623"/>
      <w:bookmarkStart w:id="21" w:name="_Toc505861396"/>
      <w:r w:rsidRPr="003932A4">
        <w:t>13.1.1.1.</w:t>
      </w:r>
      <w:r>
        <w:t>2</w:t>
      </w:r>
      <w:r w:rsidRPr="003932A4">
        <w:t xml:space="preserve">. </w:t>
      </w:r>
      <w:r w:rsidR="00CA7211" w:rsidRPr="003932A4">
        <w:t>T</w:t>
      </w:r>
      <w:r w:rsidRPr="003932A4">
        <w:t>anım</w:t>
      </w:r>
      <w:bookmarkEnd w:id="19"/>
      <w:bookmarkEnd w:id="20"/>
      <w:bookmarkEnd w:id="21"/>
    </w:p>
    <w:p w:rsidR="00CA7211" w:rsidRDefault="00CA7211" w:rsidP="003932A4">
      <w:pPr>
        <w:spacing w:before="160" w:after="0"/>
        <w:jc w:val="both"/>
        <w:rPr>
          <w:rFonts w:ascii="Times New Roman" w:hAnsi="Times New Roman" w:cs="Times New Roman"/>
          <w:color w:val="000000" w:themeColor="text1"/>
          <w:sz w:val="24"/>
          <w:szCs w:val="24"/>
        </w:rPr>
      </w:pPr>
      <w:bookmarkStart w:id="22" w:name="_Hlk487095153"/>
      <w:r>
        <w:rPr>
          <w:rFonts w:ascii="Times New Roman" w:hAnsi="Times New Roman" w:cs="Times New Roman"/>
          <w:sz w:val="24"/>
          <w:szCs w:val="24"/>
        </w:rPr>
        <w:t>B</w:t>
      </w:r>
      <w:r w:rsidRPr="00B42257">
        <w:rPr>
          <w:rFonts w:ascii="Times New Roman" w:hAnsi="Times New Roman" w:cs="Times New Roman"/>
          <w:sz w:val="24"/>
          <w:szCs w:val="24"/>
        </w:rPr>
        <w:t xml:space="preserve">ir yüzü </w:t>
      </w:r>
      <w:r w:rsidRPr="00F62CFA">
        <w:rPr>
          <w:rFonts w:ascii="Times New Roman" w:hAnsi="Times New Roman" w:cs="Times New Roman"/>
          <w:sz w:val="24"/>
          <w:szCs w:val="24"/>
        </w:rPr>
        <w:t>alçı levha</w:t>
      </w:r>
      <w:r>
        <w:rPr>
          <w:rFonts w:ascii="Times New Roman" w:hAnsi="Times New Roman" w:cs="Times New Roman"/>
          <w:sz w:val="24"/>
          <w:szCs w:val="24"/>
        </w:rPr>
        <w:t xml:space="preserve"> </w:t>
      </w:r>
      <w:r w:rsidRPr="00B42257">
        <w:rPr>
          <w:rFonts w:ascii="Times New Roman" w:hAnsi="Times New Roman" w:cs="Times New Roman"/>
          <w:sz w:val="24"/>
          <w:szCs w:val="24"/>
        </w:rPr>
        <w:t>i</w:t>
      </w:r>
      <w:r>
        <w:rPr>
          <w:rFonts w:ascii="Times New Roman" w:hAnsi="Times New Roman" w:cs="Times New Roman"/>
          <w:sz w:val="24"/>
          <w:szCs w:val="24"/>
        </w:rPr>
        <w:t>le kompozit hale getirilmiş muhtelif</w:t>
      </w:r>
      <w:r w:rsidRPr="00B42257">
        <w:rPr>
          <w:rFonts w:ascii="Times New Roman" w:hAnsi="Times New Roman" w:cs="Times New Roman"/>
          <w:sz w:val="24"/>
          <w:szCs w:val="24"/>
        </w:rPr>
        <w:t xml:space="preserve"> ısı yalıtım </w:t>
      </w:r>
      <w:r>
        <w:rPr>
          <w:rFonts w:ascii="Times New Roman" w:hAnsi="Times New Roman" w:cs="Times New Roman"/>
          <w:sz w:val="24"/>
          <w:szCs w:val="24"/>
        </w:rPr>
        <w:t xml:space="preserve">levhaları ile </w:t>
      </w:r>
      <w:r w:rsidRPr="00783A30">
        <w:rPr>
          <w:rFonts w:ascii="Times New Roman" w:hAnsi="Times New Roman" w:cs="Times New Roman"/>
          <w:color w:val="000000" w:themeColor="text1"/>
          <w:sz w:val="24"/>
          <w:szCs w:val="24"/>
        </w:rPr>
        <w:t>yapılan içten ısı yalıtımı uygulama esaslarıdır.</w:t>
      </w:r>
      <w:bookmarkEnd w:id="22"/>
    </w:p>
    <w:p w:rsidR="003932A4" w:rsidRPr="0017151A" w:rsidRDefault="00CA7211" w:rsidP="0017151A">
      <w:pPr>
        <w:pStyle w:val="Balk6"/>
        <w:ind w:left="1134" w:hanging="1134"/>
        <w:rPr>
          <w:rFonts w:cs="Times New Roman"/>
          <w:b w:val="0"/>
          <w:color w:val="000000" w:themeColor="text1"/>
          <w:szCs w:val="24"/>
        </w:rPr>
      </w:pPr>
      <w:bookmarkStart w:id="23" w:name="_Toc505268920"/>
      <w:bookmarkStart w:id="24" w:name="_Toc505605624"/>
      <w:bookmarkStart w:id="25" w:name="_Toc505861397"/>
      <w:r w:rsidRPr="0017151A">
        <w:rPr>
          <w:rStyle w:val="Balk6Char"/>
          <w:b/>
        </w:rPr>
        <w:t>Alçı İle Kompozit Isı Yalıtım Levhaları:</w:t>
      </w:r>
      <w:bookmarkEnd w:id="23"/>
      <w:bookmarkEnd w:id="24"/>
      <w:bookmarkEnd w:id="25"/>
      <w:r w:rsidRPr="0017151A">
        <w:rPr>
          <w:rFonts w:cs="Times New Roman"/>
          <w:b w:val="0"/>
          <w:color w:val="000000" w:themeColor="text1"/>
          <w:szCs w:val="24"/>
        </w:rPr>
        <w:t xml:space="preserve"> </w:t>
      </w:r>
    </w:p>
    <w:p w:rsidR="00CA7211" w:rsidRPr="007E5DF5" w:rsidRDefault="00CA7211" w:rsidP="003932A4">
      <w:pPr>
        <w:spacing w:before="160" w:after="0"/>
        <w:jc w:val="both"/>
        <w:rPr>
          <w:rFonts w:ascii="Times New Roman" w:hAnsi="Times New Roman" w:cs="Times New Roman"/>
          <w:color w:val="000000" w:themeColor="text1"/>
          <w:sz w:val="24"/>
          <w:szCs w:val="24"/>
        </w:rPr>
      </w:pPr>
      <w:r w:rsidRPr="007E5DF5">
        <w:rPr>
          <w:rFonts w:ascii="Times New Roman" w:hAnsi="Times New Roman" w:cs="Times New Roman"/>
          <w:color w:val="000000" w:themeColor="text1"/>
          <w:sz w:val="24"/>
          <w:szCs w:val="24"/>
        </w:rPr>
        <w:t>TS EN 13950 standardına göre üretilmiş, CE işaretine sahip, TS 825’e u</w:t>
      </w:r>
      <w:r w:rsidR="002E7E8F">
        <w:rPr>
          <w:rFonts w:ascii="Times New Roman" w:hAnsi="Times New Roman" w:cs="Times New Roman"/>
          <w:color w:val="000000" w:themeColor="text1"/>
          <w:sz w:val="24"/>
          <w:szCs w:val="24"/>
        </w:rPr>
        <w:t>ygun kalınlıkta ekspande polist</w:t>
      </w:r>
      <w:r w:rsidRPr="007E5DF5">
        <w:rPr>
          <w:rFonts w:ascii="Times New Roman" w:hAnsi="Times New Roman" w:cs="Times New Roman"/>
          <w:color w:val="000000" w:themeColor="text1"/>
          <w:sz w:val="24"/>
          <w:szCs w:val="24"/>
        </w:rPr>
        <w:t>ren</w:t>
      </w:r>
      <w:r w:rsidR="002E7E8F">
        <w:rPr>
          <w:rFonts w:ascii="Times New Roman" w:hAnsi="Times New Roman" w:cs="Times New Roman"/>
          <w:color w:val="000000" w:themeColor="text1"/>
          <w:sz w:val="24"/>
          <w:szCs w:val="24"/>
        </w:rPr>
        <w:t xml:space="preserve"> köpüğü (EPS), ekstürüde polist</w:t>
      </w:r>
      <w:r w:rsidRPr="007E5DF5">
        <w:rPr>
          <w:rFonts w:ascii="Times New Roman" w:hAnsi="Times New Roman" w:cs="Times New Roman"/>
          <w:color w:val="000000" w:themeColor="text1"/>
          <w:sz w:val="24"/>
          <w:szCs w:val="24"/>
        </w:rPr>
        <w:t xml:space="preserve">ren köpüğü (XPS), poliüretan köpüğü (PUR/PIR), fenol köpüğü (PF) veya taşyünü ısı yalıtım levhalarından birine, su buharı kesicisiyle veya bu kesici bulunmaksızın alçı levhanın yapıştırılmasıyla elde edilen kompozit levhadır.  </w:t>
      </w:r>
    </w:p>
    <w:p w:rsidR="003932A4" w:rsidRPr="004E0135" w:rsidRDefault="00CA7211" w:rsidP="00622D05">
      <w:pPr>
        <w:pStyle w:val="Balk6"/>
        <w:numPr>
          <w:ilvl w:val="5"/>
          <w:numId w:val="8"/>
        </w:numPr>
        <w:ind w:left="1418" w:hanging="1418"/>
      </w:pPr>
      <w:bookmarkStart w:id="26" w:name="_Toc505268921"/>
      <w:bookmarkStart w:id="27" w:name="_Toc505605625"/>
      <w:bookmarkStart w:id="28" w:name="_Toc505861398"/>
      <w:r w:rsidRPr="004E0135">
        <w:rPr>
          <w:rStyle w:val="Balk6Char"/>
          <w:b/>
          <w:iCs/>
        </w:rPr>
        <w:t>Yapıştırıcı:</w:t>
      </w:r>
      <w:bookmarkEnd w:id="26"/>
      <w:bookmarkEnd w:id="27"/>
      <w:bookmarkEnd w:id="28"/>
      <w:r w:rsidRPr="004E0135">
        <w:t xml:space="preserve"> </w:t>
      </w:r>
    </w:p>
    <w:p w:rsidR="00CA7211" w:rsidRPr="00BB62E5" w:rsidRDefault="00CA7211" w:rsidP="003932A4">
      <w:pPr>
        <w:spacing w:before="160" w:after="0"/>
        <w:jc w:val="both"/>
        <w:rPr>
          <w:rFonts w:ascii="Times New Roman" w:hAnsi="Times New Roman" w:cs="Times New Roman"/>
          <w:sz w:val="24"/>
          <w:szCs w:val="24"/>
        </w:rPr>
      </w:pPr>
      <w:r w:rsidRPr="00BB62E5">
        <w:rPr>
          <w:rFonts w:ascii="Times New Roman" w:hAnsi="Times New Roman" w:cs="Times New Roman"/>
          <w:sz w:val="24"/>
          <w:szCs w:val="24"/>
        </w:rPr>
        <w:t xml:space="preserve">Isı yalıtım levhalarının yüzeye yapıştırılması amacıyla kullanılan, mala ile uygulanan TS EN 14496’e uygun alçı esaslı veya TS 13566’ya uygun çimento (mineral) esaslı yapıştırma harcıdır. </w:t>
      </w:r>
    </w:p>
    <w:p w:rsidR="00CA7211" w:rsidRPr="007E5DF5" w:rsidRDefault="004E0135" w:rsidP="00622D05">
      <w:pPr>
        <w:pStyle w:val="Balk5"/>
        <w:numPr>
          <w:ilvl w:val="4"/>
          <w:numId w:val="8"/>
        </w:numPr>
      </w:pPr>
      <w:bookmarkStart w:id="29" w:name="_Toc505268922"/>
      <w:bookmarkStart w:id="30" w:name="_Toc505605626"/>
      <w:bookmarkStart w:id="31" w:name="_Toc505861399"/>
      <w:r w:rsidRPr="007E5DF5">
        <w:t>Uygulama Esasları</w:t>
      </w:r>
      <w:bookmarkEnd w:id="29"/>
      <w:bookmarkEnd w:id="30"/>
      <w:bookmarkEnd w:id="31"/>
    </w:p>
    <w:p w:rsidR="00CA7211" w:rsidRPr="007E5DF5" w:rsidRDefault="00CA7211" w:rsidP="00622D05">
      <w:pPr>
        <w:pStyle w:val="Balk6"/>
        <w:numPr>
          <w:ilvl w:val="5"/>
          <w:numId w:val="9"/>
        </w:numPr>
        <w:ind w:left="1418" w:hanging="1418"/>
      </w:pPr>
      <w:bookmarkStart w:id="32" w:name="_Toc505268923"/>
      <w:bookmarkStart w:id="33" w:name="_Toc505605627"/>
      <w:bookmarkStart w:id="34" w:name="_Toc505861400"/>
      <w:r w:rsidRPr="007E5DF5">
        <w:t>Yüzey Hazırlığı:</w:t>
      </w:r>
      <w:bookmarkEnd w:id="32"/>
      <w:bookmarkEnd w:id="33"/>
      <w:bookmarkEnd w:id="34"/>
      <w:r w:rsidRPr="007E5DF5">
        <w:t xml:space="preserve"> </w:t>
      </w:r>
    </w:p>
    <w:p w:rsidR="00CA7211" w:rsidRDefault="00CA7211" w:rsidP="003932A4">
      <w:pPr>
        <w:spacing w:before="160" w:after="0"/>
        <w:jc w:val="both"/>
        <w:rPr>
          <w:rFonts w:ascii="Times New Roman" w:hAnsi="Times New Roman" w:cs="Times New Roman"/>
          <w:sz w:val="24"/>
          <w:szCs w:val="24"/>
        </w:rPr>
      </w:pPr>
      <w:r w:rsidRPr="00B42257">
        <w:rPr>
          <w:rFonts w:ascii="Times New Roman" w:hAnsi="Times New Roman" w:cs="Times New Roman"/>
          <w:sz w:val="24"/>
          <w:szCs w:val="24"/>
        </w:rPr>
        <w:t>Uygulama yapılacak yüzey temiz, sıva kabarıkları vb. pürüzlerden arındırılmış ve kuru olmalıdır.</w:t>
      </w:r>
      <w:r>
        <w:rPr>
          <w:rFonts w:ascii="Times New Roman" w:hAnsi="Times New Roman" w:cs="Times New Roman"/>
          <w:sz w:val="24"/>
          <w:szCs w:val="24"/>
        </w:rPr>
        <w:t xml:space="preserve"> </w:t>
      </w:r>
    </w:p>
    <w:p w:rsidR="00CA7211" w:rsidRDefault="00CA7211" w:rsidP="003932A4">
      <w:pPr>
        <w:spacing w:before="160" w:after="0"/>
        <w:jc w:val="both"/>
        <w:rPr>
          <w:rFonts w:ascii="Times New Roman" w:hAnsi="Times New Roman" w:cs="Times New Roman"/>
          <w:sz w:val="24"/>
          <w:szCs w:val="24"/>
        </w:rPr>
      </w:pPr>
      <w:r>
        <w:rPr>
          <w:rFonts w:ascii="Times New Roman" w:hAnsi="Times New Roman" w:cs="Times New Roman"/>
          <w:sz w:val="24"/>
          <w:szCs w:val="24"/>
        </w:rPr>
        <w:t>Uygulama yüzeyindeki</w:t>
      </w:r>
      <w:r w:rsidRPr="00137631">
        <w:rPr>
          <w:rFonts w:ascii="Times New Roman" w:hAnsi="Times New Roman" w:cs="Times New Roman"/>
          <w:sz w:val="24"/>
          <w:szCs w:val="24"/>
        </w:rPr>
        <w:t xml:space="preserve"> mevcut boya ya da kaplama incelenerek zayıf ya da kabarmış kısımlar kazını</w:t>
      </w:r>
      <w:r>
        <w:rPr>
          <w:rFonts w:ascii="Times New Roman" w:hAnsi="Times New Roman" w:cs="Times New Roman"/>
          <w:sz w:val="24"/>
          <w:szCs w:val="24"/>
        </w:rPr>
        <w:t>r</w:t>
      </w:r>
      <w:r w:rsidRPr="00137631">
        <w:rPr>
          <w:rFonts w:ascii="Times New Roman" w:hAnsi="Times New Roman" w:cs="Times New Roman"/>
          <w:sz w:val="24"/>
          <w:szCs w:val="24"/>
        </w:rPr>
        <w:t xml:space="preserve">, eğer varsa sağlam olmayan yüzeylerde tamir harçları ile tamirat yapılarak bu bölgeler tutunmaya daha elverişli hale getirilir. </w:t>
      </w:r>
      <w:r>
        <w:rPr>
          <w:rFonts w:ascii="Times New Roman" w:hAnsi="Times New Roman" w:cs="Times New Roman"/>
          <w:sz w:val="24"/>
          <w:szCs w:val="24"/>
        </w:rPr>
        <w:t>U</w:t>
      </w:r>
      <w:r w:rsidRPr="00137631">
        <w:rPr>
          <w:rFonts w:ascii="Times New Roman" w:hAnsi="Times New Roman" w:cs="Times New Roman"/>
          <w:sz w:val="24"/>
          <w:szCs w:val="24"/>
        </w:rPr>
        <w:t>ygulama yüzeyinde yosun, bakteri vb. kirlilikler mevcut ise uygun temizleyiciler ile bu bölgeler temizlenir. Yüzeyde herhangi bir sebepten ötürü tuz kusması söz konusu ise, tel fırça ile yüzeydeki tuz (beyazlanmalar) uygul</w:t>
      </w:r>
      <w:r>
        <w:rPr>
          <w:rFonts w:ascii="Times New Roman" w:hAnsi="Times New Roman" w:cs="Times New Roman"/>
          <w:sz w:val="24"/>
          <w:szCs w:val="24"/>
        </w:rPr>
        <w:t>ama yüzeyinden uzaklaştırıl</w:t>
      </w:r>
      <w:r w:rsidRPr="00137631">
        <w:rPr>
          <w:rFonts w:ascii="Times New Roman" w:hAnsi="Times New Roman" w:cs="Times New Roman"/>
          <w:sz w:val="24"/>
          <w:szCs w:val="24"/>
        </w:rPr>
        <w:t>ır.</w:t>
      </w:r>
    </w:p>
    <w:p w:rsidR="00CA7211" w:rsidRPr="007E5DF5" w:rsidRDefault="00CA7211" w:rsidP="003932A4">
      <w:pPr>
        <w:spacing w:before="160" w:after="0"/>
        <w:jc w:val="both"/>
        <w:rPr>
          <w:rFonts w:ascii="Times New Roman" w:hAnsi="Times New Roman" w:cs="Times New Roman"/>
          <w:sz w:val="24"/>
          <w:szCs w:val="24"/>
        </w:rPr>
      </w:pPr>
      <w:r w:rsidRPr="007E5DF5">
        <w:rPr>
          <w:rFonts w:ascii="Times New Roman" w:hAnsi="Times New Roman" w:cs="Times New Roman"/>
          <w:sz w:val="24"/>
          <w:szCs w:val="24"/>
        </w:rPr>
        <w:t>Merkeze göre duvar yüzeyinde proje sorumlularının kabul sınırları dışında olan kaçıklıklar, şakul farklılıkları veya beton hataları (kalıp hatası, kırık, delik vb.) olması durumunda cephedeki kaçıklığın ve mastarsızlığın giderilmesi ve dolgu duvar elemanının yüzey emiciliğinin dengelenmesi için uygun çimento esaslı kaba sıva ile yüzey düzeltilir v</w:t>
      </w:r>
      <w:r w:rsidRPr="007E5DF5">
        <w:rPr>
          <w:rFonts w:ascii="Times New Roman" w:hAnsi="Times New Roman" w:cs="Times New Roman"/>
          <w:color w:val="000000" w:themeColor="text1"/>
          <w:sz w:val="24"/>
          <w:szCs w:val="24"/>
        </w:rPr>
        <w:t xml:space="preserve">eya alçı levhalar ile ön takozlama yapılır. Bunun için öncelikle alçı levha parçaları kesilerek mevcut </w:t>
      </w:r>
      <w:r w:rsidRPr="007E5DF5">
        <w:rPr>
          <w:rFonts w:ascii="Times New Roman" w:hAnsi="Times New Roman" w:cs="Times New Roman"/>
          <w:color w:val="000000" w:themeColor="text1"/>
          <w:sz w:val="24"/>
          <w:szCs w:val="24"/>
        </w:rPr>
        <w:lastRenderedPageBreak/>
        <w:t xml:space="preserve">duvar yüzeyine yapıştırılır. Daha sonra yüzeye kompozit levha uygulaması yapılır. </w:t>
      </w:r>
      <w:r w:rsidRPr="007E5DF5">
        <w:rPr>
          <w:rFonts w:ascii="Times New Roman" w:hAnsi="Times New Roman" w:cs="Times New Roman"/>
          <w:sz w:val="24"/>
          <w:szCs w:val="24"/>
        </w:rPr>
        <w:t>Yüzey emiciliği veya yüzey aderansının uygun olmadığı durumlarda özel tedbirler (aderans artırıcılar, serpme sıva vb.) alınmalıdır.</w:t>
      </w:r>
    </w:p>
    <w:p w:rsidR="00CA7211" w:rsidRPr="004E0135" w:rsidRDefault="00CA7211" w:rsidP="00622D05">
      <w:pPr>
        <w:pStyle w:val="Balk6"/>
        <w:numPr>
          <w:ilvl w:val="5"/>
          <w:numId w:val="9"/>
        </w:numPr>
        <w:ind w:left="1418" w:hanging="1418"/>
      </w:pPr>
      <w:bookmarkStart w:id="35" w:name="_Toc505268924"/>
      <w:bookmarkStart w:id="36" w:name="_Toc505605628"/>
      <w:bookmarkStart w:id="37" w:name="_Toc505861401"/>
      <w:r w:rsidRPr="004E0135">
        <w:t>Uygulama:</w:t>
      </w:r>
      <w:bookmarkEnd w:id="35"/>
      <w:bookmarkEnd w:id="36"/>
      <w:bookmarkEnd w:id="37"/>
    </w:p>
    <w:p w:rsidR="00CA7211" w:rsidRDefault="00CA7211" w:rsidP="003932A4">
      <w:pPr>
        <w:spacing w:before="160" w:after="0"/>
        <w:jc w:val="both"/>
        <w:rPr>
          <w:rFonts w:ascii="Times New Roman" w:hAnsi="Times New Roman" w:cs="Times New Roman"/>
          <w:sz w:val="24"/>
          <w:szCs w:val="24"/>
        </w:rPr>
      </w:pPr>
      <w:r>
        <w:rPr>
          <w:rFonts w:ascii="Times New Roman" w:hAnsi="Times New Roman" w:cs="Times New Roman"/>
          <w:sz w:val="24"/>
          <w:szCs w:val="24"/>
        </w:rPr>
        <w:t>A</w:t>
      </w:r>
      <w:r w:rsidRPr="004D73B2">
        <w:rPr>
          <w:rFonts w:ascii="Times New Roman" w:hAnsi="Times New Roman" w:cs="Times New Roman"/>
          <w:sz w:val="24"/>
          <w:szCs w:val="24"/>
        </w:rPr>
        <w:t>lçı levha</w:t>
      </w:r>
      <w:r>
        <w:rPr>
          <w:rFonts w:ascii="Times New Roman" w:hAnsi="Times New Roman" w:cs="Times New Roman"/>
          <w:sz w:val="24"/>
          <w:szCs w:val="24"/>
        </w:rPr>
        <w:t xml:space="preserve"> </w:t>
      </w:r>
      <w:r w:rsidRPr="00B42257">
        <w:rPr>
          <w:rFonts w:ascii="Times New Roman" w:hAnsi="Times New Roman" w:cs="Times New Roman"/>
          <w:sz w:val="24"/>
          <w:szCs w:val="24"/>
        </w:rPr>
        <w:t>kaplı ısı yalıtım levhaları testere ile uygun ölçülerde kesilir.</w:t>
      </w:r>
      <w:r>
        <w:rPr>
          <w:rFonts w:ascii="Times New Roman" w:hAnsi="Times New Roman" w:cs="Times New Roman"/>
          <w:sz w:val="24"/>
          <w:szCs w:val="24"/>
        </w:rPr>
        <w:t xml:space="preserve"> Pencere, kapı gibi açıklıklarda</w:t>
      </w:r>
      <w:r w:rsidRPr="006A6DF3">
        <w:rPr>
          <w:rFonts w:ascii="Times New Roman" w:hAnsi="Times New Roman" w:cs="Times New Roman"/>
          <w:sz w:val="24"/>
          <w:szCs w:val="24"/>
        </w:rPr>
        <w:t xml:space="preserve"> yalıtım levhalarının birleşim yerleri köşelere gelmeyecek şekilde “L” şeklinde kesil</w:t>
      </w:r>
      <w:r>
        <w:rPr>
          <w:rFonts w:ascii="Times New Roman" w:hAnsi="Times New Roman" w:cs="Times New Roman"/>
          <w:sz w:val="24"/>
          <w:szCs w:val="24"/>
        </w:rPr>
        <w:t xml:space="preserve">ir. </w:t>
      </w:r>
    </w:p>
    <w:p w:rsidR="00CA7211" w:rsidRDefault="00CA7211" w:rsidP="003932A4">
      <w:pPr>
        <w:spacing w:before="160" w:after="0"/>
        <w:jc w:val="both"/>
        <w:rPr>
          <w:rFonts w:ascii="Times New Roman" w:hAnsi="Times New Roman" w:cs="Times New Roman"/>
          <w:sz w:val="24"/>
          <w:szCs w:val="24"/>
        </w:rPr>
      </w:pPr>
      <w:r>
        <w:rPr>
          <w:rFonts w:ascii="Times New Roman" w:hAnsi="Times New Roman" w:cs="Times New Roman"/>
          <w:sz w:val="24"/>
          <w:szCs w:val="24"/>
        </w:rPr>
        <w:t xml:space="preserve">Üreticisinin tavsiyesi doğrultusunda yalıtım malzemesinin yüzeyine </w:t>
      </w:r>
      <w:r w:rsidRPr="00B42257">
        <w:rPr>
          <w:rFonts w:ascii="Times New Roman" w:hAnsi="Times New Roman" w:cs="Times New Roman"/>
          <w:sz w:val="24"/>
          <w:szCs w:val="24"/>
        </w:rPr>
        <w:t>taraklama</w:t>
      </w:r>
      <w:r>
        <w:rPr>
          <w:rFonts w:ascii="Times New Roman" w:hAnsi="Times New Roman" w:cs="Times New Roman"/>
          <w:sz w:val="24"/>
          <w:szCs w:val="24"/>
        </w:rPr>
        <w:t xml:space="preserve"> veya </w:t>
      </w:r>
      <w:r w:rsidRPr="00B42257">
        <w:rPr>
          <w:rFonts w:ascii="Times New Roman" w:hAnsi="Times New Roman" w:cs="Times New Roman"/>
          <w:sz w:val="24"/>
          <w:szCs w:val="24"/>
        </w:rPr>
        <w:t>çerçeveli öbekleme metodu ile (kenarları boyunca sürekli, orta kısımları noktasal)</w:t>
      </w:r>
      <w:r>
        <w:rPr>
          <w:rFonts w:ascii="Times New Roman" w:hAnsi="Times New Roman" w:cs="Times New Roman"/>
          <w:sz w:val="24"/>
          <w:szCs w:val="24"/>
        </w:rPr>
        <w:t xml:space="preserve"> alçı veya çimento esaslı özel yapıştırıcı uygulanır. </w:t>
      </w:r>
      <w:r w:rsidRPr="00B42257">
        <w:rPr>
          <w:rFonts w:ascii="Times New Roman" w:hAnsi="Times New Roman" w:cs="Times New Roman"/>
          <w:sz w:val="24"/>
          <w:szCs w:val="24"/>
        </w:rPr>
        <w:t>Yapıştırma işlemine köşelerden başlanır</w:t>
      </w:r>
      <w:r>
        <w:rPr>
          <w:rFonts w:ascii="Times New Roman" w:hAnsi="Times New Roman" w:cs="Times New Roman"/>
          <w:sz w:val="24"/>
          <w:szCs w:val="24"/>
        </w:rPr>
        <w:t xml:space="preserve"> ve y</w:t>
      </w:r>
      <w:r w:rsidRPr="00B42257">
        <w:rPr>
          <w:rFonts w:ascii="Times New Roman" w:hAnsi="Times New Roman" w:cs="Times New Roman"/>
          <w:sz w:val="24"/>
          <w:szCs w:val="24"/>
        </w:rPr>
        <w:t>apıştırıcı levha üzerine uygulanırken özellikle cephedeki açıklıkların çevresi boyunca, levhaların taban, tavan ve döşeme birleşimlerinde hava infiltrasyonu ve yoğuşma ihtimaline karşın yapıştırmanın kesintisiz olarak yapıl</w:t>
      </w:r>
      <w:r>
        <w:rPr>
          <w:rFonts w:ascii="Times New Roman" w:hAnsi="Times New Roman" w:cs="Times New Roman"/>
          <w:sz w:val="24"/>
          <w:szCs w:val="24"/>
        </w:rPr>
        <w:t xml:space="preserve">ması gerekmektedir. Levhalar </w:t>
      </w:r>
      <w:r w:rsidRPr="00B42257">
        <w:rPr>
          <w:rFonts w:ascii="Times New Roman" w:hAnsi="Times New Roman" w:cs="Times New Roman"/>
          <w:sz w:val="24"/>
          <w:szCs w:val="24"/>
        </w:rPr>
        <w:t>bir süre duvara bastırılarak düşey</w:t>
      </w:r>
      <w:r>
        <w:rPr>
          <w:rFonts w:ascii="Times New Roman" w:hAnsi="Times New Roman" w:cs="Times New Roman"/>
          <w:sz w:val="24"/>
          <w:szCs w:val="24"/>
        </w:rPr>
        <w:t>de</w:t>
      </w:r>
      <w:r w:rsidRPr="00B42257">
        <w:rPr>
          <w:rFonts w:ascii="Times New Roman" w:hAnsi="Times New Roman" w:cs="Times New Roman"/>
          <w:sz w:val="24"/>
          <w:szCs w:val="24"/>
        </w:rPr>
        <w:t xml:space="preserve"> teraziye alın</w:t>
      </w:r>
      <w:r>
        <w:rPr>
          <w:rFonts w:ascii="Times New Roman" w:hAnsi="Times New Roman" w:cs="Times New Roman"/>
          <w:sz w:val="24"/>
          <w:szCs w:val="24"/>
        </w:rPr>
        <w:t>arak</w:t>
      </w:r>
      <w:r w:rsidRPr="00B42257">
        <w:rPr>
          <w:rFonts w:ascii="Times New Roman" w:hAnsi="Times New Roman" w:cs="Times New Roman"/>
          <w:sz w:val="24"/>
          <w:szCs w:val="24"/>
        </w:rPr>
        <w:t xml:space="preserve"> yapışt</w:t>
      </w:r>
      <w:r>
        <w:rPr>
          <w:rFonts w:ascii="Times New Roman" w:hAnsi="Times New Roman" w:cs="Times New Roman"/>
          <w:sz w:val="24"/>
          <w:szCs w:val="24"/>
        </w:rPr>
        <w:t>ırılır. L</w:t>
      </w:r>
      <w:r w:rsidRPr="00B42257">
        <w:rPr>
          <w:rFonts w:ascii="Times New Roman" w:hAnsi="Times New Roman" w:cs="Times New Roman"/>
          <w:sz w:val="24"/>
          <w:szCs w:val="24"/>
        </w:rPr>
        <w:t xml:space="preserve">evhaların birleşim derzlerine taşan, ısı köprüsü oluşturacak yapıştırıcı artıkları kurumadan temizlenmelidir. </w:t>
      </w:r>
    </w:p>
    <w:p w:rsidR="00CA7211" w:rsidRPr="004D73B2" w:rsidRDefault="00CA7211" w:rsidP="003932A4">
      <w:pPr>
        <w:spacing w:before="160" w:after="0"/>
        <w:jc w:val="both"/>
        <w:rPr>
          <w:rFonts w:ascii="Times New Roman" w:hAnsi="Times New Roman" w:cs="Times New Roman"/>
          <w:sz w:val="24"/>
          <w:szCs w:val="24"/>
        </w:rPr>
      </w:pPr>
      <w:r>
        <w:rPr>
          <w:rFonts w:ascii="Times New Roman" w:hAnsi="Times New Roman" w:cs="Times New Roman"/>
          <w:sz w:val="24"/>
          <w:szCs w:val="24"/>
        </w:rPr>
        <w:t>Y</w:t>
      </w:r>
      <w:r w:rsidRPr="004D73B2">
        <w:rPr>
          <w:rFonts w:ascii="Times New Roman" w:hAnsi="Times New Roman" w:cs="Times New Roman"/>
          <w:sz w:val="24"/>
          <w:szCs w:val="24"/>
        </w:rPr>
        <w:t>apıştırma işleminden sonra alçı levha ek yerlerine TS EN 13963 'e uygun derz dolgu alçısı ve derz bandı uygulan</w:t>
      </w:r>
      <w:r>
        <w:rPr>
          <w:rFonts w:ascii="Times New Roman" w:hAnsi="Times New Roman" w:cs="Times New Roman"/>
          <w:sz w:val="24"/>
          <w:szCs w:val="24"/>
        </w:rPr>
        <w:t>malıd</w:t>
      </w:r>
      <w:r w:rsidRPr="004D73B2">
        <w:rPr>
          <w:rFonts w:ascii="Times New Roman" w:hAnsi="Times New Roman" w:cs="Times New Roman"/>
          <w:sz w:val="24"/>
          <w:szCs w:val="24"/>
        </w:rPr>
        <w:t>ır.</w:t>
      </w:r>
    </w:p>
    <w:p w:rsidR="00CA7211" w:rsidRPr="00E50CF4" w:rsidRDefault="00CA7211" w:rsidP="003932A4">
      <w:pPr>
        <w:spacing w:before="160" w:after="0"/>
        <w:jc w:val="both"/>
        <w:rPr>
          <w:rFonts w:ascii="Times New Roman" w:hAnsi="Times New Roman" w:cs="Times New Roman"/>
          <w:sz w:val="24"/>
          <w:szCs w:val="24"/>
        </w:rPr>
      </w:pPr>
      <w:r w:rsidRPr="004D73B2">
        <w:rPr>
          <w:rFonts w:ascii="Times New Roman" w:hAnsi="Times New Roman" w:cs="Times New Roman"/>
          <w:sz w:val="24"/>
          <w:szCs w:val="24"/>
        </w:rPr>
        <w:t>Uygulama adımları için TS 1475-2 Alçı Levha ile yapılan uygulamalar-Giydirme Duvar Uygulama Kuralları</w:t>
      </w:r>
      <w:r>
        <w:rPr>
          <w:rFonts w:ascii="Times New Roman" w:hAnsi="Times New Roman" w:cs="Times New Roman"/>
          <w:sz w:val="24"/>
          <w:szCs w:val="24"/>
        </w:rPr>
        <w:t xml:space="preserve">na uyulmalıdır. </w:t>
      </w:r>
      <w:r w:rsidRPr="00B42257">
        <w:rPr>
          <w:rFonts w:ascii="Times New Roman" w:hAnsi="Times New Roman" w:cs="Times New Roman"/>
          <w:sz w:val="24"/>
          <w:szCs w:val="24"/>
        </w:rPr>
        <w:t>Alçı levha üzerine son kat saten alçı yapılmasından sonra boyaya hazır yüzey elde edilir.</w:t>
      </w:r>
      <w:r w:rsidRPr="00935B5C">
        <w:rPr>
          <w:szCs w:val="24"/>
        </w:rPr>
        <w:t xml:space="preserve"> </w:t>
      </w:r>
    </w:p>
    <w:p w:rsidR="00CA7211" w:rsidRPr="007E5DF5" w:rsidRDefault="00CA7211" w:rsidP="003932A4">
      <w:pPr>
        <w:spacing w:before="160" w:after="0"/>
        <w:jc w:val="both"/>
        <w:rPr>
          <w:rFonts w:ascii="Times New Roman" w:hAnsi="Times New Roman" w:cs="Times New Roman"/>
          <w:sz w:val="24"/>
          <w:szCs w:val="24"/>
        </w:rPr>
      </w:pPr>
      <w:r w:rsidRPr="007E5DF5">
        <w:rPr>
          <w:rFonts w:ascii="Times New Roman" w:hAnsi="Times New Roman" w:cs="Times New Roman"/>
          <w:sz w:val="24"/>
          <w:szCs w:val="24"/>
        </w:rPr>
        <w:t xml:space="preserve">EPS, XPS, PUR/PIR gibi ürünler ile yapılan içten ısı yalıtımı uygulamalarında solvent esaslı boya kullanılmamalıdır. </w:t>
      </w:r>
    </w:p>
    <w:p w:rsidR="00CA7211" w:rsidRPr="004E0135" w:rsidRDefault="00CA7211" w:rsidP="00622D05">
      <w:pPr>
        <w:pStyle w:val="Balk6"/>
        <w:numPr>
          <w:ilvl w:val="5"/>
          <w:numId w:val="9"/>
        </w:numPr>
        <w:ind w:left="1418" w:hanging="1418"/>
      </w:pPr>
      <w:bookmarkStart w:id="38" w:name="_Toc505268925"/>
      <w:bookmarkStart w:id="39" w:name="_Toc505605629"/>
      <w:bookmarkStart w:id="40" w:name="_Toc505861402"/>
      <w:r w:rsidRPr="004E0135">
        <w:t>Depolama</w:t>
      </w:r>
      <w:bookmarkEnd w:id="38"/>
      <w:bookmarkEnd w:id="39"/>
      <w:bookmarkEnd w:id="40"/>
    </w:p>
    <w:p w:rsidR="00CA7211" w:rsidRDefault="00CA7211" w:rsidP="004E0135">
      <w:pPr>
        <w:spacing w:before="160" w:after="0"/>
        <w:jc w:val="both"/>
        <w:rPr>
          <w:rFonts w:ascii="Times New Roman" w:hAnsi="Times New Roman" w:cs="Times New Roman"/>
          <w:sz w:val="24"/>
          <w:szCs w:val="24"/>
        </w:rPr>
      </w:pPr>
      <w:r w:rsidRPr="00137631">
        <w:rPr>
          <w:rFonts w:ascii="Times New Roman" w:hAnsi="Times New Roman" w:cs="Times New Roman"/>
          <w:sz w:val="24"/>
          <w:szCs w:val="24"/>
        </w:rPr>
        <w:t>Mineral esaslı malzemeler kuru ve rutubetsiz bir ortamda 0</w:t>
      </w:r>
      <w:r w:rsidRPr="00137631">
        <w:rPr>
          <w:rFonts w:ascii="Times New Roman" w:hAnsi="Times New Roman" w:cs="Times New Roman"/>
          <w:sz w:val="24"/>
          <w:szCs w:val="24"/>
        </w:rPr>
        <w:sym w:font="Symbol" w:char="F0B0"/>
      </w:r>
      <w:r w:rsidRPr="00137631">
        <w:rPr>
          <w:rFonts w:ascii="Times New Roman" w:hAnsi="Times New Roman" w:cs="Times New Roman"/>
          <w:sz w:val="24"/>
          <w:szCs w:val="24"/>
        </w:rPr>
        <w:t>C’nin üzerinde, kapalı alanda depolanmalı, uygulamalar +5</w:t>
      </w:r>
      <w:r w:rsidRPr="00137631">
        <w:rPr>
          <w:rFonts w:ascii="Times New Roman" w:hAnsi="Times New Roman" w:cs="Times New Roman"/>
          <w:sz w:val="24"/>
          <w:szCs w:val="24"/>
        </w:rPr>
        <w:sym w:font="Symbol" w:char="F0B0"/>
      </w:r>
      <w:r w:rsidRPr="00137631">
        <w:rPr>
          <w:rFonts w:ascii="Times New Roman" w:hAnsi="Times New Roman" w:cs="Times New Roman"/>
          <w:sz w:val="24"/>
          <w:szCs w:val="24"/>
        </w:rPr>
        <w:t>C’nin altında ve 30</w:t>
      </w:r>
      <w:r w:rsidRPr="00137631">
        <w:rPr>
          <w:rFonts w:ascii="Times New Roman" w:hAnsi="Times New Roman" w:cs="Times New Roman"/>
          <w:sz w:val="24"/>
          <w:szCs w:val="24"/>
        </w:rPr>
        <w:sym w:font="Symbol" w:char="F0B0"/>
      </w:r>
      <w:r w:rsidRPr="00137631">
        <w:rPr>
          <w:rFonts w:ascii="Times New Roman" w:hAnsi="Times New Roman" w:cs="Times New Roman"/>
          <w:sz w:val="24"/>
          <w:szCs w:val="24"/>
        </w:rPr>
        <w:t xml:space="preserve">C’nin üzerinde yapılmamalıdır. </w:t>
      </w:r>
    </w:p>
    <w:p w:rsidR="00CA7211" w:rsidRDefault="00CA7211" w:rsidP="004E0135">
      <w:pPr>
        <w:spacing w:before="160" w:after="0"/>
        <w:jc w:val="both"/>
        <w:rPr>
          <w:rFonts w:ascii="Times New Roman" w:hAnsi="Times New Roman" w:cs="Times New Roman"/>
          <w:sz w:val="24"/>
          <w:szCs w:val="24"/>
        </w:rPr>
      </w:pPr>
      <w:r w:rsidRPr="00137631">
        <w:rPr>
          <w:rFonts w:ascii="Times New Roman" w:hAnsi="Times New Roman" w:cs="Times New Roman"/>
          <w:sz w:val="24"/>
          <w:szCs w:val="24"/>
        </w:rPr>
        <w:t xml:space="preserve">Isı yalıtım levhaları, rutubetsiz, serin ve kuru ortamlarda, direkt güneş ışınlarından ve yağıştan korunacak şekilde, tiner ve vernik gibi solvent içeren malzemelerden ayrı olarak depolanmalıdır. </w:t>
      </w:r>
    </w:p>
    <w:p w:rsidR="00CA7211" w:rsidRPr="00711040" w:rsidRDefault="00CA7211" w:rsidP="004E0135">
      <w:pPr>
        <w:spacing w:before="160" w:after="0"/>
        <w:jc w:val="both"/>
        <w:rPr>
          <w:rFonts w:ascii="Times New Roman" w:hAnsi="Times New Roman" w:cs="Times New Roman"/>
          <w:sz w:val="24"/>
          <w:szCs w:val="24"/>
        </w:rPr>
      </w:pPr>
      <w:r w:rsidRPr="00137631">
        <w:rPr>
          <w:rFonts w:ascii="Times New Roman" w:hAnsi="Times New Roman" w:cs="Times New Roman"/>
          <w:sz w:val="24"/>
          <w:szCs w:val="24"/>
        </w:rPr>
        <w:t xml:space="preserve">Ürünler düzgün ve muntazam olacak şekilde muhafaza edilmelidir. Varsa üreticisinin tavsiyeleri dikkate alınmalıdır. </w:t>
      </w:r>
    </w:p>
    <w:p w:rsidR="00CA7211" w:rsidRDefault="00CA7211" w:rsidP="00CA7211">
      <w:pPr>
        <w:spacing w:before="160" w:after="0"/>
        <w:ind w:firstLine="709"/>
        <w:rPr>
          <w:rFonts w:ascii="Times New Roman" w:hAnsi="Times New Roman" w:cs="Times New Roman"/>
          <w:b/>
          <w:sz w:val="28"/>
          <w:szCs w:val="28"/>
        </w:rPr>
      </w:pPr>
    </w:p>
    <w:p w:rsidR="00CA7211" w:rsidRPr="004E0135" w:rsidRDefault="004E0135" w:rsidP="00622D05">
      <w:pPr>
        <w:pStyle w:val="Balk5"/>
        <w:numPr>
          <w:ilvl w:val="4"/>
          <w:numId w:val="8"/>
        </w:numPr>
      </w:pPr>
      <w:bookmarkStart w:id="41" w:name="_Toc505268926"/>
      <w:bookmarkStart w:id="42" w:name="_Toc505605630"/>
      <w:bookmarkStart w:id="43" w:name="_Toc505861403"/>
      <w:r w:rsidRPr="004E0135">
        <w:t>Uygunluk Kriter</w:t>
      </w:r>
      <w:r w:rsidR="002E7E8F">
        <w:t>ler</w:t>
      </w:r>
      <w:r w:rsidRPr="004E0135">
        <w:t>i</w:t>
      </w:r>
      <w:bookmarkEnd w:id="41"/>
      <w:bookmarkEnd w:id="42"/>
      <w:bookmarkEnd w:id="43"/>
    </w:p>
    <w:p w:rsidR="00CA7211" w:rsidRPr="00711040" w:rsidRDefault="00CA7211" w:rsidP="004E0135">
      <w:pPr>
        <w:spacing w:before="160" w:after="0"/>
        <w:rPr>
          <w:rFonts w:ascii="Times New Roman" w:hAnsi="Times New Roman" w:cs="Times New Roman"/>
          <w:sz w:val="24"/>
          <w:szCs w:val="24"/>
        </w:rPr>
      </w:pPr>
      <w:r w:rsidRPr="00711040">
        <w:rPr>
          <w:rFonts w:ascii="Times New Roman" w:hAnsi="Times New Roman" w:cs="Times New Roman"/>
          <w:sz w:val="24"/>
          <w:szCs w:val="24"/>
        </w:rPr>
        <w:t>Yapı Malzemeleri Yönetmeliği</w:t>
      </w:r>
      <w:r w:rsidR="008E69CA">
        <w:rPr>
          <w:rFonts w:ascii="Times New Roman" w:hAnsi="Times New Roman" w:cs="Times New Roman"/>
          <w:sz w:val="24"/>
          <w:szCs w:val="24"/>
        </w:rPr>
        <w:t xml:space="preserve"> </w:t>
      </w:r>
      <w:r w:rsidR="008E69CA" w:rsidRPr="003C091B">
        <w:rPr>
          <w:rFonts w:ascii="Times New Roman" w:hAnsi="Times New Roman" w:cs="Times New Roman"/>
          <w:sz w:val="24"/>
          <w:szCs w:val="24"/>
        </w:rPr>
        <w:t>(305/2011/AB)</w:t>
      </w:r>
    </w:p>
    <w:p w:rsidR="00CA7211" w:rsidRPr="00711040" w:rsidRDefault="00CA7211" w:rsidP="004E0135">
      <w:pPr>
        <w:spacing w:before="160" w:after="0"/>
        <w:rPr>
          <w:rFonts w:ascii="Times New Roman" w:hAnsi="Times New Roman" w:cs="Times New Roman"/>
          <w:sz w:val="24"/>
          <w:szCs w:val="24"/>
        </w:rPr>
      </w:pPr>
      <w:r w:rsidRPr="00711040">
        <w:rPr>
          <w:rFonts w:ascii="Times New Roman" w:hAnsi="Times New Roman" w:cs="Times New Roman"/>
          <w:sz w:val="24"/>
          <w:szCs w:val="24"/>
        </w:rPr>
        <w:t>Binaların Yangından Korunması Hakkında Yönetmelik</w:t>
      </w:r>
    </w:p>
    <w:p w:rsidR="00CA7211" w:rsidRDefault="00CA7211" w:rsidP="004E0135">
      <w:pPr>
        <w:spacing w:before="160" w:after="0"/>
        <w:rPr>
          <w:rFonts w:ascii="Times New Roman" w:hAnsi="Times New Roman" w:cs="Times New Roman"/>
          <w:sz w:val="24"/>
          <w:szCs w:val="24"/>
        </w:rPr>
      </w:pPr>
      <w:r w:rsidRPr="00711040">
        <w:rPr>
          <w:rFonts w:ascii="Times New Roman" w:hAnsi="Times New Roman" w:cs="Times New Roman"/>
          <w:sz w:val="24"/>
          <w:szCs w:val="24"/>
        </w:rPr>
        <w:t>Binalarda Enerji Performans</w:t>
      </w:r>
      <w:r w:rsidR="008E69CA">
        <w:rPr>
          <w:rFonts w:ascii="Times New Roman" w:hAnsi="Times New Roman" w:cs="Times New Roman"/>
          <w:sz w:val="24"/>
          <w:szCs w:val="24"/>
        </w:rPr>
        <w:t>ı</w:t>
      </w:r>
      <w:r w:rsidRPr="00711040">
        <w:rPr>
          <w:rFonts w:ascii="Times New Roman" w:hAnsi="Times New Roman" w:cs="Times New Roman"/>
          <w:sz w:val="24"/>
          <w:szCs w:val="24"/>
        </w:rPr>
        <w:t xml:space="preserve"> Yönetmeliği</w:t>
      </w:r>
    </w:p>
    <w:p w:rsidR="00CA7211" w:rsidRDefault="00CA7211" w:rsidP="00CA7211">
      <w:pPr>
        <w:spacing w:before="160" w:after="0"/>
        <w:rPr>
          <w:rFonts w:ascii="Times New Roman" w:hAnsi="Times New Roman" w:cs="Times New Roman"/>
          <w:b/>
          <w:sz w:val="28"/>
          <w:szCs w:val="28"/>
        </w:rPr>
      </w:pPr>
    </w:p>
    <w:p w:rsidR="00CA7211" w:rsidRPr="004E0135" w:rsidRDefault="004E0135" w:rsidP="00622D05">
      <w:pPr>
        <w:pStyle w:val="Balk5"/>
        <w:numPr>
          <w:ilvl w:val="4"/>
          <w:numId w:val="8"/>
        </w:numPr>
      </w:pPr>
      <w:bookmarkStart w:id="44" w:name="_Toc505268927"/>
      <w:bookmarkStart w:id="45" w:name="_Toc505605631"/>
      <w:bookmarkStart w:id="46" w:name="_Toc505861404"/>
      <w:r w:rsidRPr="004E0135">
        <w:lastRenderedPageBreak/>
        <w:t>İlgili Standartlar</w:t>
      </w:r>
      <w:bookmarkEnd w:id="44"/>
      <w:bookmarkEnd w:id="45"/>
      <w:bookmarkEnd w:id="46"/>
    </w:p>
    <w:tbl>
      <w:tblPr>
        <w:tblpPr w:leftFromText="141" w:rightFromText="141" w:vertAnchor="text" w:horzAnchor="margin" w:tblpXSpec="right" w:tblpY="53"/>
        <w:tblW w:w="0" w:type="auto"/>
        <w:tblLook w:val="04A0" w:firstRow="1" w:lastRow="0" w:firstColumn="1" w:lastColumn="0" w:noHBand="0" w:noVBand="1"/>
      </w:tblPr>
      <w:tblGrid>
        <w:gridCol w:w="1809"/>
        <w:gridCol w:w="435"/>
        <w:gridCol w:w="6510"/>
      </w:tblGrid>
      <w:tr w:rsidR="00CA7211" w:rsidTr="004E0135">
        <w:tc>
          <w:tcPr>
            <w:tcW w:w="1809" w:type="dxa"/>
          </w:tcPr>
          <w:p w:rsidR="00CA7211" w:rsidRPr="00456881" w:rsidRDefault="00CA7211" w:rsidP="004E0135">
            <w:pPr>
              <w:tabs>
                <w:tab w:val="left" w:pos="0"/>
              </w:tabs>
              <w:ind w:right="742"/>
              <w:rPr>
                <w:rFonts w:ascii="Times New Roman" w:hAnsi="Times New Roman" w:cs="Times New Roman"/>
                <w:sz w:val="24"/>
                <w:szCs w:val="24"/>
              </w:rPr>
            </w:pPr>
            <w:r w:rsidRPr="00456881">
              <w:rPr>
                <w:rFonts w:ascii="Times New Roman" w:hAnsi="Times New Roman" w:cs="Times New Roman"/>
                <w:b/>
                <w:sz w:val="24"/>
                <w:szCs w:val="24"/>
              </w:rPr>
              <w:t>TS 825</w:t>
            </w:r>
          </w:p>
        </w:tc>
        <w:tc>
          <w:tcPr>
            <w:tcW w:w="435" w:type="dxa"/>
          </w:tcPr>
          <w:p w:rsidR="00CA7211" w:rsidRPr="00456881" w:rsidRDefault="00CA7211" w:rsidP="00CA721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CA7211" w:rsidRPr="00456881" w:rsidRDefault="00CA7211" w:rsidP="00CA7211">
            <w:pPr>
              <w:jc w:val="both"/>
              <w:rPr>
                <w:rFonts w:ascii="Times New Roman" w:hAnsi="Times New Roman" w:cs="Times New Roman"/>
                <w:sz w:val="24"/>
                <w:szCs w:val="24"/>
              </w:rPr>
            </w:pPr>
            <w:r w:rsidRPr="00456881">
              <w:rPr>
                <w:rFonts w:ascii="Times New Roman" w:hAnsi="Times New Roman" w:cs="Times New Roman"/>
                <w:sz w:val="24"/>
                <w:szCs w:val="24"/>
              </w:rPr>
              <w:t>Binalarda Isı Yalıtımı Kuralları Standardı</w:t>
            </w:r>
          </w:p>
        </w:tc>
      </w:tr>
      <w:tr w:rsidR="00CA7211" w:rsidTr="004E0135">
        <w:tc>
          <w:tcPr>
            <w:tcW w:w="1809" w:type="dxa"/>
          </w:tcPr>
          <w:p w:rsidR="00CA7211" w:rsidRPr="00456881" w:rsidRDefault="00CA7211" w:rsidP="00CA7211">
            <w:pPr>
              <w:rPr>
                <w:rFonts w:ascii="Times New Roman" w:hAnsi="Times New Roman" w:cs="Times New Roman"/>
                <w:sz w:val="24"/>
                <w:szCs w:val="24"/>
              </w:rPr>
            </w:pPr>
            <w:r>
              <w:rPr>
                <w:rFonts w:ascii="Times New Roman" w:hAnsi="Times New Roman" w:cs="Times New Roman"/>
                <w:b/>
                <w:sz w:val="24"/>
                <w:szCs w:val="24"/>
              </w:rPr>
              <w:t>TS EN 13950</w:t>
            </w:r>
          </w:p>
        </w:tc>
        <w:tc>
          <w:tcPr>
            <w:tcW w:w="435" w:type="dxa"/>
          </w:tcPr>
          <w:p w:rsidR="00CA7211" w:rsidRPr="00456881" w:rsidRDefault="00CA7211" w:rsidP="00CA721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CA7211" w:rsidRPr="00456881" w:rsidRDefault="00CA7211" w:rsidP="00CA7211">
            <w:pPr>
              <w:jc w:val="both"/>
              <w:rPr>
                <w:rFonts w:ascii="Times New Roman" w:hAnsi="Times New Roman" w:cs="Times New Roman"/>
                <w:sz w:val="24"/>
                <w:szCs w:val="24"/>
              </w:rPr>
            </w:pPr>
            <w:r w:rsidRPr="00A17D89">
              <w:rPr>
                <w:rFonts w:ascii="Times New Roman" w:hAnsi="Times New Roman" w:cs="Times New Roman"/>
                <w:sz w:val="24"/>
                <w:szCs w:val="24"/>
              </w:rPr>
              <w:t>Alçı levhalar - Isı/ses yalıtımlı kompozit levhalar - Tarifler, gerekler ve deney yöntemleri</w:t>
            </w:r>
          </w:p>
        </w:tc>
      </w:tr>
      <w:tr w:rsidR="00CA7211" w:rsidTr="004E0135">
        <w:tc>
          <w:tcPr>
            <w:tcW w:w="1809" w:type="dxa"/>
          </w:tcPr>
          <w:p w:rsidR="00CA7211" w:rsidRPr="00456881" w:rsidRDefault="00CA7211" w:rsidP="00CA7211">
            <w:pPr>
              <w:rPr>
                <w:rFonts w:ascii="Times New Roman" w:hAnsi="Times New Roman" w:cs="Times New Roman"/>
                <w:sz w:val="24"/>
                <w:szCs w:val="24"/>
              </w:rPr>
            </w:pPr>
            <w:r w:rsidRPr="00EB6ED7">
              <w:rPr>
                <w:rFonts w:ascii="Times New Roman" w:hAnsi="Times New Roman" w:cs="Times New Roman"/>
                <w:b/>
                <w:sz w:val="24"/>
                <w:szCs w:val="24"/>
              </w:rPr>
              <w:t xml:space="preserve">TS </w:t>
            </w:r>
            <w:hyperlink r:id="rId8" w:history="1">
              <w:r w:rsidRPr="00EB6ED7">
                <w:rPr>
                  <w:rFonts w:ascii="Times New Roman" w:hAnsi="Times New Roman" w:cs="Times New Roman"/>
                  <w:b/>
                  <w:sz w:val="24"/>
                  <w:szCs w:val="24"/>
                </w:rPr>
                <w:t>EN 1</w:t>
              </w:r>
              <w:r>
                <w:rPr>
                  <w:rFonts w:ascii="Times New Roman" w:hAnsi="Times New Roman" w:cs="Times New Roman"/>
                  <w:b/>
                  <w:sz w:val="24"/>
                  <w:szCs w:val="24"/>
                </w:rPr>
                <w:t>4496</w:t>
              </w:r>
              <w:r>
                <w:rPr>
                  <w:rFonts w:ascii="Times New Roman" w:hAnsi="Times New Roman" w:cs="Times New Roman"/>
                  <w:b/>
                  <w:sz w:val="24"/>
                  <w:szCs w:val="24"/>
                </w:rPr>
                <w:tab/>
              </w:r>
            </w:hyperlink>
          </w:p>
        </w:tc>
        <w:tc>
          <w:tcPr>
            <w:tcW w:w="435" w:type="dxa"/>
          </w:tcPr>
          <w:p w:rsidR="00CA7211" w:rsidRPr="00456881" w:rsidRDefault="00CA7211" w:rsidP="00CA721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CA7211" w:rsidRPr="00456881" w:rsidRDefault="00CA7211" w:rsidP="00CA7211">
            <w:pPr>
              <w:jc w:val="both"/>
              <w:rPr>
                <w:rFonts w:ascii="Times New Roman" w:hAnsi="Times New Roman" w:cs="Times New Roman"/>
                <w:sz w:val="24"/>
                <w:szCs w:val="24"/>
              </w:rPr>
            </w:pPr>
            <w:r w:rsidRPr="00A734EF">
              <w:rPr>
                <w:rFonts w:ascii="Times New Roman" w:hAnsi="Times New Roman" w:cs="Times New Roman"/>
                <w:sz w:val="24"/>
                <w:szCs w:val="24"/>
              </w:rPr>
              <w:t>Alçı esaslı yapıştırıcılar - Isı / ses yalıtımı için kompozit levhalar ve alçı levhalar için - Tarifler, gerekler ve deney yöntemleri</w:t>
            </w:r>
          </w:p>
        </w:tc>
      </w:tr>
      <w:tr w:rsidR="00CA7211" w:rsidTr="004E0135">
        <w:tc>
          <w:tcPr>
            <w:tcW w:w="1809" w:type="dxa"/>
          </w:tcPr>
          <w:p w:rsidR="00CA7211" w:rsidRPr="00456881" w:rsidRDefault="00CA7211" w:rsidP="00CA7211">
            <w:pPr>
              <w:rPr>
                <w:rFonts w:ascii="Times New Roman" w:hAnsi="Times New Roman" w:cs="Times New Roman"/>
                <w:sz w:val="24"/>
                <w:szCs w:val="24"/>
              </w:rPr>
            </w:pPr>
            <w:r>
              <w:rPr>
                <w:rFonts w:ascii="Times New Roman" w:hAnsi="Times New Roman" w:cs="Times New Roman"/>
                <w:b/>
                <w:sz w:val="24"/>
                <w:szCs w:val="24"/>
              </w:rPr>
              <w:t>TS 13566</w:t>
            </w:r>
          </w:p>
        </w:tc>
        <w:tc>
          <w:tcPr>
            <w:tcW w:w="435" w:type="dxa"/>
          </w:tcPr>
          <w:p w:rsidR="00CA7211" w:rsidRPr="00456881" w:rsidRDefault="00CA7211" w:rsidP="00CA721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CA7211" w:rsidRPr="00456881" w:rsidRDefault="00CA7211" w:rsidP="00CA7211">
            <w:pPr>
              <w:spacing w:after="120"/>
              <w:jc w:val="both"/>
              <w:rPr>
                <w:rFonts w:ascii="Times New Roman" w:hAnsi="Times New Roman" w:cs="Times New Roman"/>
                <w:sz w:val="24"/>
                <w:szCs w:val="24"/>
              </w:rPr>
            </w:pPr>
            <w:r w:rsidRPr="00A734EF">
              <w:rPr>
                <w:rFonts w:ascii="Times New Roman" w:hAnsi="Times New Roman" w:cs="Times New Roman"/>
                <w:sz w:val="24"/>
                <w:szCs w:val="24"/>
              </w:rPr>
              <w:t>Çimento esaslı yapıştırıcılar- Isı yalıtım levhası için</w:t>
            </w:r>
          </w:p>
        </w:tc>
      </w:tr>
      <w:tr w:rsidR="00CA7211" w:rsidTr="004E0135">
        <w:tc>
          <w:tcPr>
            <w:tcW w:w="1809" w:type="dxa"/>
          </w:tcPr>
          <w:p w:rsidR="00CA7211" w:rsidRPr="00456881" w:rsidRDefault="00CA7211" w:rsidP="00CA7211">
            <w:pPr>
              <w:rPr>
                <w:rFonts w:ascii="Times New Roman" w:hAnsi="Times New Roman" w:cs="Times New Roman"/>
                <w:sz w:val="24"/>
                <w:szCs w:val="24"/>
              </w:rPr>
            </w:pPr>
            <w:r w:rsidRPr="00AA6D80">
              <w:rPr>
                <w:rFonts w:ascii="Times New Roman" w:hAnsi="Times New Roman" w:cs="Times New Roman"/>
                <w:b/>
                <w:sz w:val="24"/>
                <w:szCs w:val="24"/>
              </w:rPr>
              <w:t>TS EN 13963</w:t>
            </w:r>
          </w:p>
        </w:tc>
        <w:tc>
          <w:tcPr>
            <w:tcW w:w="435" w:type="dxa"/>
          </w:tcPr>
          <w:p w:rsidR="00CA7211" w:rsidRPr="00456881" w:rsidRDefault="00CA7211" w:rsidP="00CA721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CA7211" w:rsidRPr="00456881" w:rsidRDefault="00CA7211" w:rsidP="00CA7211">
            <w:pPr>
              <w:jc w:val="both"/>
              <w:rPr>
                <w:rFonts w:ascii="Times New Roman" w:hAnsi="Times New Roman" w:cs="Times New Roman"/>
                <w:sz w:val="24"/>
                <w:szCs w:val="24"/>
              </w:rPr>
            </w:pPr>
            <w:r w:rsidRPr="00AA6D80">
              <w:rPr>
                <w:rFonts w:ascii="Times New Roman" w:hAnsi="Times New Roman" w:cs="Times New Roman"/>
                <w:sz w:val="24"/>
                <w:szCs w:val="24"/>
              </w:rPr>
              <w:t>Derz malz</w:t>
            </w:r>
            <w:r>
              <w:rPr>
                <w:rFonts w:ascii="Times New Roman" w:hAnsi="Times New Roman" w:cs="Times New Roman"/>
                <w:sz w:val="24"/>
                <w:szCs w:val="24"/>
              </w:rPr>
              <w:t>e</w:t>
            </w:r>
            <w:r w:rsidRPr="00AA6D80">
              <w:rPr>
                <w:rFonts w:ascii="Times New Roman" w:hAnsi="Times New Roman" w:cs="Times New Roman"/>
                <w:sz w:val="24"/>
                <w:szCs w:val="24"/>
              </w:rPr>
              <w:t>meleri-Alçı Levhalar için</w:t>
            </w:r>
          </w:p>
        </w:tc>
      </w:tr>
      <w:tr w:rsidR="00CA7211" w:rsidTr="004E0135">
        <w:tc>
          <w:tcPr>
            <w:tcW w:w="1809" w:type="dxa"/>
          </w:tcPr>
          <w:p w:rsidR="00CA7211" w:rsidRPr="00456881" w:rsidRDefault="00CA7211" w:rsidP="00CA7211">
            <w:pPr>
              <w:rPr>
                <w:rFonts w:ascii="Times New Roman" w:hAnsi="Times New Roman" w:cs="Times New Roman"/>
                <w:sz w:val="24"/>
                <w:szCs w:val="24"/>
              </w:rPr>
            </w:pPr>
            <w:r w:rsidRPr="00AA6D80">
              <w:rPr>
                <w:rFonts w:ascii="Times New Roman" w:hAnsi="Times New Roman" w:cs="Times New Roman"/>
                <w:b/>
                <w:sz w:val="24"/>
                <w:szCs w:val="24"/>
              </w:rPr>
              <w:t>TS 1475-2</w:t>
            </w:r>
          </w:p>
        </w:tc>
        <w:tc>
          <w:tcPr>
            <w:tcW w:w="435" w:type="dxa"/>
          </w:tcPr>
          <w:p w:rsidR="00CA7211" w:rsidRPr="00456881" w:rsidRDefault="00CA7211" w:rsidP="00CA721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CA7211" w:rsidRDefault="00CA7211" w:rsidP="00CA7211">
            <w:pPr>
              <w:jc w:val="both"/>
              <w:rPr>
                <w:rFonts w:ascii="Times New Roman" w:hAnsi="Times New Roman" w:cs="Times New Roman"/>
                <w:sz w:val="24"/>
                <w:szCs w:val="24"/>
              </w:rPr>
            </w:pPr>
            <w:r w:rsidRPr="00AA6D80">
              <w:rPr>
                <w:rFonts w:ascii="Times New Roman" w:hAnsi="Times New Roman" w:cs="Times New Roman"/>
                <w:sz w:val="24"/>
                <w:szCs w:val="24"/>
              </w:rPr>
              <w:t>Alçı Levha ile yapılan uygulamalar-Giydirme Duvar Uygulama Kuralları</w:t>
            </w:r>
          </w:p>
          <w:p w:rsidR="004E0135" w:rsidRDefault="004E0135" w:rsidP="00CA7211">
            <w:pPr>
              <w:jc w:val="both"/>
              <w:rPr>
                <w:rFonts w:ascii="Times New Roman" w:hAnsi="Times New Roman" w:cs="Times New Roman"/>
                <w:sz w:val="24"/>
                <w:szCs w:val="24"/>
              </w:rPr>
            </w:pPr>
          </w:p>
          <w:p w:rsidR="004E0135" w:rsidRPr="00456881" w:rsidRDefault="004E0135" w:rsidP="00CA7211">
            <w:pPr>
              <w:jc w:val="both"/>
              <w:rPr>
                <w:rFonts w:ascii="Times New Roman" w:hAnsi="Times New Roman" w:cs="Times New Roman"/>
                <w:sz w:val="24"/>
                <w:szCs w:val="24"/>
              </w:rPr>
            </w:pPr>
          </w:p>
        </w:tc>
      </w:tr>
    </w:tbl>
    <w:p w:rsidR="004E0135" w:rsidRPr="00C4509C" w:rsidRDefault="003B0C4D" w:rsidP="00622D05">
      <w:pPr>
        <w:pStyle w:val="Balk4"/>
        <w:numPr>
          <w:ilvl w:val="3"/>
          <w:numId w:val="8"/>
        </w:numPr>
      </w:pPr>
      <w:bookmarkStart w:id="47" w:name="_Toc505268928"/>
      <w:bookmarkStart w:id="48" w:name="_Toc505605632"/>
      <w:bookmarkStart w:id="49" w:name="_Toc505861405"/>
      <w:r>
        <w:t>Profil v</w:t>
      </w:r>
      <w:r w:rsidRPr="00C4509C">
        <w:t>e Kaplamalı Duvar</w:t>
      </w:r>
      <w:r>
        <w:t xml:space="preserve">larda </w:t>
      </w:r>
      <w:r w:rsidRPr="00C4509C">
        <w:t xml:space="preserve">İçten Isı </w:t>
      </w:r>
      <w:r>
        <w:t>Y</w:t>
      </w:r>
      <w:r w:rsidRPr="00C4509C">
        <w:t>alıtım</w:t>
      </w:r>
      <w:r>
        <w:t xml:space="preserve"> İşleri Genel </w:t>
      </w:r>
      <w:r w:rsidRPr="00C4509C">
        <w:t>Teknik Şartnamesi</w:t>
      </w:r>
      <w:bookmarkEnd w:id="47"/>
      <w:bookmarkEnd w:id="48"/>
      <w:bookmarkEnd w:id="49"/>
    </w:p>
    <w:p w:rsidR="004E0135" w:rsidRPr="006F197A" w:rsidRDefault="003B0C4D" w:rsidP="00622D05">
      <w:pPr>
        <w:pStyle w:val="Balk5"/>
        <w:numPr>
          <w:ilvl w:val="4"/>
          <w:numId w:val="10"/>
        </w:numPr>
      </w:pPr>
      <w:bookmarkStart w:id="50" w:name="_Toc505268929"/>
      <w:bookmarkStart w:id="51" w:name="_Toc505605633"/>
      <w:bookmarkStart w:id="52" w:name="_Toc505861406"/>
      <w:r w:rsidRPr="006F197A">
        <w:t>Kapsam</w:t>
      </w:r>
      <w:bookmarkEnd w:id="50"/>
      <w:bookmarkEnd w:id="51"/>
      <w:bookmarkEnd w:id="52"/>
    </w:p>
    <w:p w:rsidR="004E0135" w:rsidRPr="00EB6ED7" w:rsidRDefault="004E0135" w:rsidP="003B0C4D">
      <w:pPr>
        <w:spacing w:before="160" w:after="0"/>
        <w:jc w:val="both"/>
        <w:rPr>
          <w:rFonts w:ascii="Times New Roman" w:hAnsi="Times New Roman" w:cs="Times New Roman"/>
          <w:sz w:val="24"/>
          <w:szCs w:val="24"/>
        </w:rPr>
      </w:pPr>
      <w:r>
        <w:rPr>
          <w:rFonts w:ascii="Times New Roman" w:hAnsi="Times New Roman" w:cs="Times New Roman"/>
          <w:sz w:val="24"/>
          <w:szCs w:val="24"/>
        </w:rPr>
        <w:t xml:space="preserve">Isı yalıtım levha ve şiltelerinin profiller arasına yerleştirilmesi ve üzerinin iç yüzey kaplamalarının monte edilmesi ile yapılan içten </w:t>
      </w:r>
      <w:r w:rsidRPr="00FF2697">
        <w:rPr>
          <w:rFonts w:ascii="Times New Roman" w:hAnsi="Times New Roman" w:cs="Times New Roman"/>
          <w:sz w:val="24"/>
          <w:szCs w:val="24"/>
        </w:rPr>
        <w:t>ısı yalıtımı uygulama esaslarını kapsar.</w:t>
      </w:r>
    </w:p>
    <w:p w:rsidR="004E0135" w:rsidRPr="003B0C4D" w:rsidRDefault="003B0C4D" w:rsidP="00622D05">
      <w:pPr>
        <w:pStyle w:val="Balk5"/>
        <w:numPr>
          <w:ilvl w:val="4"/>
          <w:numId w:val="10"/>
        </w:numPr>
      </w:pPr>
      <w:bookmarkStart w:id="53" w:name="_Toc505268930"/>
      <w:bookmarkStart w:id="54" w:name="_Toc505605634"/>
      <w:bookmarkStart w:id="55" w:name="_Toc505861407"/>
      <w:r w:rsidRPr="003B0C4D">
        <w:t>Tanım</w:t>
      </w:r>
      <w:bookmarkEnd w:id="53"/>
      <w:bookmarkEnd w:id="54"/>
      <w:bookmarkEnd w:id="55"/>
    </w:p>
    <w:p w:rsidR="003B0C4D" w:rsidRDefault="004E0135" w:rsidP="00622D05">
      <w:pPr>
        <w:pStyle w:val="Balk6"/>
        <w:numPr>
          <w:ilvl w:val="5"/>
          <w:numId w:val="10"/>
        </w:numPr>
      </w:pPr>
      <w:bookmarkStart w:id="56" w:name="_Toc505268931"/>
      <w:bookmarkStart w:id="57" w:name="_Toc505605635"/>
      <w:bookmarkStart w:id="58" w:name="_Toc505861408"/>
      <w:r w:rsidRPr="006F197A">
        <w:t>Camyün</w:t>
      </w:r>
      <w:r w:rsidR="008F0FAF">
        <w:t>ü/Taşyünü Isı Yalıtım Levhaları</w:t>
      </w:r>
      <w:r w:rsidRPr="006F197A">
        <w:t>:</w:t>
      </w:r>
      <w:bookmarkEnd w:id="56"/>
      <w:bookmarkEnd w:id="57"/>
      <w:bookmarkEnd w:id="58"/>
      <w:r w:rsidRPr="006F197A">
        <w:t xml:space="preserve"> </w:t>
      </w:r>
    </w:p>
    <w:p w:rsidR="004E0135" w:rsidRPr="006F197A" w:rsidRDefault="004E0135" w:rsidP="003B0C4D">
      <w:pPr>
        <w:spacing w:before="160" w:after="0"/>
        <w:jc w:val="both"/>
        <w:rPr>
          <w:rFonts w:ascii="Times New Roman" w:hAnsi="Times New Roman" w:cs="Times New Roman"/>
          <w:sz w:val="24"/>
          <w:szCs w:val="24"/>
        </w:rPr>
      </w:pPr>
      <w:r w:rsidRPr="006F197A">
        <w:rPr>
          <w:rFonts w:ascii="Times New Roman" w:hAnsi="Times New Roman" w:cs="Times New Roman"/>
          <w:sz w:val="24"/>
          <w:szCs w:val="24"/>
        </w:rPr>
        <w:t>TS EN 13162 standardına göre üretilmiş</w:t>
      </w:r>
      <w:r w:rsidRPr="006F197A">
        <w:rPr>
          <w:rFonts w:ascii="Times New Roman" w:hAnsi="Times New Roman" w:cs="Times New Roman"/>
          <w:b/>
          <w:sz w:val="24"/>
          <w:szCs w:val="24"/>
        </w:rPr>
        <w:t xml:space="preserve"> </w:t>
      </w:r>
      <w:r w:rsidRPr="006F197A">
        <w:rPr>
          <w:rFonts w:ascii="Times New Roman" w:hAnsi="Times New Roman" w:cs="Times New Roman"/>
          <w:sz w:val="24"/>
          <w:szCs w:val="24"/>
        </w:rPr>
        <w:t>ısıl iletkenlik değeri en fazla 0,040W/(m.K), yangına karşı tepki sınıfı en az A2-s1,d0, kalınlık toleransı T1 olan CE işaretine sahip ve TS 825’e göre uygun kalınlıkta kendini taşıyabilen özel şilte veya levhalardır</w:t>
      </w:r>
      <w:r w:rsidR="008E69CA">
        <w:rPr>
          <w:rFonts w:ascii="Times New Roman" w:hAnsi="Times New Roman" w:cs="Times New Roman"/>
          <w:sz w:val="24"/>
          <w:szCs w:val="24"/>
        </w:rPr>
        <w:t>.</w:t>
      </w:r>
    </w:p>
    <w:p w:rsidR="003B0C4D" w:rsidRPr="003B0C4D" w:rsidRDefault="004E0135" w:rsidP="00622D05">
      <w:pPr>
        <w:pStyle w:val="Balk6"/>
        <w:numPr>
          <w:ilvl w:val="5"/>
          <w:numId w:val="10"/>
        </w:numPr>
      </w:pPr>
      <w:bookmarkStart w:id="59" w:name="_Toc505268932"/>
      <w:bookmarkStart w:id="60" w:name="_Toc505605636"/>
      <w:bookmarkStart w:id="61" w:name="_Toc505861409"/>
      <w:r w:rsidRPr="003B0C4D">
        <w:t xml:space="preserve">EPS Isı Yalıtım </w:t>
      </w:r>
      <w:bookmarkEnd w:id="59"/>
      <w:r w:rsidR="00327260" w:rsidRPr="003B0C4D">
        <w:t>Levhalar</w:t>
      </w:r>
      <w:r w:rsidR="002E7E8F">
        <w:t>ı</w:t>
      </w:r>
      <w:r w:rsidR="00327260" w:rsidRPr="003B0C4D">
        <w:t>:</w:t>
      </w:r>
      <w:bookmarkEnd w:id="60"/>
      <w:bookmarkEnd w:id="61"/>
      <w:r w:rsidRPr="003B0C4D">
        <w:t xml:space="preserve"> </w:t>
      </w:r>
    </w:p>
    <w:p w:rsidR="004E0135" w:rsidRPr="006F197A" w:rsidRDefault="004E0135" w:rsidP="003B0C4D">
      <w:pPr>
        <w:spacing w:before="160" w:after="0"/>
        <w:jc w:val="both"/>
        <w:rPr>
          <w:rFonts w:ascii="Times New Roman" w:hAnsi="Times New Roman" w:cs="Times New Roman"/>
          <w:sz w:val="24"/>
          <w:szCs w:val="24"/>
        </w:rPr>
      </w:pPr>
      <w:r w:rsidRPr="006F197A">
        <w:rPr>
          <w:rFonts w:ascii="Times New Roman" w:hAnsi="Times New Roman" w:cs="Times New Roman"/>
          <w:sz w:val="24"/>
          <w:szCs w:val="24"/>
        </w:rPr>
        <w:t>TS EN 13163 standardına göre üretilmiş asgari basma mukavemeti en az 90 kPa, bükülme dayanımı en az 135 kPa, normal laboratuvar koşullarında boyutsal kararlılığı ±% 0,5 olan (DS(N)5), sıcaklık etkisi altında boyutsal kararlılığı ±% 3 olan (DS(70,-)3),  kalınlık toleransı ±2 mm, Gönyeden sapma toleransı ± 5 mm/m (S5), uzunluk toleransı ± 3 mm (L3), genişlik toleransı ± 3 mm (W3), uzun süreli kısmi daldırmada su emme değeri 0,5 kg/m</w:t>
      </w:r>
      <w:r w:rsidRPr="006F197A">
        <w:rPr>
          <w:rFonts w:ascii="Times New Roman" w:hAnsi="Times New Roman" w:cs="Times New Roman"/>
          <w:sz w:val="24"/>
          <w:szCs w:val="24"/>
          <w:vertAlign w:val="superscript"/>
        </w:rPr>
        <w:t>2</w:t>
      </w:r>
      <w:r w:rsidRPr="006F197A">
        <w:rPr>
          <w:rFonts w:ascii="Times New Roman" w:hAnsi="Times New Roman" w:cs="Times New Roman"/>
          <w:sz w:val="24"/>
          <w:szCs w:val="24"/>
        </w:rPr>
        <w:t xml:space="preserve"> ve altında (WL(P)0,5),  düzlük toleransı 5 mm ve altında olan CE işaretine sahip ve TS 825’e göre uygun kalınlıkta yangına karşı tepki sınıfı en az E olan genleştirilmiş (ekspande) </w:t>
      </w:r>
      <w:r w:rsidR="002E7E8F">
        <w:rPr>
          <w:rFonts w:ascii="Times New Roman" w:hAnsi="Times New Roman" w:cs="Times New Roman"/>
          <w:sz w:val="24"/>
          <w:szCs w:val="24"/>
        </w:rPr>
        <w:t>polistren</w:t>
      </w:r>
      <w:r w:rsidRPr="006F197A">
        <w:rPr>
          <w:rFonts w:ascii="Times New Roman" w:hAnsi="Times New Roman" w:cs="Times New Roman"/>
          <w:sz w:val="24"/>
          <w:szCs w:val="24"/>
        </w:rPr>
        <w:t xml:space="preserve"> köpük levhalardır.</w:t>
      </w:r>
    </w:p>
    <w:p w:rsidR="003B0C4D" w:rsidRPr="003B0C4D" w:rsidRDefault="004E0135" w:rsidP="00622D05">
      <w:pPr>
        <w:pStyle w:val="Balk6"/>
        <w:numPr>
          <w:ilvl w:val="5"/>
          <w:numId w:val="10"/>
        </w:numPr>
      </w:pPr>
      <w:bookmarkStart w:id="62" w:name="_Toc505268933"/>
      <w:bookmarkStart w:id="63" w:name="_Toc505605637"/>
      <w:bookmarkStart w:id="64" w:name="_Toc505861410"/>
      <w:r w:rsidRPr="003B0C4D">
        <w:t>XPS Isı Yalıtım Levhalar</w:t>
      </w:r>
      <w:r w:rsidR="002E7E8F">
        <w:t>ı</w:t>
      </w:r>
      <w:r w:rsidRPr="003B0C4D">
        <w:t>:</w:t>
      </w:r>
      <w:bookmarkEnd w:id="62"/>
      <w:bookmarkEnd w:id="63"/>
      <w:bookmarkEnd w:id="64"/>
      <w:r w:rsidRPr="003B0C4D">
        <w:t xml:space="preserve"> </w:t>
      </w:r>
    </w:p>
    <w:p w:rsidR="004E0135" w:rsidRPr="006F197A" w:rsidRDefault="004E0135" w:rsidP="003B0C4D">
      <w:pPr>
        <w:spacing w:before="160" w:after="0"/>
        <w:jc w:val="both"/>
        <w:rPr>
          <w:rFonts w:ascii="Times New Roman" w:hAnsi="Times New Roman" w:cs="Times New Roman"/>
          <w:sz w:val="24"/>
          <w:szCs w:val="24"/>
        </w:rPr>
      </w:pPr>
      <w:r w:rsidRPr="003B0C4D">
        <w:rPr>
          <w:rFonts w:ascii="Times New Roman" w:hAnsi="Times New Roman" w:cs="Times New Roman"/>
          <w:sz w:val="24"/>
          <w:szCs w:val="24"/>
        </w:rPr>
        <w:t>TS</w:t>
      </w:r>
      <w:r w:rsidRPr="006F197A">
        <w:rPr>
          <w:rFonts w:ascii="Times New Roman" w:hAnsi="Times New Roman" w:cs="Times New Roman"/>
          <w:sz w:val="24"/>
          <w:szCs w:val="24"/>
        </w:rPr>
        <w:t xml:space="preserve"> EN 13164 standardına göre üretilmiş asgari basma mukavemeti en az 100 kPa, CE işaretine sahip ve TS 825’e göre uygun kalınlıkta yangına karşı tepki sınıfı en az E olan ge</w:t>
      </w:r>
      <w:r w:rsidR="00327260">
        <w:rPr>
          <w:rFonts w:ascii="Times New Roman" w:hAnsi="Times New Roman" w:cs="Times New Roman"/>
          <w:sz w:val="24"/>
          <w:szCs w:val="24"/>
        </w:rPr>
        <w:t>nleştirilmiş (ekstürüde) polist</w:t>
      </w:r>
      <w:r w:rsidRPr="006F197A">
        <w:rPr>
          <w:rFonts w:ascii="Times New Roman" w:hAnsi="Times New Roman" w:cs="Times New Roman"/>
          <w:sz w:val="24"/>
          <w:szCs w:val="24"/>
        </w:rPr>
        <w:t>ren köpük levhalardır.</w:t>
      </w:r>
    </w:p>
    <w:p w:rsidR="004E0135" w:rsidRDefault="004E0135" w:rsidP="004E0135">
      <w:pPr>
        <w:spacing w:before="160" w:after="0"/>
        <w:ind w:firstLine="709"/>
        <w:rPr>
          <w:rFonts w:ascii="Times New Roman" w:hAnsi="Times New Roman" w:cs="Times New Roman"/>
          <w:b/>
          <w:sz w:val="28"/>
          <w:szCs w:val="28"/>
        </w:rPr>
      </w:pPr>
    </w:p>
    <w:p w:rsidR="004E0135" w:rsidRPr="006F197A" w:rsidRDefault="003B0C4D" w:rsidP="00622D05">
      <w:pPr>
        <w:pStyle w:val="Balk5"/>
        <w:numPr>
          <w:ilvl w:val="4"/>
          <w:numId w:val="10"/>
        </w:numPr>
      </w:pPr>
      <w:bookmarkStart w:id="65" w:name="_Toc505268934"/>
      <w:bookmarkStart w:id="66" w:name="_Toc505605638"/>
      <w:bookmarkStart w:id="67" w:name="_Toc505861411"/>
      <w:r w:rsidRPr="006F197A">
        <w:t>Uygulama Esasları</w:t>
      </w:r>
      <w:bookmarkEnd w:id="65"/>
      <w:bookmarkEnd w:id="66"/>
      <w:bookmarkEnd w:id="67"/>
    </w:p>
    <w:p w:rsidR="004E0135" w:rsidRPr="006F197A" w:rsidRDefault="004E0135" w:rsidP="00622D05">
      <w:pPr>
        <w:pStyle w:val="Balk6"/>
        <w:numPr>
          <w:ilvl w:val="5"/>
          <w:numId w:val="10"/>
        </w:numPr>
      </w:pPr>
      <w:bookmarkStart w:id="68" w:name="_Toc505268935"/>
      <w:bookmarkStart w:id="69" w:name="_Toc505605639"/>
      <w:bookmarkStart w:id="70" w:name="_Toc505861412"/>
      <w:r w:rsidRPr="006F197A">
        <w:t>Yüzey Hazırlığı:</w:t>
      </w:r>
      <w:bookmarkEnd w:id="68"/>
      <w:bookmarkEnd w:id="69"/>
      <w:bookmarkEnd w:id="70"/>
      <w:r w:rsidRPr="006F197A">
        <w:t xml:space="preserve"> </w:t>
      </w:r>
    </w:p>
    <w:p w:rsidR="004E0135" w:rsidRDefault="004E0135" w:rsidP="003B0C4D">
      <w:pPr>
        <w:spacing w:before="160" w:after="0"/>
        <w:jc w:val="both"/>
        <w:rPr>
          <w:rFonts w:ascii="Times New Roman" w:hAnsi="Times New Roman" w:cs="Times New Roman"/>
          <w:sz w:val="24"/>
          <w:szCs w:val="24"/>
        </w:rPr>
      </w:pPr>
      <w:r>
        <w:rPr>
          <w:rFonts w:ascii="Times New Roman" w:hAnsi="Times New Roman" w:cs="Times New Roman"/>
          <w:sz w:val="24"/>
          <w:szCs w:val="24"/>
        </w:rPr>
        <w:t xml:space="preserve">Profillerin monte edilecekleri yüzeyler </w:t>
      </w:r>
      <w:r w:rsidRPr="00B42257">
        <w:rPr>
          <w:rFonts w:ascii="Times New Roman" w:hAnsi="Times New Roman" w:cs="Times New Roman"/>
          <w:sz w:val="24"/>
          <w:szCs w:val="24"/>
        </w:rPr>
        <w:t>sıva kabarıkları</w:t>
      </w:r>
      <w:r>
        <w:rPr>
          <w:rFonts w:ascii="Times New Roman" w:hAnsi="Times New Roman" w:cs="Times New Roman"/>
          <w:sz w:val="24"/>
          <w:szCs w:val="24"/>
        </w:rPr>
        <w:t xml:space="preserve"> veya artıkları</w:t>
      </w:r>
      <w:r w:rsidRPr="00B42257">
        <w:rPr>
          <w:rFonts w:ascii="Times New Roman" w:hAnsi="Times New Roman" w:cs="Times New Roman"/>
          <w:sz w:val="24"/>
          <w:szCs w:val="24"/>
        </w:rPr>
        <w:t xml:space="preserve"> vb. pürüzlerden arındırılmış ve kuru olmalıdır.</w:t>
      </w:r>
      <w:r>
        <w:rPr>
          <w:rFonts w:ascii="Times New Roman" w:hAnsi="Times New Roman" w:cs="Times New Roman"/>
          <w:sz w:val="24"/>
          <w:szCs w:val="24"/>
        </w:rPr>
        <w:t xml:space="preserve"> Bu yüzeylerdeki</w:t>
      </w:r>
      <w:r w:rsidRPr="00137631">
        <w:rPr>
          <w:rFonts w:ascii="Times New Roman" w:hAnsi="Times New Roman" w:cs="Times New Roman"/>
          <w:sz w:val="24"/>
          <w:szCs w:val="24"/>
        </w:rPr>
        <w:t xml:space="preserve"> zayıf ya da kabarmış kısımlar kazını</w:t>
      </w:r>
      <w:r>
        <w:rPr>
          <w:rFonts w:ascii="Times New Roman" w:hAnsi="Times New Roman" w:cs="Times New Roman"/>
          <w:sz w:val="24"/>
          <w:szCs w:val="24"/>
        </w:rPr>
        <w:t>r</w:t>
      </w:r>
      <w:r w:rsidRPr="00137631">
        <w:rPr>
          <w:rFonts w:ascii="Times New Roman" w:hAnsi="Times New Roman" w:cs="Times New Roman"/>
          <w:sz w:val="24"/>
          <w:szCs w:val="24"/>
        </w:rPr>
        <w:t xml:space="preserve">, eğer varsa sağlam olmayan yüzeylerde tamir harçları ile tamirat yapılarak bu bölgeler tutunmaya daha elverişli hale getirilir. </w:t>
      </w:r>
    </w:p>
    <w:p w:rsidR="004E0135" w:rsidRPr="003B0C4D" w:rsidRDefault="004E0135" w:rsidP="00622D05">
      <w:pPr>
        <w:pStyle w:val="Balk6"/>
        <w:numPr>
          <w:ilvl w:val="5"/>
          <w:numId w:val="10"/>
        </w:numPr>
      </w:pPr>
      <w:bookmarkStart w:id="71" w:name="_Toc505268936"/>
      <w:bookmarkStart w:id="72" w:name="_Toc505605640"/>
      <w:bookmarkStart w:id="73" w:name="_Toc505861413"/>
      <w:r w:rsidRPr="003B0C4D">
        <w:t>Uygulama:</w:t>
      </w:r>
      <w:bookmarkEnd w:id="71"/>
      <w:bookmarkEnd w:id="72"/>
      <w:bookmarkEnd w:id="73"/>
    </w:p>
    <w:p w:rsidR="004E0135" w:rsidRDefault="004E0135" w:rsidP="003B0C4D">
      <w:pPr>
        <w:spacing w:before="160" w:after="0"/>
        <w:jc w:val="both"/>
        <w:rPr>
          <w:rFonts w:ascii="Times New Roman" w:hAnsi="Times New Roman" w:cs="Times New Roman"/>
          <w:sz w:val="24"/>
          <w:szCs w:val="24"/>
        </w:rPr>
      </w:pPr>
      <w:bookmarkStart w:id="74" w:name="_Hlk489514578"/>
      <w:r>
        <w:rPr>
          <w:rFonts w:ascii="Times New Roman" w:hAnsi="Times New Roman" w:cs="Times New Roman"/>
          <w:sz w:val="24"/>
          <w:szCs w:val="24"/>
        </w:rPr>
        <w:t xml:space="preserve">Tavanlara uygulanacak olan U profilleri tavan boyunca işaretlenir. U profilleri, işaretlenen hat boyunca uygun aralıklarda dübel ile tespit edilir.  </w:t>
      </w:r>
      <w:r w:rsidRPr="006C26B2">
        <w:rPr>
          <w:rFonts w:ascii="Times New Roman" w:hAnsi="Times New Roman" w:cs="Times New Roman"/>
          <w:sz w:val="24"/>
          <w:szCs w:val="24"/>
        </w:rPr>
        <w:t>Duvarda kaçıklık (eğrilik) olması durumunda, tavandan döşemeye doğru şakul indirilerek, U profillerinin döşemeye tespit edileceği hat belirlenir</w:t>
      </w:r>
      <w:r>
        <w:rPr>
          <w:rFonts w:ascii="Times New Roman" w:hAnsi="Times New Roman" w:cs="Times New Roman"/>
          <w:sz w:val="24"/>
          <w:szCs w:val="24"/>
        </w:rPr>
        <w:t xml:space="preserve">. </w:t>
      </w:r>
      <w:r w:rsidRPr="006C26B2">
        <w:rPr>
          <w:rFonts w:ascii="Times New Roman" w:hAnsi="Times New Roman" w:cs="Times New Roman"/>
          <w:sz w:val="24"/>
          <w:szCs w:val="24"/>
        </w:rPr>
        <w:t>U profilleri tavana tespit edildiği gibi döşemeye de tespit edil</w:t>
      </w:r>
      <w:r>
        <w:rPr>
          <w:rFonts w:ascii="Times New Roman" w:hAnsi="Times New Roman" w:cs="Times New Roman"/>
          <w:sz w:val="24"/>
          <w:szCs w:val="24"/>
        </w:rPr>
        <w:t>melid</w:t>
      </w:r>
      <w:r w:rsidRPr="006C26B2">
        <w:rPr>
          <w:rFonts w:ascii="Times New Roman" w:hAnsi="Times New Roman" w:cs="Times New Roman"/>
          <w:sz w:val="24"/>
          <w:szCs w:val="24"/>
        </w:rPr>
        <w:t>ir.</w:t>
      </w:r>
      <w:r>
        <w:rPr>
          <w:rFonts w:ascii="Times New Roman" w:hAnsi="Times New Roman" w:cs="Times New Roman"/>
          <w:sz w:val="24"/>
          <w:szCs w:val="24"/>
        </w:rPr>
        <w:t xml:space="preserve"> </w:t>
      </w:r>
    </w:p>
    <w:p w:rsidR="004E0135" w:rsidRDefault="004E0135" w:rsidP="003B0C4D">
      <w:pPr>
        <w:spacing w:before="160" w:after="0"/>
        <w:jc w:val="both"/>
        <w:rPr>
          <w:rFonts w:ascii="Times New Roman" w:hAnsi="Times New Roman" w:cs="Times New Roman"/>
          <w:sz w:val="24"/>
          <w:szCs w:val="24"/>
        </w:rPr>
      </w:pPr>
      <w:r>
        <w:rPr>
          <w:rFonts w:ascii="Times New Roman" w:hAnsi="Times New Roman" w:cs="Times New Roman"/>
          <w:sz w:val="24"/>
          <w:szCs w:val="24"/>
        </w:rPr>
        <w:t xml:space="preserve">Döşeme ve tavana </w:t>
      </w:r>
      <w:r w:rsidRPr="006C26B2">
        <w:rPr>
          <w:rFonts w:ascii="Times New Roman" w:hAnsi="Times New Roman" w:cs="Times New Roman"/>
          <w:sz w:val="24"/>
          <w:szCs w:val="24"/>
        </w:rPr>
        <w:t>U profilinin tespit işlemleri tamamlandıktan sonra</w:t>
      </w:r>
      <w:r>
        <w:rPr>
          <w:rFonts w:ascii="Times New Roman" w:hAnsi="Times New Roman" w:cs="Times New Roman"/>
          <w:sz w:val="24"/>
          <w:szCs w:val="24"/>
        </w:rPr>
        <w:t xml:space="preserve"> uygulama yapılacak duvarın başlangıç ve bitiş noktalarında</w:t>
      </w:r>
      <w:r w:rsidRPr="006C26B2">
        <w:rPr>
          <w:rFonts w:ascii="Times New Roman" w:hAnsi="Times New Roman" w:cs="Times New Roman"/>
          <w:sz w:val="24"/>
          <w:szCs w:val="24"/>
        </w:rPr>
        <w:t xml:space="preserve"> C</w:t>
      </w:r>
      <w:r>
        <w:rPr>
          <w:rFonts w:ascii="Times New Roman" w:hAnsi="Times New Roman" w:cs="Times New Roman"/>
          <w:sz w:val="24"/>
          <w:szCs w:val="24"/>
        </w:rPr>
        <w:t xml:space="preserve"> veya U bitiş</w:t>
      </w:r>
      <w:r w:rsidRPr="006C26B2">
        <w:rPr>
          <w:rFonts w:ascii="Times New Roman" w:hAnsi="Times New Roman" w:cs="Times New Roman"/>
          <w:sz w:val="24"/>
          <w:szCs w:val="24"/>
        </w:rPr>
        <w:t xml:space="preserve"> profillerinin duvara tespit edileceği yerler işaretlenir. </w:t>
      </w:r>
      <w:r>
        <w:rPr>
          <w:rFonts w:ascii="Times New Roman" w:hAnsi="Times New Roman" w:cs="Times New Roman"/>
          <w:sz w:val="24"/>
          <w:szCs w:val="24"/>
        </w:rPr>
        <w:t>Düşey bitiş</w:t>
      </w:r>
      <w:r w:rsidRPr="006C26B2">
        <w:rPr>
          <w:rFonts w:ascii="Times New Roman" w:hAnsi="Times New Roman" w:cs="Times New Roman"/>
          <w:sz w:val="24"/>
          <w:szCs w:val="24"/>
        </w:rPr>
        <w:t xml:space="preserve"> profili duvarda işaretlenen hat üzerine oturtulur ve duvar boyunca </w:t>
      </w:r>
      <w:r>
        <w:rPr>
          <w:rFonts w:ascii="Times New Roman" w:hAnsi="Times New Roman" w:cs="Times New Roman"/>
          <w:sz w:val="24"/>
          <w:szCs w:val="24"/>
        </w:rPr>
        <w:t>uygun aralıklarla</w:t>
      </w:r>
      <w:r w:rsidRPr="006C26B2">
        <w:rPr>
          <w:rFonts w:ascii="Times New Roman" w:hAnsi="Times New Roman" w:cs="Times New Roman"/>
          <w:sz w:val="24"/>
          <w:szCs w:val="24"/>
        </w:rPr>
        <w:t xml:space="preserve"> dübel</w:t>
      </w:r>
      <w:r>
        <w:rPr>
          <w:rFonts w:ascii="Times New Roman" w:hAnsi="Times New Roman" w:cs="Times New Roman"/>
          <w:sz w:val="24"/>
          <w:szCs w:val="24"/>
        </w:rPr>
        <w:t>le</w:t>
      </w:r>
      <w:r w:rsidRPr="006C26B2">
        <w:rPr>
          <w:rFonts w:ascii="Times New Roman" w:hAnsi="Times New Roman" w:cs="Times New Roman"/>
          <w:sz w:val="24"/>
          <w:szCs w:val="24"/>
        </w:rPr>
        <w:t xml:space="preserve"> duvara tespit </w:t>
      </w:r>
      <w:r>
        <w:rPr>
          <w:rFonts w:ascii="Times New Roman" w:hAnsi="Times New Roman" w:cs="Times New Roman"/>
          <w:sz w:val="24"/>
          <w:szCs w:val="24"/>
        </w:rPr>
        <w:t xml:space="preserve">edilerek çerçeve oluşturulmalıdır. </w:t>
      </w:r>
    </w:p>
    <w:p w:rsidR="004E0135" w:rsidRDefault="004E0135" w:rsidP="003B0C4D">
      <w:pPr>
        <w:spacing w:before="160" w:after="0"/>
        <w:jc w:val="both"/>
        <w:rPr>
          <w:rFonts w:ascii="Times New Roman" w:hAnsi="Times New Roman" w:cs="Times New Roman"/>
          <w:sz w:val="24"/>
          <w:szCs w:val="24"/>
        </w:rPr>
      </w:pPr>
      <w:r>
        <w:rPr>
          <w:rFonts w:ascii="Times New Roman" w:hAnsi="Times New Roman" w:cs="Times New Roman"/>
          <w:sz w:val="24"/>
          <w:szCs w:val="24"/>
        </w:rPr>
        <w:t xml:space="preserve">Çerçevenin oluşturulmasının ardından ısı yalıtım malzemelerinin arasına yerleştirileceği dikmeler (I, C veya kutu profil) tavan yüksekliğinden 1cm kısa kesilerek hazırlanır. </w:t>
      </w:r>
      <w:r w:rsidRPr="006C26B2">
        <w:rPr>
          <w:rFonts w:ascii="Times New Roman" w:hAnsi="Times New Roman" w:cs="Times New Roman"/>
          <w:sz w:val="24"/>
          <w:szCs w:val="24"/>
        </w:rPr>
        <w:t xml:space="preserve">Eğer </w:t>
      </w:r>
      <w:r>
        <w:rPr>
          <w:rFonts w:ascii="Times New Roman" w:hAnsi="Times New Roman" w:cs="Times New Roman"/>
          <w:sz w:val="24"/>
          <w:szCs w:val="24"/>
        </w:rPr>
        <w:t>dikmeler</w:t>
      </w:r>
      <w:r w:rsidRPr="006C26B2">
        <w:rPr>
          <w:rFonts w:ascii="Times New Roman" w:hAnsi="Times New Roman" w:cs="Times New Roman"/>
          <w:sz w:val="24"/>
          <w:szCs w:val="24"/>
        </w:rPr>
        <w:t xml:space="preserve"> tavan yüksekliğinden kısa ise </w:t>
      </w:r>
      <w:r>
        <w:rPr>
          <w:rFonts w:ascii="Times New Roman" w:hAnsi="Times New Roman" w:cs="Times New Roman"/>
          <w:sz w:val="24"/>
          <w:szCs w:val="24"/>
        </w:rPr>
        <w:t>tekniğine uygun şekilde ek yapılmalıdır</w:t>
      </w:r>
      <w:r w:rsidRPr="006C26B2">
        <w:rPr>
          <w:rFonts w:ascii="Times New Roman" w:hAnsi="Times New Roman" w:cs="Times New Roman"/>
          <w:sz w:val="24"/>
          <w:szCs w:val="24"/>
        </w:rPr>
        <w:t>.</w:t>
      </w:r>
    </w:p>
    <w:p w:rsidR="004E0135" w:rsidRDefault="004E0135" w:rsidP="003B0C4D">
      <w:pPr>
        <w:spacing w:before="160" w:after="0"/>
        <w:jc w:val="both"/>
        <w:rPr>
          <w:rFonts w:ascii="Times New Roman" w:hAnsi="Times New Roman" w:cs="Times New Roman"/>
          <w:sz w:val="24"/>
          <w:szCs w:val="24"/>
        </w:rPr>
      </w:pPr>
      <w:r>
        <w:rPr>
          <w:rFonts w:ascii="Times New Roman" w:hAnsi="Times New Roman" w:cs="Times New Roman"/>
          <w:sz w:val="24"/>
          <w:szCs w:val="24"/>
        </w:rPr>
        <w:t xml:space="preserve">Hazırlanan dikmeler agraf veya L bağlantı elemanları ile duvara sabitlenerek veya duvara sabitlenmeden serbest olarak U profillerin içerisine uygun aralıklarla yerleştirilmelidir. </w:t>
      </w:r>
    </w:p>
    <w:p w:rsidR="004E0135" w:rsidRDefault="004E0135" w:rsidP="003B0C4D">
      <w:pPr>
        <w:spacing w:before="160" w:after="0"/>
        <w:jc w:val="both"/>
        <w:rPr>
          <w:rFonts w:ascii="Times New Roman" w:hAnsi="Times New Roman" w:cs="Times New Roman"/>
          <w:sz w:val="24"/>
          <w:szCs w:val="24"/>
        </w:rPr>
      </w:pPr>
      <w:r>
        <w:rPr>
          <w:rFonts w:ascii="Times New Roman" w:hAnsi="Times New Roman" w:cs="Times New Roman"/>
          <w:sz w:val="24"/>
          <w:szCs w:val="24"/>
        </w:rPr>
        <w:t xml:space="preserve">Duvara sabitlenerek yapılan uygulamalarda önce </w:t>
      </w:r>
      <w:r w:rsidRPr="009F29A7">
        <w:rPr>
          <w:rFonts w:ascii="Times New Roman" w:hAnsi="Times New Roman" w:cs="Times New Roman"/>
          <w:sz w:val="24"/>
          <w:szCs w:val="24"/>
        </w:rPr>
        <w:t>agraf veya L bağlantı elemanları ile arkadaki duvara tespit edilir</w:t>
      </w:r>
      <w:r>
        <w:rPr>
          <w:rFonts w:ascii="Times New Roman" w:hAnsi="Times New Roman" w:cs="Times New Roman"/>
          <w:sz w:val="24"/>
          <w:szCs w:val="24"/>
        </w:rPr>
        <w:t xml:space="preserve"> ve dikmeler (I, C veya kutu profil)</w:t>
      </w:r>
      <w:r w:rsidRPr="009F29A7">
        <w:rPr>
          <w:rFonts w:ascii="Times New Roman" w:hAnsi="Times New Roman" w:cs="Times New Roman"/>
          <w:sz w:val="24"/>
          <w:szCs w:val="24"/>
        </w:rPr>
        <w:t xml:space="preserve"> </w:t>
      </w:r>
      <w:r>
        <w:rPr>
          <w:rFonts w:ascii="Times New Roman" w:hAnsi="Times New Roman" w:cs="Times New Roman"/>
          <w:sz w:val="24"/>
          <w:szCs w:val="24"/>
        </w:rPr>
        <w:t xml:space="preserve">tavan ve döşemede yer alan </w:t>
      </w:r>
      <w:r w:rsidRPr="009F29A7">
        <w:rPr>
          <w:rFonts w:ascii="Times New Roman" w:hAnsi="Times New Roman" w:cs="Times New Roman"/>
          <w:sz w:val="24"/>
          <w:szCs w:val="24"/>
        </w:rPr>
        <w:t>U profillerin içine</w:t>
      </w:r>
      <w:r>
        <w:rPr>
          <w:rFonts w:ascii="Times New Roman" w:hAnsi="Times New Roman" w:cs="Times New Roman"/>
          <w:sz w:val="24"/>
          <w:szCs w:val="24"/>
        </w:rPr>
        <w:t xml:space="preserve"> </w:t>
      </w:r>
      <w:r w:rsidRPr="009F29A7">
        <w:rPr>
          <w:rFonts w:ascii="Times New Roman" w:hAnsi="Times New Roman" w:cs="Times New Roman"/>
          <w:sz w:val="24"/>
          <w:szCs w:val="24"/>
        </w:rPr>
        <w:t>geçirilip agraflara sabitlen</w:t>
      </w:r>
      <w:r>
        <w:rPr>
          <w:rFonts w:ascii="Times New Roman" w:hAnsi="Times New Roman" w:cs="Times New Roman"/>
          <w:sz w:val="24"/>
          <w:szCs w:val="24"/>
        </w:rPr>
        <w:t>melidi</w:t>
      </w:r>
      <w:r w:rsidRPr="009F29A7">
        <w:rPr>
          <w:rFonts w:ascii="Times New Roman" w:hAnsi="Times New Roman" w:cs="Times New Roman"/>
          <w:sz w:val="24"/>
          <w:szCs w:val="24"/>
        </w:rPr>
        <w:t>r.</w:t>
      </w:r>
    </w:p>
    <w:p w:rsidR="004E0135" w:rsidRDefault="004E0135" w:rsidP="003B0C4D">
      <w:pPr>
        <w:spacing w:before="160" w:after="0"/>
        <w:jc w:val="both"/>
        <w:rPr>
          <w:rFonts w:ascii="Times New Roman" w:hAnsi="Times New Roman" w:cs="Times New Roman"/>
          <w:sz w:val="24"/>
          <w:szCs w:val="24"/>
        </w:rPr>
      </w:pPr>
      <w:r>
        <w:rPr>
          <w:rFonts w:ascii="Times New Roman" w:hAnsi="Times New Roman" w:cs="Times New Roman"/>
          <w:sz w:val="24"/>
          <w:szCs w:val="24"/>
        </w:rPr>
        <w:t xml:space="preserve">Isı yalıtım malzemeleri uygun ölçüde kesilerek oluşturulan karkasın içerisine </w:t>
      </w:r>
      <w:r w:rsidRPr="00903F22">
        <w:rPr>
          <w:rFonts w:ascii="Times New Roman" w:hAnsi="Times New Roman" w:cs="Times New Roman"/>
          <w:sz w:val="24"/>
          <w:szCs w:val="24"/>
        </w:rPr>
        <w:t xml:space="preserve">boşluk kalmayacak şekilde </w:t>
      </w:r>
      <w:r>
        <w:rPr>
          <w:rFonts w:ascii="Times New Roman" w:hAnsi="Times New Roman" w:cs="Times New Roman"/>
          <w:sz w:val="24"/>
          <w:szCs w:val="24"/>
        </w:rPr>
        <w:t xml:space="preserve">yerleştirilir ve üzerine buhar kesici uygulanır. Eğer buhar kesici katman ile kaplı ısı yalıtım malzemeleri kullanılıyorsa buhar kesici katman içe bakacak şekilde dikmelerin arasına yerleştirilmelidir.  </w:t>
      </w:r>
    </w:p>
    <w:p w:rsidR="004E0135" w:rsidRDefault="004E0135" w:rsidP="003B0C4D">
      <w:pPr>
        <w:spacing w:before="160" w:after="0"/>
        <w:jc w:val="both"/>
        <w:rPr>
          <w:rFonts w:ascii="Times New Roman" w:hAnsi="Times New Roman" w:cs="Times New Roman"/>
          <w:sz w:val="24"/>
          <w:szCs w:val="24"/>
        </w:rPr>
      </w:pPr>
      <w:r w:rsidRPr="00903F22">
        <w:rPr>
          <w:rFonts w:ascii="Times New Roman" w:hAnsi="Times New Roman" w:cs="Times New Roman"/>
          <w:sz w:val="24"/>
          <w:szCs w:val="24"/>
        </w:rPr>
        <w:t>Yalıtım levhalarının yerleştirilmesinden sonra iç yüzey kaplamaları profiller üzerine uygun aralıklarda tespit edilerek uygulama tamamlanır.</w:t>
      </w:r>
      <w:r w:rsidRPr="004726D4">
        <w:rPr>
          <w:rFonts w:ascii="Times New Roman" w:hAnsi="Times New Roman" w:cs="Times New Roman"/>
          <w:sz w:val="24"/>
          <w:szCs w:val="24"/>
        </w:rPr>
        <w:t xml:space="preserve"> </w:t>
      </w:r>
      <w:r>
        <w:rPr>
          <w:rFonts w:ascii="Times New Roman" w:hAnsi="Times New Roman" w:cs="Times New Roman"/>
          <w:sz w:val="24"/>
          <w:szCs w:val="24"/>
        </w:rPr>
        <w:t xml:space="preserve">İç yüzey kaplaması olarak alçı levhaların kullanılması durumunda alçı levhaların </w:t>
      </w:r>
      <w:r w:rsidRPr="00B42257">
        <w:rPr>
          <w:rFonts w:ascii="Times New Roman" w:hAnsi="Times New Roman" w:cs="Times New Roman"/>
          <w:sz w:val="24"/>
          <w:szCs w:val="24"/>
        </w:rPr>
        <w:t xml:space="preserve">ek yerlerine </w:t>
      </w:r>
      <w:r>
        <w:rPr>
          <w:rFonts w:ascii="Times New Roman" w:hAnsi="Times New Roman" w:cs="Times New Roman"/>
          <w:sz w:val="24"/>
          <w:szCs w:val="24"/>
        </w:rPr>
        <w:t>TS EN 13963 'e uygun derz dolgu alçısı ve derz bandı uygulanmalıdır.</w:t>
      </w:r>
    </w:p>
    <w:p w:rsidR="004E0135" w:rsidRDefault="004E0135" w:rsidP="003B0C4D">
      <w:pPr>
        <w:spacing w:before="160" w:after="0"/>
        <w:jc w:val="both"/>
        <w:rPr>
          <w:rFonts w:ascii="Times New Roman" w:hAnsi="Times New Roman" w:cs="Times New Roman"/>
          <w:sz w:val="24"/>
          <w:szCs w:val="24"/>
        </w:rPr>
      </w:pPr>
      <w:r>
        <w:rPr>
          <w:rFonts w:ascii="Times New Roman" w:hAnsi="Times New Roman" w:cs="Times New Roman"/>
          <w:sz w:val="24"/>
          <w:szCs w:val="24"/>
        </w:rPr>
        <w:t>Uygulama adımları için “</w:t>
      </w:r>
      <w:r w:rsidRPr="007C7425">
        <w:rPr>
          <w:rFonts w:ascii="Times New Roman" w:hAnsi="Times New Roman" w:cs="Times New Roman"/>
          <w:i/>
          <w:sz w:val="24"/>
          <w:szCs w:val="24"/>
        </w:rPr>
        <w:t>TS 1475-2 Alçı Levha ile yapılan uygulamalar-Giydirme Duvar Uygulama Kuralları</w:t>
      </w:r>
      <w:r>
        <w:rPr>
          <w:rFonts w:ascii="Times New Roman" w:hAnsi="Times New Roman" w:cs="Times New Roman"/>
          <w:sz w:val="24"/>
          <w:szCs w:val="24"/>
        </w:rPr>
        <w:t>” göz önüne alınmalıdır. Alçı levha üzerine son kat saten alçı yapılmasından sonra boyaya hazır yüzey elde edilmelidir.</w:t>
      </w:r>
    </w:p>
    <w:p w:rsidR="004E0135" w:rsidRPr="006F197A" w:rsidRDefault="004E0135" w:rsidP="003B0C4D">
      <w:pPr>
        <w:spacing w:before="160" w:after="0"/>
        <w:rPr>
          <w:rFonts w:ascii="Times New Roman" w:hAnsi="Times New Roman" w:cs="Times New Roman"/>
          <w:sz w:val="24"/>
          <w:szCs w:val="24"/>
        </w:rPr>
      </w:pPr>
      <w:r w:rsidRPr="006F197A">
        <w:rPr>
          <w:rFonts w:ascii="Times New Roman" w:hAnsi="Times New Roman" w:cs="Times New Roman"/>
          <w:sz w:val="24"/>
          <w:szCs w:val="24"/>
        </w:rPr>
        <w:t xml:space="preserve">EPS ve XPS ile yapılan içten ısı yalıtımı uygulamalarında solvent esaslı boya kullanılmamalıdır. </w:t>
      </w:r>
    </w:p>
    <w:p w:rsidR="004E0135" w:rsidRPr="003B0C4D" w:rsidRDefault="004E0135" w:rsidP="00622D05">
      <w:pPr>
        <w:pStyle w:val="Balk6"/>
        <w:numPr>
          <w:ilvl w:val="5"/>
          <w:numId w:val="10"/>
        </w:numPr>
      </w:pPr>
      <w:bookmarkStart w:id="75" w:name="_Toc505268937"/>
      <w:bookmarkStart w:id="76" w:name="_Toc505605641"/>
      <w:bookmarkStart w:id="77" w:name="_Toc505861414"/>
      <w:bookmarkEnd w:id="74"/>
      <w:r w:rsidRPr="003B0C4D">
        <w:lastRenderedPageBreak/>
        <w:t>Depolama</w:t>
      </w:r>
      <w:bookmarkEnd w:id="75"/>
      <w:bookmarkEnd w:id="76"/>
      <w:bookmarkEnd w:id="77"/>
    </w:p>
    <w:p w:rsidR="004E0135" w:rsidRPr="006F197A" w:rsidRDefault="004E0135" w:rsidP="003B0C4D">
      <w:pPr>
        <w:spacing w:before="160" w:after="0"/>
        <w:jc w:val="both"/>
        <w:rPr>
          <w:rFonts w:ascii="Times New Roman" w:hAnsi="Times New Roman" w:cs="Times New Roman"/>
          <w:sz w:val="24"/>
          <w:szCs w:val="24"/>
        </w:rPr>
      </w:pPr>
      <w:r w:rsidRPr="00137631">
        <w:rPr>
          <w:rFonts w:ascii="Times New Roman" w:hAnsi="Times New Roman" w:cs="Times New Roman"/>
          <w:sz w:val="24"/>
          <w:szCs w:val="24"/>
        </w:rPr>
        <w:t xml:space="preserve">Isı yalıtım levhaları, rutubetsiz, serin ve kuru ortamlarda, direkt </w:t>
      </w:r>
      <w:r>
        <w:rPr>
          <w:rFonts w:ascii="Times New Roman" w:hAnsi="Times New Roman" w:cs="Times New Roman"/>
          <w:sz w:val="24"/>
          <w:szCs w:val="24"/>
        </w:rPr>
        <w:t xml:space="preserve">yağıştan korunacak şekilde </w:t>
      </w:r>
      <w:r w:rsidRPr="00137631">
        <w:rPr>
          <w:rFonts w:ascii="Times New Roman" w:hAnsi="Times New Roman" w:cs="Times New Roman"/>
          <w:sz w:val="24"/>
          <w:szCs w:val="24"/>
        </w:rPr>
        <w:t xml:space="preserve">depolanmalıdır. Ürünler düzgün ve muntazam olacak şekilde muhafaza edilmelidir. Varsa üreticisinin tavsiyeleri dikkate alınmalıdır. </w:t>
      </w:r>
    </w:p>
    <w:p w:rsidR="004E0135" w:rsidRPr="006F197A" w:rsidRDefault="003B0C4D" w:rsidP="00622D05">
      <w:pPr>
        <w:pStyle w:val="Balk5"/>
        <w:numPr>
          <w:ilvl w:val="4"/>
          <w:numId w:val="10"/>
        </w:numPr>
      </w:pPr>
      <w:bookmarkStart w:id="78" w:name="_Toc505268938"/>
      <w:bookmarkStart w:id="79" w:name="_Toc505605642"/>
      <w:bookmarkStart w:id="80" w:name="_Toc505861415"/>
      <w:r w:rsidRPr="006F197A">
        <w:t>Uygunluk Kriter</w:t>
      </w:r>
      <w:r w:rsidR="002E7E8F">
        <w:t>leri</w:t>
      </w:r>
      <w:bookmarkEnd w:id="78"/>
      <w:bookmarkEnd w:id="79"/>
      <w:bookmarkEnd w:id="80"/>
    </w:p>
    <w:p w:rsidR="008E69CA" w:rsidRPr="008E69CA" w:rsidRDefault="008E69CA" w:rsidP="008E69CA">
      <w:pPr>
        <w:spacing w:before="160" w:after="0"/>
        <w:rPr>
          <w:rFonts w:ascii="Times New Roman" w:hAnsi="Times New Roman" w:cs="Times New Roman"/>
          <w:sz w:val="24"/>
          <w:szCs w:val="24"/>
        </w:rPr>
      </w:pPr>
      <w:r w:rsidRPr="008E69CA">
        <w:rPr>
          <w:rFonts w:ascii="Times New Roman" w:hAnsi="Times New Roman" w:cs="Times New Roman"/>
          <w:sz w:val="24"/>
          <w:szCs w:val="24"/>
        </w:rPr>
        <w:t>Yapı Malzemeleri Yönetmeliği (305/2011/AB)</w:t>
      </w:r>
    </w:p>
    <w:p w:rsidR="008E69CA" w:rsidRPr="008E69CA" w:rsidRDefault="008E69CA" w:rsidP="008E69CA">
      <w:pPr>
        <w:spacing w:before="160" w:after="0"/>
        <w:rPr>
          <w:rFonts w:ascii="Times New Roman" w:hAnsi="Times New Roman" w:cs="Times New Roman"/>
          <w:sz w:val="24"/>
          <w:szCs w:val="24"/>
        </w:rPr>
      </w:pPr>
      <w:r w:rsidRPr="008E69CA">
        <w:rPr>
          <w:rFonts w:ascii="Times New Roman" w:hAnsi="Times New Roman" w:cs="Times New Roman"/>
          <w:sz w:val="24"/>
          <w:szCs w:val="24"/>
        </w:rPr>
        <w:t>Binaların Yangından Korunması Hakkında Yönetmelik</w:t>
      </w:r>
    </w:p>
    <w:p w:rsidR="004E0135" w:rsidRPr="006F197A" w:rsidRDefault="008E69CA" w:rsidP="003B0C4D">
      <w:pPr>
        <w:spacing w:before="160" w:after="0"/>
        <w:rPr>
          <w:rFonts w:ascii="Times New Roman" w:hAnsi="Times New Roman" w:cs="Times New Roman"/>
          <w:sz w:val="24"/>
          <w:szCs w:val="24"/>
        </w:rPr>
      </w:pPr>
      <w:r w:rsidRPr="008E69CA">
        <w:rPr>
          <w:rFonts w:ascii="Times New Roman" w:hAnsi="Times New Roman" w:cs="Times New Roman"/>
          <w:sz w:val="24"/>
          <w:szCs w:val="24"/>
        </w:rPr>
        <w:t>Binalarda Enerji Performansı Yönetmeliği</w:t>
      </w:r>
    </w:p>
    <w:p w:rsidR="004E0135" w:rsidRDefault="003B0C4D" w:rsidP="00622D05">
      <w:pPr>
        <w:pStyle w:val="Balk5"/>
        <w:numPr>
          <w:ilvl w:val="4"/>
          <w:numId w:val="10"/>
        </w:numPr>
      </w:pPr>
      <w:bookmarkStart w:id="81" w:name="_Toc505268939"/>
      <w:bookmarkStart w:id="82" w:name="_Toc505605643"/>
      <w:bookmarkStart w:id="83" w:name="_Toc505861416"/>
      <w:r>
        <w:t>İlgili Standartlar</w:t>
      </w:r>
      <w:bookmarkEnd w:id="81"/>
      <w:bookmarkEnd w:id="82"/>
      <w:bookmarkEnd w:id="83"/>
    </w:p>
    <w:tbl>
      <w:tblPr>
        <w:tblpPr w:leftFromText="141" w:rightFromText="141" w:vertAnchor="text" w:horzAnchor="margin" w:tblpXSpec="right" w:tblpY="53"/>
        <w:tblW w:w="0" w:type="auto"/>
        <w:tblLook w:val="04A0" w:firstRow="1" w:lastRow="0" w:firstColumn="1" w:lastColumn="0" w:noHBand="0" w:noVBand="1"/>
      </w:tblPr>
      <w:tblGrid>
        <w:gridCol w:w="1668"/>
        <w:gridCol w:w="435"/>
        <w:gridCol w:w="6510"/>
      </w:tblGrid>
      <w:tr w:rsidR="004E0135" w:rsidTr="004E0135">
        <w:tc>
          <w:tcPr>
            <w:tcW w:w="1668" w:type="dxa"/>
            <w:hideMark/>
          </w:tcPr>
          <w:p w:rsidR="004E0135" w:rsidRDefault="004E0135" w:rsidP="004E0135">
            <w:pPr>
              <w:rPr>
                <w:rFonts w:ascii="Times New Roman" w:hAnsi="Times New Roman" w:cs="Times New Roman"/>
                <w:sz w:val="24"/>
                <w:szCs w:val="24"/>
              </w:rPr>
            </w:pPr>
            <w:r>
              <w:rPr>
                <w:rFonts w:ascii="Times New Roman" w:hAnsi="Times New Roman" w:cs="Times New Roman"/>
                <w:b/>
                <w:sz w:val="24"/>
                <w:szCs w:val="24"/>
              </w:rPr>
              <w:t>TS 825</w:t>
            </w:r>
          </w:p>
        </w:tc>
        <w:tc>
          <w:tcPr>
            <w:tcW w:w="435" w:type="dxa"/>
            <w:hideMark/>
          </w:tcPr>
          <w:p w:rsidR="004E0135" w:rsidRDefault="004E0135" w:rsidP="004E0135">
            <w:pPr>
              <w:rPr>
                <w:rFonts w:ascii="Times New Roman" w:hAnsi="Times New Roman" w:cs="Times New Roman"/>
                <w:b/>
                <w:sz w:val="24"/>
                <w:szCs w:val="24"/>
              </w:rPr>
            </w:pPr>
            <w:r>
              <w:rPr>
                <w:rFonts w:ascii="Times New Roman" w:hAnsi="Times New Roman" w:cs="Times New Roman"/>
                <w:b/>
                <w:sz w:val="24"/>
                <w:szCs w:val="24"/>
              </w:rPr>
              <w:t>:</w:t>
            </w:r>
          </w:p>
        </w:tc>
        <w:tc>
          <w:tcPr>
            <w:tcW w:w="6510" w:type="dxa"/>
            <w:hideMark/>
          </w:tcPr>
          <w:p w:rsidR="004E0135" w:rsidRDefault="004E0135" w:rsidP="004E0135">
            <w:pPr>
              <w:jc w:val="both"/>
              <w:rPr>
                <w:rFonts w:ascii="Times New Roman" w:hAnsi="Times New Roman" w:cs="Times New Roman"/>
                <w:sz w:val="24"/>
                <w:szCs w:val="24"/>
              </w:rPr>
            </w:pPr>
            <w:r>
              <w:rPr>
                <w:rFonts w:ascii="Times New Roman" w:hAnsi="Times New Roman" w:cs="Times New Roman"/>
                <w:sz w:val="24"/>
                <w:szCs w:val="24"/>
              </w:rPr>
              <w:t>Binalarda Isı Yalıtımı Kuralları Standardı</w:t>
            </w:r>
          </w:p>
        </w:tc>
      </w:tr>
      <w:tr w:rsidR="004E0135" w:rsidTr="004E0135">
        <w:tc>
          <w:tcPr>
            <w:tcW w:w="1668" w:type="dxa"/>
          </w:tcPr>
          <w:p w:rsidR="004E0135" w:rsidRDefault="004E0135" w:rsidP="004E0135">
            <w:pPr>
              <w:rPr>
                <w:rFonts w:ascii="Times New Roman" w:hAnsi="Times New Roman" w:cs="Times New Roman"/>
                <w:sz w:val="24"/>
                <w:szCs w:val="24"/>
              </w:rPr>
            </w:pPr>
            <w:r w:rsidRPr="00EB6ED7">
              <w:rPr>
                <w:rFonts w:ascii="Times New Roman" w:hAnsi="Times New Roman" w:cs="Times New Roman"/>
                <w:b/>
                <w:sz w:val="24"/>
                <w:szCs w:val="24"/>
              </w:rPr>
              <w:t xml:space="preserve">TS </w:t>
            </w:r>
            <w:hyperlink r:id="rId9" w:history="1">
              <w:r w:rsidRPr="00EB6ED7">
                <w:rPr>
                  <w:rFonts w:ascii="Times New Roman" w:hAnsi="Times New Roman" w:cs="Times New Roman"/>
                  <w:b/>
                  <w:sz w:val="24"/>
                  <w:szCs w:val="24"/>
                </w:rPr>
                <w:t>EN 13162</w:t>
              </w:r>
              <w:r>
                <w:rPr>
                  <w:rFonts w:ascii="Times New Roman" w:hAnsi="Times New Roman" w:cs="Times New Roman"/>
                  <w:b/>
                  <w:sz w:val="24"/>
                  <w:szCs w:val="24"/>
                </w:rPr>
                <w:tab/>
              </w:r>
            </w:hyperlink>
          </w:p>
        </w:tc>
        <w:tc>
          <w:tcPr>
            <w:tcW w:w="435" w:type="dxa"/>
            <w:hideMark/>
          </w:tcPr>
          <w:p w:rsidR="004E0135" w:rsidRDefault="004E0135" w:rsidP="004E0135">
            <w:pPr>
              <w:rPr>
                <w:rFonts w:ascii="Times New Roman" w:hAnsi="Times New Roman" w:cs="Times New Roman"/>
                <w:b/>
                <w:sz w:val="24"/>
                <w:szCs w:val="24"/>
              </w:rPr>
            </w:pPr>
            <w:r>
              <w:rPr>
                <w:rFonts w:ascii="Times New Roman" w:hAnsi="Times New Roman" w:cs="Times New Roman"/>
                <w:b/>
                <w:sz w:val="24"/>
                <w:szCs w:val="24"/>
              </w:rPr>
              <w:t>:</w:t>
            </w:r>
          </w:p>
        </w:tc>
        <w:tc>
          <w:tcPr>
            <w:tcW w:w="6510" w:type="dxa"/>
          </w:tcPr>
          <w:p w:rsidR="004E0135" w:rsidRDefault="004E0135" w:rsidP="004E0135">
            <w:pPr>
              <w:rPr>
                <w:rFonts w:ascii="Times New Roman" w:hAnsi="Times New Roman" w:cs="Times New Roman"/>
                <w:sz w:val="24"/>
                <w:szCs w:val="24"/>
              </w:rPr>
            </w:pPr>
            <w:r w:rsidRPr="00EB6ED7">
              <w:rPr>
                <w:rFonts w:ascii="Times New Roman" w:hAnsi="Times New Roman" w:cs="Times New Roman"/>
                <w:sz w:val="24"/>
                <w:szCs w:val="24"/>
              </w:rPr>
              <w:t>Isı Yalıtım Malzemeleri - Binalarda Kullanılan – Fabrikasyon Olarak İmal Edilen Mineral Yün (MW) Mamuller – Özellikler</w:t>
            </w:r>
          </w:p>
        </w:tc>
      </w:tr>
      <w:tr w:rsidR="004E0135" w:rsidTr="004E0135">
        <w:tc>
          <w:tcPr>
            <w:tcW w:w="1668" w:type="dxa"/>
          </w:tcPr>
          <w:p w:rsidR="004E0135" w:rsidRDefault="004E0135" w:rsidP="004E0135">
            <w:pPr>
              <w:rPr>
                <w:rFonts w:ascii="Times New Roman" w:hAnsi="Times New Roman" w:cs="Times New Roman"/>
                <w:sz w:val="24"/>
                <w:szCs w:val="24"/>
              </w:rPr>
            </w:pPr>
            <w:r w:rsidRPr="00566159">
              <w:rPr>
                <w:rFonts w:ascii="Times New Roman" w:hAnsi="Times New Roman" w:cs="Times New Roman"/>
                <w:b/>
                <w:sz w:val="24"/>
                <w:szCs w:val="24"/>
              </w:rPr>
              <w:t>TS EN 13163</w:t>
            </w:r>
          </w:p>
        </w:tc>
        <w:tc>
          <w:tcPr>
            <w:tcW w:w="435" w:type="dxa"/>
            <w:hideMark/>
          </w:tcPr>
          <w:p w:rsidR="004E0135" w:rsidRDefault="004E0135" w:rsidP="004E0135">
            <w:pPr>
              <w:rPr>
                <w:rFonts w:ascii="Times New Roman" w:hAnsi="Times New Roman" w:cs="Times New Roman"/>
                <w:b/>
                <w:sz w:val="24"/>
                <w:szCs w:val="24"/>
              </w:rPr>
            </w:pPr>
            <w:r>
              <w:rPr>
                <w:rFonts w:ascii="Times New Roman" w:hAnsi="Times New Roman" w:cs="Times New Roman"/>
                <w:b/>
                <w:sz w:val="24"/>
                <w:szCs w:val="24"/>
              </w:rPr>
              <w:t>:</w:t>
            </w:r>
          </w:p>
        </w:tc>
        <w:tc>
          <w:tcPr>
            <w:tcW w:w="6510" w:type="dxa"/>
          </w:tcPr>
          <w:p w:rsidR="004E0135" w:rsidRDefault="004E0135" w:rsidP="004E0135">
            <w:pPr>
              <w:spacing w:after="120"/>
              <w:jc w:val="both"/>
              <w:rPr>
                <w:rFonts w:ascii="Times New Roman" w:hAnsi="Times New Roman" w:cs="Times New Roman"/>
                <w:sz w:val="24"/>
                <w:szCs w:val="24"/>
              </w:rPr>
            </w:pPr>
            <w:r w:rsidRPr="00566159">
              <w:rPr>
                <w:rFonts w:ascii="Times New Roman" w:hAnsi="Times New Roman" w:cs="Times New Roman"/>
                <w:sz w:val="24"/>
                <w:szCs w:val="24"/>
              </w:rPr>
              <w:t>Isı Yalıtım Malzemeleri - Binalarda Kullanılan - Fabrikasyon Olarak İma</w:t>
            </w:r>
            <w:r w:rsidR="00327260">
              <w:rPr>
                <w:rFonts w:ascii="Times New Roman" w:hAnsi="Times New Roman" w:cs="Times New Roman"/>
                <w:sz w:val="24"/>
                <w:szCs w:val="24"/>
              </w:rPr>
              <w:t>l Edilen- Genleştirilmiş Polist</w:t>
            </w:r>
            <w:r w:rsidRPr="00566159">
              <w:rPr>
                <w:rFonts w:ascii="Times New Roman" w:hAnsi="Times New Roman" w:cs="Times New Roman"/>
                <w:sz w:val="24"/>
                <w:szCs w:val="24"/>
              </w:rPr>
              <w:t>ren Köpük- Özellikler</w:t>
            </w:r>
          </w:p>
        </w:tc>
      </w:tr>
      <w:tr w:rsidR="004E0135" w:rsidTr="004E0135">
        <w:tc>
          <w:tcPr>
            <w:tcW w:w="1668" w:type="dxa"/>
          </w:tcPr>
          <w:p w:rsidR="004E0135" w:rsidRDefault="004E0135" w:rsidP="004E0135">
            <w:pPr>
              <w:rPr>
                <w:rFonts w:ascii="Times New Roman" w:hAnsi="Times New Roman" w:cs="Times New Roman"/>
                <w:sz w:val="24"/>
                <w:szCs w:val="24"/>
              </w:rPr>
            </w:pPr>
            <w:r w:rsidRPr="00566159">
              <w:rPr>
                <w:rFonts w:ascii="Times New Roman" w:hAnsi="Times New Roman" w:cs="Times New Roman"/>
                <w:b/>
                <w:sz w:val="24"/>
                <w:szCs w:val="24"/>
              </w:rPr>
              <w:t>TS EN 1316</w:t>
            </w:r>
            <w:r>
              <w:rPr>
                <w:rFonts w:ascii="Times New Roman" w:hAnsi="Times New Roman" w:cs="Times New Roman"/>
                <w:b/>
                <w:sz w:val="24"/>
                <w:szCs w:val="24"/>
              </w:rPr>
              <w:t>4</w:t>
            </w:r>
          </w:p>
        </w:tc>
        <w:tc>
          <w:tcPr>
            <w:tcW w:w="435" w:type="dxa"/>
            <w:hideMark/>
          </w:tcPr>
          <w:p w:rsidR="004E0135" w:rsidRDefault="004E0135" w:rsidP="004E0135">
            <w:pPr>
              <w:rPr>
                <w:rFonts w:ascii="Times New Roman" w:hAnsi="Times New Roman" w:cs="Times New Roman"/>
                <w:b/>
                <w:sz w:val="24"/>
                <w:szCs w:val="24"/>
              </w:rPr>
            </w:pPr>
            <w:r>
              <w:rPr>
                <w:rFonts w:ascii="Times New Roman" w:hAnsi="Times New Roman" w:cs="Times New Roman"/>
                <w:b/>
                <w:sz w:val="24"/>
                <w:szCs w:val="24"/>
              </w:rPr>
              <w:t>:</w:t>
            </w:r>
          </w:p>
        </w:tc>
        <w:tc>
          <w:tcPr>
            <w:tcW w:w="6510" w:type="dxa"/>
          </w:tcPr>
          <w:p w:rsidR="004E0135" w:rsidRDefault="004E0135" w:rsidP="004E0135">
            <w:pPr>
              <w:spacing w:after="120"/>
              <w:jc w:val="both"/>
              <w:rPr>
                <w:rFonts w:ascii="Times New Roman" w:hAnsi="Times New Roman" w:cs="Times New Roman"/>
                <w:sz w:val="24"/>
                <w:szCs w:val="24"/>
              </w:rPr>
            </w:pPr>
            <w:r w:rsidRPr="00566159">
              <w:rPr>
                <w:rFonts w:ascii="Times New Roman" w:hAnsi="Times New Roman" w:cs="Times New Roman"/>
                <w:sz w:val="24"/>
                <w:szCs w:val="24"/>
              </w:rPr>
              <w:t xml:space="preserve">Isı Yalıtım Malzemeleri - Binalarda Kullanılan - Fabrikasyon Olarak İmal Edilen- </w:t>
            </w:r>
            <w:r>
              <w:rPr>
                <w:rFonts w:ascii="Times New Roman" w:hAnsi="Times New Roman" w:cs="Times New Roman"/>
                <w:sz w:val="24"/>
                <w:szCs w:val="24"/>
              </w:rPr>
              <w:t>Ekstürüde</w:t>
            </w:r>
            <w:r w:rsidR="00327260">
              <w:rPr>
                <w:rFonts w:ascii="Times New Roman" w:hAnsi="Times New Roman" w:cs="Times New Roman"/>
                <w:sz w:val="24"/>
                <w:szCs w:val="24"/>
              </w:rPr>
              <w:t xml:space="preserve"> Polist</w:t>
            </w:r>
            <w:r w:rsidRPr="00566159">
              <w:rPr>
                <w:rFonts w:ascii="Times New Roman" w:hAnsi="Times New Roman" w:cs="Times New Roman"/>
                <w:sz w:val="24"/>
                <w:szCs w:val="24"/>
              </w:rPr>
              <w:t>ren Köpük- Özellikler</w:t>
            </w:r>
          </w:p>
        </w:tc>
      </w:tr>
      <w:tr w:rsidR="004E0135" w:rsidTr="004E0135">
        <w:tc>
          <w:tcPr>
            <w:tcW w:w="1668" w:type="dxa"/>
          </w:tcPr>
          <w:p w:rsidR="004E0135" w:rsidRDefault="004E0135" w:rsidP="004E0135">
            <w:pPr>
              <w:rPr>
                <w:rFonts w:ascii="Times New Roman" w:hAnsi="Times New Roman" w:cs="Times New Roman"/>
                <w:sz w:val="24"/>
                <w:szCs w:val="24"/>
              </w:rPr>
            </w:pPr>
            <w:r w:rsidRPr="0035187E">
              <w:rPr>
                <w:rFonts w:ascii="Times New Roman" w:hAnsi="Times New Roman" w:cs="Times New Roman"/>
                <w:b/>
                <w:sz w:val="24"/>
                <w:szCs w:val="24"/>
              </w:rPr>
              <w:t>TS EN 13963</w:t>
            </w:r>
          </w:p>
        </w:tc>
        <w:tc>
          <w:tcPr>
            <w:tcW w:w="435" w:type="dxa"/>
            <w:hideMark/>
          </w:tcPr>
          <w:p w:rsidR="004E0135" w:rsidRDefault="004E0135" w:rsidP="004E0135">
            <w:pPr>
              <w:rPr>
                <w:rFonts w:ascii="Times New Roman" w:hAnsi="Times New Roman" w:cs="Times New Roman"/>
                <w:b/>
                <w:sz w:val="24"/>
                <w:szCs w:val="24"/>
              </w:rPr>
            </w:pPr>
            <w:r>
              <w:rPr>
                <w:rFonts w:ascii="Times New Roman" w:hAnsi="Times New Roman" w:cs="Times New Roman"/>
                <w:b/>
                <w:sz w:val="24"/>
                <w:szCs w:val="24"/>
              </w:rPr>
              <w:t>:</w:t>
            </w:r>
          </w:p>
        </w:tc>
        <w:tc>
          <w:tcPr>
            <w:tcW w:w="6510" w:type="dxa"/>
          </w:tcPr>
          <w:p w:rsidR="004E0135" w:rsidRDefault="004E0135" w:rsidP="004E0135">
            <w:pPr>
              <w:jc w:val="both"/>
              <w:rPr>
                <w:rFonts w:ascii="Times New Roman" w:hAnsi="Times New Roman" w:cs="Times New Roman"/>
                <w:sz w:val="24"/>
                <w:szCs w:val="24"/>
              </w:rPr>
            </w:pPr>
            <w:r w:rsidRPr="0035187E">
              <w:rPr>
                <w:rFonts w:ascii="Times New Roman" w:hAnsi="Times New Roman" w:cs="Times New Roman"/>
                <w:sz w:val="24"/>
                <w:szCs w:val="24"/>
              </w:rPr>
              <w:t>Derz malz</w:t>
            </w:r>
            <w:r w:rsidR="00327260">
              <w:rPr>
                <w:rFonts w:ascii="Times New Roman" w:hAnsi="Times New Roman" w:cs="Times New Roman"/>
                <w:sz w:val="24"/>
                <w:szCs w:val="24"/>
              </w:rPr>
              <w:t>e</w:t>
            </w:r>
            <w:r w:rsidRPr="0035187E">
              <w:rPr>
                <w:rFonts w:ascii="Times New Roman" w:hAnsi="Times New Roman" w:cs="Times New Roman"/>
                <w:sz w:val="24"/>
                <w:szCs w:val="24"/>
              </w:rPr>
              <w:t>meleri-Alçı Levhalar için</w:t>
            </w:r>
          </w:p>
        </w:tc>
      </w:tr>
      <w:tr w:rsidR="004E0135" w:rsidTr="004E0135">
        <w:tc>
          <w:tcPr>
            <w:tcW w:w="1668" w:type="dxa"/>
          </w:tcPr>
          <w:p w:rsidR="004E0135" w:rsidRDefault="004E0135" w:rsidP="004E0135">
            <w:pPr>
              <w:rPr>
                <w:rFonts w:ascii="Times New Roman" w:hAnsi="Times New Roman" w:cs="Times New Roman"/>
                <w:sz w:val="24"/>
                <w:szCs w:val="24"/>
              </w:rPr>
            </w:pPr>
            <w:r w:rsidRPr="0035187E">
              <w:rPr>
                <w:rFonts w:ascii="Times New Roman" w:hAnsi="Times New Roman" w:cs="Times New Roman"/>
                <w:b/>
                <w:sz w:val="24"/>
                <w:szCs w:val="24"/>
              </w:rPr>
              <w:t>TS 1475-2</w:t>
            </w:r>
          </w:p>
        </w:tc>
        <w:tc>
          <w:tcPr>
            <w:tcW w:w="435" w:type="dxa"/>
            <w:hideMark/>
          </w:tcPr>
          <w:p w:rsidR="004E0135" w:rsidRDefault="004E0135" w:rsidP="004E0135">
            <w:pPr>
              <w:rPr>
                <w:rFonts w:ascii="Times New Roman" w:hAnsi="Times New Roman" w:cs="Times New Roman"/>
                <w:b/>
                <w:sz w:val="24"/>
                <w:szCs w:val="24"/>
              </w:rPr>
            </w:pPr>
            <w:r>
              <w:rPr>
                <w:rFonts w:ascii="Times New Roman" w:hAnsi="Times New Roman" w:cs="Times New Roman"/>
                <w:b/>
                <w:sz w:val="24"/>
                <w:szCs w:val="24"/>
              </w:rPr>
              <w:t>:</w:t>
            </w:r>
          </w:p>
        </w:tc>
        <w:tc>
          <w:tcPr>
            <w:tcW w:w="6510" w:type="dxa"/>
          </w:tcPr>
          <w:p w:rsidR="000A29F4" w:rsidRDefault="004E0135" w:rsidP="004E0135">
            <w:pPr>
              <w:jc w:val="both"/>
              <w:rPr>
                <w:rFonts w:ascii="Times New Roman" w:hAnsi="Times New Roman" w:cs="Times New Roman"/>
                <w:sz w:val="24"/>
                <w:szCs w:val="24"/>
              </w:rPr>
            </w:pPr>
            <w:r w:rsidRPr="0035187E">
              <w:rPr>
                <w:rFonts w:ascii="Times New Roman" w:hAnsi="Times New Roman" w:cs="Times New Roman"/>
                <w:sz w:val="24"/>
                <w:szCs w:val="24"/>
              </w:rPr>
              <w:t>Alçı Levha ile yapılan uygulamalar-Giydirme Duvar Uygulama Kuralları</w:t>
            </w:r>
          </w:p>
        </w:tc>
      </w:tr>
    </w:tbl>
    <w:p w:rsidR="004E0135" w:rsidRDefault="004E0135" w:rsidP="004E0135">
      <w:pPr>
        <w:rPr>
          <w:b/>
          <w:sz w:val="28"/>
          <w:szCs w:val="28"/>
        </w:rPr>
      </w:pPr>
    </w:p>
    <w:p w:rsidR="004E0135" w:rsidRPr="00DB5B65" w:rsidRDefault="004E0135" w:rsidP="004E0135">
      <w:pPr>
        <w:rPr>
          <w:b/>
          <w:sz w:val="28"/>
          <w:szCs w:val="28"/>
        </w:rPr>
      </w:pPr>
    </w:p>
    <w:p w:rsidR="000A29F4" w:rsidRDefault="000A29F4" w:rsidP="004E0135">
      <w:pPr>
        <w:spacing w:after="0"/>
        <w:rPr>
          <w:rFonts w:ascii="Times New Roman" w:hAnsi="Times New Roman" w:cs="Times New Roman"/>
          <w:b/>
          <w:sz w:val="32"/>
          <w:szCs w:val="28"/>
        </w:rPr>
      </w:pPr>
    </w:p>
    <w:p w:rsidR="000A29F4" w:rsidRPr="000A29F4" w:rsidRDefault="000A29F4" w:rsidP="000A29F4">
      <w:pPr>
        <w:rPr>
          <w:rFonts w:ascii="Times New Roman" w:hAnsi="Times New Roman" w:cs="Times New Roman"/>
          <w:sz w:val="32"/>
          <w:szCs w:val="28"/>
        </w:rPr>
      </w:pPr>
    </w:p>
    <w:p w:rsidR="000A29F4" w:rsidRPr="000A29F4" w:rsidRDefault="000A29F4" w:rsidP="000A29F4">
      <w:pPr>
        <w:rPr>
          <w:rFonts w:ascii="Times New Roman" w:hAnsi="Times New Roman" w:cs="Times New Roman"/>
          <w:sz w:val="32"/>
          <w:szCs w:val="28"/>
        </w:rPr>
      </w:pPr>
    </w:p>
    <w:p w:rsidR="000A29F4" w:rsidRPr="000A29F4" w:rsidRDefault="000A29F4" w:rsidP="000A29F4">
      <w:pPr>
        <w:rPr>
          <w:rFonts w:ascii="Times New Roman" w:hAnsi="Times New Roman" w:cs="Times New Roman"/>
          <w:sz w:val="32"/>
          <w:szCs w:val="28"/>
        </w:rPr>
      </w:pPr>
    </w:p>
    <w:p w:rsidR="002644C1" w:rsidRDefault="002644C1" w:rsidP="002644C1">
      <w:pPr>
        <w:spacing w:after="0"/>
        <w:jc w:val="center"/>
        <w:rPr>
          <w:rFonts w:ascii="Times New Roman" w:hAnsi="Times New Roman" w:cs="Times New Roman"/>
          <w:b/>
          <w:sz w:val="32"/>
          <w:szCs w:val="28"/>
        </w:rPr>
      </w:pPr>
    </w:p>
    <w:p w:rsidR="002644C1" w:rsidRPr="002644C1" w:rsidRDefault="002644C1" w:rsidP="00622D05">
      <w:pPr>
        <w:pStyle w:val="Balk4"/>
        <w:numPr>
          <w:ilvl w:val="3"/>
          <w:numId w:val="10"/>
        </w:numPr>
      </w:pPr>
      <w:bookmarkStart w:id="84" w:name="_Toc505268940"/>
      <w:bookmarkStart w:id="85" w:name="_Toc505605644"/>
      <w:bookmarkStart w:id="86" w:name="_Toc505861417"/>
      <w:r w:rsidRPr="002644C1">
        <w:t>Sıva Kaplamalı Duvarlarda İçten Isı Yalıtım İşleri Genel Teknik Şartnamesi</w:t>
      </w:r>
      <w:bookmarkEnd w:id="84"/>
      <w:bookmarkEnd w:id="85"/>
      <w:bookmarkEnd w:id="86"/>
    </w:p>
    <w:p w:rsidR="002644C1" w:rsidRPr="002644C1" w:rsidRDefault="002644C1" w:rsidP="00622D05">
      <w:pPr>
        <w:pStyle w:val="ListeParagraf"/>
        <w:numPr>
          <w:ilvl w:val="4"/>
          <w:numId w:val="10"/>
        </w:numPr>
        <w:spacing w:before="160" w:after="0"/>
        <w:ind w:left="1134" w:hanging="1134"/>
        <w:rPr>
          <w:rFonts w:ascii="Times New Roman" w:hAnsi="Times New Roman" w:cs="Times New Roman"/>
          <w:b/>
          <w:sz w:val="28"/>
          <w:szCs w:val="28"/>
        </w:rPr>
      </w:pPr>
      <w:bookmarkStart w:id="87" w:name="_Toc505268941"/>
      <w:bookmarkStart w:id="88" w:name="_Toc505605645"/>
      <w:bookmarkStart w:id="89" w:name="_Toc505861418"/>
      <w:r w:rsidRPr="002644C1">
        <w:rPr>
          <w:rStyle w:val="Balk5Char"/>
        </w:rPr>
        <w:t>Kapsam</w:t>
      </w:r>
      <w:bookmarkEnd w:id="87"/>
      <w:bookmarkEnd w:id="88"/>
      <w:bookmarkEnd w:id="89"/>
    </w:p>
    <w:p w:rsidR="002644C1" w:rsidRPr="00EB6ED7" w:rsidRDefault="002644C1" w:rsidP="002644C1">
      <w:pPr>
        <w:spacing w:before="160" w:after="0"/>
        <w:rPr>
          <w:rFonts w:ascii="Times New Roman" w:hAnsi="Times New Roman" w:cs="Times New Roman"/>
          <w:sz w:val="24"/>
          <w:szCs w:val="24"/>
        </w:rPr>
      </w:pPr>
      <w:r>
        <w:rPr>
          <w:rFonts w:ascii="Times New Roman" w:hAnsi="Times New Roman" w:cs="Times New Roman"/>
          <w:sz w:val="24"/>
          <w:szCs w:val="24"/>
        </w:rPr>
        <w:t>Muhtelif</w:t>
      </w:r>
      <w:r w:rsidRPr="00B42257">
        <w:rPr>
          <w:rFonts w:ascii="Times New Roman" w:hAnsi="Times New Roman" w:cs="Times New Roman"/>
          <w:sz w:val="24"/>
          <w:szCs w:val="24"/>
        </w:rPr>
        <w:t xml:space="preserve"> ısı yalıtım malzemelerinin</w:t>
      </w:r>
      <w:r>
        <w:rPr>
          <w:rFonts w:ascii="Times New Roman" w:hAnsi="Times New Roman" w:cs="Times New Roman"/>
          <w:sz w:val="24"/>
          <w:szCs w:val="24"/>
        </w:rPr>
        <w:t xml:space="preserve"> içten duvar yüzeyine uygulanması ve üzerinin sıva ile kaplanması ile yapılan </w:t>
      </w:r>
      <w:r w:rsidRPr="00FF2697">
        <w:rPr>
          <w:rFonts w:ascii="Times New Roman" w:hAnsi="Times New Roman" w:cs="Times New Roman"/>
          <w:sz w:val="24"/>
          <w:szCs w:val="24"/>
        </w:rPr>
        <w:t>ısı yalıtımı uygulama esaslarını kapsar.</w:t>
      </w:r>
    </w:p>
    <w:p w:rsidR="002644C1" w:rsidRPr="002644C1" w:rsidRDefault="002644C1" w:rsidP="00622D05">
      <w:pPr>
        <w:pStyle w:val="ListeParagraf"/>
        <w:numPr>
          <w:ilvl w:val="4"/>
          <w:numId w:val="10"/>
        </w:numPr>
        <w:spacing w:before="160" w:after="0"/>
        <w:ind w:left="1134" w:hanging="1134"/>
        <w:rPr>
          <w:rStyle w:val="Balk5Char"/>
        </w:rPr>
      </w:pPr>
      <w:bookmarkStart w:id="90" w:name="_Toc505268942"/>
      <w:bookmarkStart w:id="91" w:name="_Toc505605646"/>
      <w:bookmarkStart w:id="92" w:name="_Toc505861419"/>
      <w:r w:rsidRPr="002644C1">
        <w:rPr>
          <w:rStyle w:val="Balk5Char"/>
        </w:rPr>
        <w:t>Tanım</w:t>
      </w:r>
      <w:bookmarkEnd w:id="90"/>
      <w:bookmarkEnd w:id="91"/>
      <w:bookmarkEnd w:id="92"/>
    </w:p>
    <w:p w:rsidR="002644C1" w:rsidRDefault="002644C1" w:rsidP="00622D05">
      <w:pPr>
        <w:pStyle w:val="Balk6"/>
        <w:numPr>
          <w:ilvl w:val="5"/>
          <w:numId w:val="10"/>
        </w:numPr>
      </w:pPr>
      <w:bookmarkStart w:id="93" w:name="_Toc505268943"/>
      <w:bookmarkStart w:id="94" w:name="_Toc505605647"/>
      <w:bookmarkStart w:id="95" w:name="_Toc505861420"/>
      <w:r w:rsidRPr="00A149F6">
        <w:t>EPS Isı Yalıtım Levhaları:</w:t>
      </w:r>
      <w:bookmarkEnd w:id="93"/>
      <w:bookmarkEnd w:id="94"/>
      <w:bookmarkEnd w:id="95"/>
      <w:r w:rsidRPr="00A149F6">
        <w:t xml:space="preserve"> </w:t>
      </w:r>
    </w:p>
    <w:p w:rsidR="002644C1" w:rsidRPr="00A149F6" w:rsidRDefault="002644C1" w:rsidP="002644C1">
      <w:pPr>
        <w:spacing w:before="160" w:after="0"/>
        <w:jc w:val="both"/>
        <w:rPr>
          <w:rFonts w:ascii="Times New Roman" w:hAnsi="Times New Roman" w:cs="Times New Roman"/>
          <w:sz w:val="24"/>
          <w:szCs w:val="24"/>
        </w:rPr>
      </w:pPr>
      <w:r w:rsidRPr="00A149F6">
        <w:rPr>
          <w:rFonts w:ascii="Times New Roman" w:hAnsi="Times New Roman" w:cs="Times New Roman"/>
          <w:sz w:val="24"/>
          <w:szCs w:val="24"/>
        </w:rPr>
        <w:t xml:space="preserve">TS EN 13163 standardına göre üretilmiş asgari basma mukavemeti en az 90 kPa, bükülme dayanımı en az 135 kPa, normal laboratuvar koşullarında boyutsal kararlılığı ± % 0,5 olan (DS(N)5), sıcaklık etkisi altında boyutsal kararlılığı ± % 3 olan (DS(70,-)3), </w:t>
      </w:r>
      <w:r w:rsidRPr="00A149F6">
        <w:rPr>
          <w:sz w:val="24"/>
          <w:szCs w:val="24"/>
        </w:rPr>
        <w:t xml:space="preserve"> </w:t>
      </w:r>
      <w:r w:rsidRPr="00A149F6">
        <w:rPr>
          <w:rFonts w:ascii="Times New Roman" w:hAnsi="Times New Roman" w:cs="Times New Roman"/>
          <w:sz w:val="24"/>
          <w:szCs w:val="24"/>
        </w:rPr>
        <w:t>kalınlık toleransı ± 2 mm, Gönyeden sapma toleransı ± 5 mm/m (S5), uzunluk toleransı ± 3 mm (L3), genişlik toleransı ± 3 mm (W3), uzun süreli kısmi daldırmada su emme değeri 0,5 kg/m</w:t>
      </w:r>
      <w:r w:rsidRPr="00A149F6">
        <w:rPr>
          <w:rFonts w:ascii="Times New Roman" w:hAnsi="Times New Roman" w:cs="Times New Roman"/>
          <w:sz w:val="24"/>
          <w:szCs w:val="24"/>
          <w:vertAlign w:val="superscript"/>
        </w:rPr>
        <w:t>2</w:t>
      </w:r>
      <w:r w:rsidRPr="00A149F6">
        <w:rPr>
          <w:rFonts w:ascii="Times New Roman" w:hAnsi="Times New Roman" w:cs="Times New Roman"/>
          <w:sz w:val="24"/>
          <w:szCs w:val="24"/>
        </w:rPr>
        <w:t xml:space="preserve"> ve altında (WL(P)0,5),  düzlük toleransı 5mm ve altında olan CE işaretine sahip ve TS 825’e göre uygun kalınlıkta yangına karşı tepki sınıfı en az E olan genleştirilmiş (ekspande) polistren köpük levhalardır.</w:t>
      </w:r>
    </w:p>
    <w:p w:rsidR="002644C1" w:rsidRPr="002644C1" w:rsidRDefault="002644C1" w:rsidP="00622D05">
      <w:pPr>
        <w:pStyle w:val="Balk6"/>
        <w:numPr>
          <w:ilvl w:val="5"/>
          <w:numId w:val="10"/>
        </w:numPr>
      </w:pPr>
      <w:bookmarkStart w:id="96" w:name="_Toc505268944"/>
      <w:bookmarkStart w:id="97" w:name="_Toc505605648"/>
      <w:bookmarkStart w:id="98" w:name="_Toc505861421"/>
      <w:r w:rsidRPr="002644C1">
        <w:lastRenderedPageBreak/>
        <w:t>XPS Isı Yalıtım Levhaları:</w:t>
      </w:r>
      <w:bookmarkEnd w:id="96"/>
      <w:bookmarkEnd w:id="97"/>
      <w:bookmarkEnd w:id="98"/>
      <w:r w:rsidRPr="002644C1">
        <w:t xml:space="preserve"> </w:t>
      </w:r>
    </w:p>
    <w:p w:rsidR="002644C1" w:rsidRPr="00A149F6" w:rsidRDefault="002644C1" w:rsidP="002644C1">
      <w:pPr>
        <w:spacing w:before="160" w:after="0"/>
        <w:jc w:val="both"/>
        <w:rPr>
          <w:rFonts w:ascii="Times New Roman" w:hAnsi="Times New Roman" w:cs="Times New Roman"/>
          <w:sz w:val="24"/>
          <w:szCs w:val="24"/>
        </w:rPr>
      </w:pPr>
      <w:r w:rsidRPr="00A149F6">
        <w:rPr>
          <w:rFonts w:ascii="Times New Roman" w:hAnsi="Times New Roman" w:cs="Times New Roman"/>
          <w:sz w:val="24"/>
          <w:szCs w:val="24"/>
        </w:rPr>
        <w:t>TS EN 13164 standardına göre üretilmiş asgari yüzeye dik çekme mukavemeti en az 200 kPa (TR200)-boyutsal kararlılığı DS(TH) sınıfı kalınlık toleransı ± 1,5 mm (T2) olan CE işaretine sahip ve TS 825’e göre uygun kalınlıkta pürüzlü veya pürüzlü kanallı yüzeye sahip haddelenmiş (ekstrüde) polistren köpük levhalardır.</w:t>
      </w:r>
    </w:p>
    <w:p w:rsidR="002644C1" w:rsidRPr="002644C1" w:rsidRDefault="002644C1" w:rsidP="00622D05">
      <w:pPr>
        <w:pStyle w:val="Balk6"/>
        <w:numPr>
          <w:ilvl w:val="5"/>
          <w:numId w:val="10"/>
        </w:numPr>
      </w:pPr>
      <w:bookmarkStart w:id="99" w:name="_Toc505268945"/>
      <w:bookmarkStart w:id="100" w:name="_Toc505605649"/>
      <w:bookmarkStart w:id="101" w:name="_Toc505861422"/>
      <w:r w:rsidRPr="002644C1">
        <w:t>Gazbeton Isı Yalıtım Levhaları:</w:t>
      </w:r>
      <w:bookmarkEnd w:id="99"/>
      <w:bookmarkEnd w:id="100"/>
      <w:bookmarkEnd w:id="101"/>
      <w:r w:rsidRPr="002644C1">
        <w:t xml:space="preserve"> </w:t>
      </w:r>
      <w:ins w:id="102" w:author="Nurseda ERDOĞAN" w:date="2019-01-31T10:04:00Z">
        <w:r w:rsidR="00B913CD">
          <w:t xml:space="preserve">(Değişik:RG-31/1/2019-30672) </w:t>
        </w:r>
      </w:ins>
    </w:p>
    <w:p w:rsidR="002644C1" w:rsidRPr="00A149F6" w:rsidRDefault="00B913CD" w:rsidP="002644C1">
      <w:pPr>
        <w:spacing w:before="160" w:after="0"/>
        <w:jc w:val="both"/>
        <w:rPr>
          <w:rFonts w:ascii="Times New Roman" w:hAnsi="Times New Roman" w:cs="Times New Roman"/>
          <w:sz w:val="24"/>
          <w:szCs w:val="24"/>
        </w:rPr>
      </w:pPr>
      <w:ins w:id="103" w:author="Nurseda ERDOĞAN" w:date="2019-01-31T10:04:00Z">
        <w:r w:rsidRPr="00B913CD">
          <w:rPr>
            <w:rFonts w:ascii="Times New Roman" w:hAnsi="Times New Roman" w:cs="Times New Roman"/>
            <w:sz w:val="24"/>
            <w:szCs w:val="24"/>
          </w:rPr>
          <w:t>TS 13729 standardına göre üretilmiş, yangına tepki sınıfı A1, ısıl iletkenlik hesap değeri (λ23,80) en fazla 0,065 W/mK, basınç dayanımı en az 80 kPa, yoğunluğu en fazla 180 kg/m³, su buharı difüzyon direnç faktörü en fazla 5 değerinde olan gazbeton ısı yalıtım levhasıdır.</w:t>
        </w:r>
        <w:r>
          <w:rPr>
            <w:rFonts w:ascii="Times New Roman" w:hAnsi="Times New Roman" w:cs="Times New Roman"/>
            <w:sz w:val="24"/>
            <w:szCs w:val="24"/>
          </w:rPr>
          <w:t xml:space="preserve">  </w:t>
        </w:r>
      </w:ins>
      <w:del w:id="104" w:author="Nurseda ERDOĞAN" w:date="2019-01-31T10:04:00Z">
        <w:r w:rsidR="002644C1" w:rsidRPr="00A149F6" w:rsidDel="00B913CD">
          <w:rPr>
            <w:rFonts w:ascii="Times New Roman" w:hAnsi="Times New Roman" w:cs="Times New Roman"/>
            <w:sz w:val="24"/>
            <w:szCs w:val="24"/>
          </w:rPr>
          <w:delText xml:space="preserve">TS 13729 standardına göre üretilmiş, en az 300 kPa basınç dayanımında, yoğunluğu en fazla 160 kg/m³, su buharı difüzyon direnç faktörü en fazla 5, yangına tepki sınıfı A1 ve ısıl iletkenlik hesap değeri en fazla 0,050 W/mK değerinde olan </w:delText>
        </w:r>
        <w:r w:rsidR="002644C1" w:rsidRPr="00A149F6" w:rsidDel="00B913CD">
          <w:rPr>
            <w:rFonts w:ascii="Times New Roman" w:hAnsi="Times New Roman" w:cs="Times New Roman"/>
            <w:color w:val="000000" w:themeColor="text1"/>
            <w:sz w:val="24"/>
            <w:szCs w:val="24"/>
          </w:rPr>
          <w:delText>TS 825’e göre uygun kalınlıkta</w:delText>
        </w:r>
        <w:r w:rsidR="002644C1" w:rsidRPr="00A149F6" w:rsidDel="00B913CD">
          <w:rPr>
            <w:rFonts w:ascii="Times New Roman" w:hAnsi="Times New Roman" w:cs="Times New Roman"/>
            <w:sz w:val="24"/>
            <w:szCs w:val="24"/>
          </w:rPr>
          <w:delText xml:space="preserve"> gazbeton ısı yalıtım levhasıdır.</w:delText>
        </w:r>
      </w:del>
    </w:p>
    <w:p w:rsidR="002644C1" w:rsidRPr="002644C1" w:rsidRDefault="002644C1" w:rsidP="00622D05">
      <w:pPr>
        <w:pStyle w:val="Balk6"/>
        <w:numPr>
          <w:ilvl w:val="5"/>
          <w:numId w:val="10"/>
        </w:numPr>
      </w:pPr>
      <w:bookmarkStart w:id="105" w:name="_Toc505268946"/>
      <w:bookmarkStart w:id="106" w:name="_Toc505605650"/>
      <w:bookmarkStart w:id="107" w:name="_Toc505861423"/>
      <w:r w:rsidRPr="002644C1">
        <w:t>Çimento Esaslı Isı Yalıtım Yapıştırıcısı:</w:t>
      </w:r>
      <w:bookmarkEnd w:id="105"/>
      <w:bookmarkEnd w:id="106"/>
      <w:bookmarkEnd w:id="107"/>
      <w:r w:rsidRPr="002644C1">
        <w:t xml:space="preserve"> </w:t>
      </w:r>
    </w:p>
    <w:p w:rsidR="002644C1" w:rsidRDefault="002644C1" w:rsidP="002644C1">
      <w:pPr>
        <w:spacing w:before="160" w:after="0"/>
        <w:jc w:val="both"/>
        <w:rPr>
          <w:rFonts w:ascii="Times New Roman" w:hAnsi="Times New Roman" w:cs="Times New Roman"/>
          <w:sz w:val="24"/>
          <w:szCs w:val="24"/>
        </w:rPr>
      </w:pPr>
      <w:r w:rsidRPr="00A149F6">
        <w:rPr>
          <w:rFonts w:ascii="Times New Roman" w:hAnsi="Times New Roman" w:cs="Times New Roman"/>
          <w:sz w:val="24"/>
          <w:szCs w:val="24"/>
        </w:rPr>
        <w:t xml:space="preserve">Isı yalıtım levhalarının yüzeye yapıştırılması amacıyla kullanılan mala ile uygulanan çimento (mineral) esaslı, TS 13566’ya uygun yapıştırma harcıdır. </w:t>
      </w:r>
    </w:p>
    <w:p w:rsidR="002644C1" w:rsidRPr="002644C1" w:rsidRDefault="002644C1" w:rsidP="00622D05">
      <w:pPr>
        <w:pStyle w:val="Balk6"/>
        <w:numPr>
          <w:ilvl w:val="5"/>
          <w:numId w:val="10"/>
        </w:numPr>
      </w:pPr>
      <w:bookmarkStart w:id="108" w:name="_Toc505268947"/>
      <w:bookmarkStart w:id="109" w:name="_Toc505605651"/>
      <w:bookmarkStart w:id="110" w:name="_Toc505861424"/>
      <w:r w:rsidRPr="002644C1">
        <w:t>Sıva Filesi:</w:t>
      </w:r>
      <w:bookmarkEnd w:id="108"/>
      <w:bookmarkEnd w:id="109"/>
      <w:bookmarkEnd w:id="110"/>
      <w:r w:rsidRPr="002644C1">
        <w:t xml:space="preserve"> </w:t>
      </w:r>
    </w:p>
    <w:p w:rsidR="002644C1" w:rsidRPr="00A149F6" w:rsidRDefault="002644C1" w:rsidP="002644C1">
      <w:pPr>
        <w:spacing w:before="160" w:after="0"/>
        <w:jc w:val="both"/>
        <w:rPr>
          <w:rFonts w:ascii="Times New Roman" w:hAnsi="Times New Roman" w:cs="Times New Roman"/>
          <w:sz w:val="24"/>
          <w:szCs w:val="24"/>
        </w:rPr>
      </w:pPr>
      <w:r w:rsidRPr="00A149F6">
        <w:rPr>
          <w:rFonts w:ascii="Times New Roman" w:hAnsi="Times New Roman" w:cs="Times New Roman"/>
          <w:sz w:val="24"/>
          <w:szCs w:val="24"/>
        </w:rPr>
        <w:t>Isı yalıtım levhalarının üzerine uygulanan sıvada oluşacak gerilmeleri ve çatlamaları önlemek amacıyla kullanılan, birim alan kütlesi en az 75 gr/m</w:t>
      </w:r>
      <w:r w:rsidRPr="00A149F6">
        <w:rPr>
          <w:rFonts w:ascii="Times New Roman" w:hAnsi="Times New Roman" w:cs="Times New Roman"/>
          <w:sz w:val="24"/>
          <w:szCs w:val="24"/>
          <w:vertAlign w:val="superscript"/>
        </w:rPr>
        <w:t>2</w:t>
      </w:r>
      <w:r w:rsidRPr="00A149F6">
        <w:rPr>
          <w:rFonts w:ascii="Times New Roman" w:hAnsi="Times New Roman" w:cs="Times New Roman"/>
          <w:sz w:val="24"/>
          <w:szCs w:val="24"/>
        </w:rPr>
        <w:t xml:space="preserve"> olan alkali ortama dayanıklı sıva filesidir. </w:t>
      </w:r>
    </w:p>
    <w:p w:rsidR="002644C1" w:rsidRPr="002644C1" w:rsidRDefault="002644C1" w:rsidP="00622D05">
      <w:pPr>
        <w:pStyle w:val="Balk5"/>
        <w:numPr>
          <w:ilvl w:val="4"/>
          <w:numId w:val="10"/>
        </w:numPr>
      </w:pPr>
      <w:r w:rsidRPr="002644C1">
        <w:t xml:space="preserve"> </w:t>
      </w:r>
      <w:bookmarkStart w:id="111" w:name="_Toc505268948"/>
      <w:bookmarkStart w:id="112" w:name="_Toc505605652"/>
      <w:bookmarkStart w:id="113" w:name="_Toc505861425"/>
      <w:r w:rsidRPr="002644C1">
        <w:t>Uygulama Esasları</w:t>
      </w:r>
      <w:bookmarkEnd w:id="111"/>
      <w:bookmarkEnd w:id="112"/>
      <w:bookmarkEnd w:id="113"/>
    </w:p>
    <w:p w:rsidR="002644C1" w:rsidRPr="002644C1" w:rsidRDefault="002644C1" w:rsidP="00622D05">
      <w:pPr>
        <w:pStyle w:val="Balk6"/>
        <w:numPr>
          <w:ilvl w:val="5"/>
          <w:numId w:val="10"/>
        </w:numPr>
      </w:pPr>
      <w:bookmarkStart w:id="114" w:name="_Toc505268949"/>
      <w:bookmarkStart w:id="115" w:name="_Toc505605653"/>
      <w:bookmarkStart w:id="116" w:name="_Toc505861426"/>
      <w:r w:rsidRPr="002644C1">
        <w:t>Yüzey Hazırlığı:</w:t>
      </w:r>
      <w:bookmarkEnd w:id="114"/>
      <w:bookmarkEnd w:id="115"/>
      <w:bookmarkEnd w:id="116"/>
      <w:r w:rsidRPr="002644C1">
        <w:t xml:space="preserve"> </w:t>
      </w:r>
    </w:p>
    <w:p w:rsidR="002644C1" w:rsidRDefault="002644C1" w:rsidP="002644C1">
      <w:pPr>
        <w:spacing w:before="160" w:after="0"/>
        <w:jc w:val="both"/>
        <w:rPr>
          <w:rFonts w:ascii="Times New Roman" w:hAnsi="Times New Roman" w:cs="Times New Roman"/>
          <w:sz w:val="24"/>
          <w:szCs w:val="24"/>
        </w:rPr>
      </w:pPr>
      <w:r w:rsidRPr="00B42257">
        <w:rPr>
          <w:rFonts w:ascii="Times New Roman" w:hAnsi="Times New Roman" w:cs="Times New Roman"/>
          <w:sz w:val="24"/>
          <w:szCs w:val="24"/>
        </w:rPr>
        <w:t>Uygulama yapılacak yüzey temiz, sıva kabarıkları vb. pürüzlerden arındırılmış ve kuru olmalıdır.</w:t>
      </w:r>
      <w:r>
        <w:rPr>
          <w:rFonts w:ascii="Times New Roman" w:hAnsi="Times New Roman" w:cs="Times New Roman"/>
          <w:sz w:val="24"/>
          <w:szCs w:val="24"/>
        </w:rPr>
        <w:t xml:space="preserve"> </w:t>
      </w:r>
    </w:p>
    <w:p w:rsidR="002644C1" w:rsidRDefault="002644C1" w:rsidP="002644C1">
      <w:pPr>
        <w:spacing w:before="160" w:after="0"/>
        <w:jc w:val="both"/>
        <w:rPr>
          <w:rFonts w:ascii="Times New Roman" w:hAnsi="Times New Roman" w:cs="Times New Roman"/>
          <w:sz w:val="24"/>
          <w:szCs w:val="24"/>
        </w:rPr>
      </w:pPr>
      <w:r>
        <w:rPr>
          <w:rFonts w:ascii="Times New Roman" w:hAnsi="Times New Roman" w:cs="Times New Roman"/>
          <w:sz w:val="24"/>
          <w:szCs w:val="24"/>
        </w:rPr>
        <w:t>M</w:t>
      </w:r>
      <w:r w:rsidRPr="00137631">
        <w:rPr>
          <w:rFonts w:ascii="Times New Roman" w:hAnsi="Times New Roman" w:cs="Times New Roman"/>
          <w:sz w:val="24"/>
          <w:szCs w:val="24"/>
        </w:rPr>
        <w:t>evcut boya ya da kaplama incelenerek zayıf ya da kabarmış kısımlar kazını</w:t>
      </w:r>
      <w:r>
        <w:rPr>
          <w:rFonts w:ascii="Times New Roman" w:hAnsi="Times New Roman" w:cs="Times New Roman"/>
          <w:sz w:val="24"/>
          <w:szCs w:val="24"/>
        </w:rPr>
        <w:t>r</w:t>
      </w:r>
      <w:r w:rsidRPr="00137631">
        <w:rPr>
          <w:rFonts w:ascii="Times New Roman" w:hAnsi="Times New Roman" w:cs="Times New Roman"/>
          <w:sz w:val="24"/>
          <w:szCs w:val="24"/>
        </w:rPr>
        <w:t xml:space="preserve">, eğer varsa sağlam olmayan yüzeylerde tamir harçları ile tamirat yapılarak bu bölgeler tutunmaya daha elverişli hale getirilir. </w:t>
      </w:r>
      <w:r>
        <w:rPr>
          <w:rFonts w:ascii="Times New Roman" w:hAnsi="Times New Roman" w:cs="Times New Roman"/>
          <w:sz w:val="24"/>
          <w:szCs w:val="24"/>
        </w:rPr>
        <w:t>U</w:t>
      </w:r>
      <w:r w:rsidRPr="00137631">
        <w:rPr>
          <w:rFonts w:ascii="Times New Roman" w:hAnsi="Times New Roman" w:cs="Times New Roman"/>
          <w:sz w:val="24"/>
          <w:szCs w:val="24"/>
        </w:rPr>
        <w:t>ygulama yüzeyinde yosun, bakteri vb. kirlilikler mevcut ise uygun temizleyiciler ile bu bölgelerin temizlenir. Yüzeyde herhangi bir sebepten ötürü tuz kusması söz konusu ise, tel fırça ile yüzeydeki tuz (beyazlanmalar) uygul</w:t>
      </w:r>
      <w:r>
        <w:rPr>
          <w:rFonts w:ascii="Times New Roman" w:hAnsi="Times New Roman" w:cs="Times New Roman"/>
          <w:sz w:val="24"/>
          <w:szCs w:val="24"/>
        </w:rPr>
        <w:t>ama yüzeyinden uzaklaştırılmalıd</w:t>
      </w:r>
      <w:r w:rsidRPr="00137631">
        <w:rPr>
          <w:rFonts w:ascii="Times New Roman" w:hAnsi="Times New Roman" w:cs="Times New Roman"/>
          <w:sz w:val="24"/>
          <w:szCs w:val="24"/>
        </w:rPr>
        <w:t>ır.</w:t>
      </w:r>
    </w:p>
    <w:p w:rsidR="002644C1" w:rsidRPr="00A149F6" w:rsidRDefault="002644C1" w:rsidP="002644C1">
      <w:pPr>
        <w:spacing w:before="160" w:after="0"/>
        <w:jc w:val="both"/>
        <w:rPr>
          <w:rFonts w:ascii="Times New Roman" w:hAnsi="Times New Roman" w:cs="Times New Roman"/>
          <w:sz w:val="24"/>
          <w:szCs w:val="24"/>
        </w:rPr>
      </w:pPr>
      <w:r w:rsidRPr="00A149F6">
        <w:rPr>
          <w:rFonts w:ascii="Times New Roman" w:hAnsi="Times New Roman" w:cs="Times New Roman"/>
          <w:sz w:val="24"/>
          <w:szCs w:val="24"/>
        </w:rPr>
        <w:t>Merkeze göre duvar yüzeyinde proje sorumlularının kabul sınırları dışında olan kaçıklıklar, şakul farklılıkları veya beton hataları (kalıp hatası, kırık, delik vb.) olması durumunda cephedeki kaçıklığın ve mastarsızlığın giderilmesi ve dolgu duvar elemanının yüzey emiciliğinin dengelenmesi için yüzeyin uygun çimento esaslı kaba sıva ile yüzey düzeltilir. Yüzey emiciliği veya yüzey aderansının uygun olmadığı durumlarda özel tedbirler (aderans artırıcılar, serpme sıva vb.) yapılmalıdır.</w:t>
      </w:r>
    </w:p>
    <w:p w:rsidR="002644C1" w:rsidRPr="002644C1" w:rsidRDefault="002644C1" w:rsidP="00622D05">
      <w:pPr>
        <w:pStyle w:val="Balk6"/>
        <w:numPr>
          <w:ilvl w:val="5"/>
          <w:numId w:val="10"/>
        </w:numPr>
      </w:pPr>
      <w:bookmarkStart w:id="117" w:name="_Toc505268950"/>
      <w:bookmarkStart w:id="118" w:name="_Toc505605654"/>
      <w:bookmarkStart w:id="119" w:name="_Toc505861427"/>
      <w:r w:rsidRPr="002644C1">
        <w:t>Uygulama:</w:t>
      </w:r>
      <w:bookmarkEnd w:id="117"/>
      <w:bookmarkEnd w:id="118"/>
      <w:bookmarkEnd w:id="119"/>
    </w:p>
    <w:p w:rsidR="002644C1" w:rsidRPr="00A149F6" w:rsidRDefault="002644C1" w:rsidP="000D215D">
      <w:pPr>
        <w:spacing w:before="160" w:after="0"/>
        <w:jc w:val="both"/>
        <w:rPr>
          <w:rFonts w:ascii="Times New Roman" w:hAnsi="Times New Roman" w:cs="Times New Roman"/>
          <w:sz w:val="24"/>
          <w:szCs w:val="24"/>
        </w:rPr>
      </w:pPr>
      <w:r w:rsidRPr="00A149F6">
        <w:rPr>
          <w:rFonts w:ascii="Times New Roman" w:hAnsi="Times New Roman" w:cs="Times New Roman"/>
          <w:sz w:val="24"/>
          <w:szCs w:val="24"/>
        </w:rPr>
        <w:t xml:space="preserve">Üreticinin önerdiği ısı yalıtım yapıştırıcısı, üreticisinin talimatları doğrultusunda hazırlanır. Isı yalıtım levhaları kat yüksekliğinden 1cm daha küçük olacak şekilde kesilir. Yapıştırıcı uygulama yüzeyinin düzgün olması durumunda taraklama, düzgün olmaması durumunda ise öbekleme metoduyla (kenarları boyunca sürekli, orta kısımları noktasal) üreticinin tavsiye ettiği sarfiyatta ısı yalıtım levhalarının üzerine uygulanır. Levhalar köşelerden başlanarak </w:t>
      </w:r>
      <w:r w:rsidRPr="00A149F6">
        <w:rPr>
          <w:rFonts w:ascii="Times New Roman" w:hAnsi="Times New Roman" w:cs="Times New Roman"/>
          <w:sz w:val="24"/>
          <w:szCs w:val="24"/>
        </w:rPr>
        <w:lastRenderedPageBreak/>
        <w:t xml:space="preserve">aralarında boşluk kalmayacak şekilde şaşırtmalı olarak düşey teraziye alınıp yerleştirilir ve bir süre duvara bastırılarak yapıştırılır. </w:t>
      </w:r>
    </w:p>
    <w:p w:rsidR="002644C1" w:rsidRPr="00A149F6" w:rsidRDefault="002644C1" w:rsidP="002644C1">
      <w:pPr>
        <w:spacing w:before="160" w:after="0"/>
        <w:jc w:val="both"/>
        <w:rPr>
          <w:rFonts w:ascii="Times New Roman" w:hAnsi="Times New Roman" w:cs="Times New Roman"/>
          <w:sz w:val="24"/>
          <w:szCs w:val="24"/>
        </w:rPr>
      </w:pPr>
      <w:r w:rsidRPr="00A149F6">
        <w:rPr>
          <w:rFonts w:ascii="Times New Roman" w:hAnsi="Times New Roman" w:cs="Times New Roman"/>
          <w:sz w:val="24"/>
          <w:szCs w:val="24"/>
        </w:rPr>
        <w:t>Levhaların yapıştırılması sırasında levhaların birleşim derzlerine taşan ısı köprüsü oluşturacak yapıştırıcı artıkları kurumadan temizlenir. Yüksekliği 3m’yi aşan duvarlarda, yapıştırmaya ilave olarak m</w:t>
      </w:r>
      <w:r w:rsidRPr="00A149F6">
        <w:rPr>
          <w:rFonts w:ascii="Times New Roman" w:hAnsi="Times New Roman" w:cs="Times New Roman"/>
          <w:sz w:val="24"/>
          <w:szCs w:val="24"/>
          <w:vertAlign w:val="superscript"/>
        </w:rPr>
        <w:t>2</w:t>
      </w:r>
      <w:r w:rsidRPr="00A149F6">
        <w:rPr>
          <w:rFonts w:ascii="Times New Roman" w:hAnsi="Times New Roman" w:cs="Times New Roman"/>
          <w:sz w:val="24"/>
          <w:szCs w:val="24"/>
        </w:rPr>
        <w:t xml:space="preserve">’ye en az 6 adet dübel ile mekanik olarak tespit edilmelidir. </w:t>
      </w:r>
    </w:p>
    <w:p w:rsidR="002644C1" w:rsidRPr="00A149F6" w:rsidRDefault="002644C1" w:rsidP="002644C1">
      <w:pPr>
        <w:spacing w:before="160" w:after="0"/>
        <w:jc w:val="both"/>
        <w:rPr>
          <w:rFonts w:ascii="Times New Roman" w:hAnsi="Times New Roman" w:cs="Times New Roman"/>
          <w:sz w:val="24"/>
          <w:szCs w:val="24"/>
        </w:rPr>
      </w:pPr>
      <w:r w:rsidRPr="00A149F6">
        <w:rPr>
          <w:rFonts w:ascii="Times New Roman" w:hAnsi="Times New Roman" w:cs="Times New Roman"/>
          <w:sz w:val="24"/>
          <w:szCs w:val="24"/>
        </w:rPr>
        <w:t>Yapıştırılan levhaların birleşim derzlerine sıva filesi yapıştırıldıktan sonra ısı yalıtımı üzerine 7-10mm kalınlıkta fileli (en az 75 gr/m</w:t>
      </w:r>
      <w:r w:rsidRPr="00A149F6">
        <w:rPr>
          <w:rFonts w:ascii="Times New Roman" w:hAnsi="Times New Roman" w:cs="Times New Roman"/>
          <w:sz w:val="24"/>
          <w:szCs w:val="24"/>
          <w:vertAlign w:val="superscript"/>
        </w:rPr>
        <w:t>2</w:t>
      </w:r>
      <w:r w:rsidRPr="00A149F6">
        <w:rPr>
          <w:rFonts w:ascii="Times New Roman" w:hAnsi="Times New Roman" w:cs="Times New Roman"/>
          <w:sz w:val="24"/>
          <w:szCs w:val="24"/>
        </w:rPr>
        <w:t xml:space="preserve">) çimento veya alçı esaslı sıva yapılarak uygulama tamamlanır. Eğer son kat alçı sıva üzerine boya yapılacaksa, alçı sıva üzerine ince bir saten alçı uygulaması yapılarak boyaya hazır yüzey elde edilmelidir. </w:t>
      </w:r>
    </w:p>
    <w:p w:rsidR="002644C1" w:rsidRPr="00A149F6" w:rsidRDefault="002644C1" w:rsidP="002644C1">
      <w:pPr>
        <w:spacing w:before="160" w:after="0"/>
        <w:rPr>
          <w:rFonts w:ascii="Times New Roman" w:hAnsi="Times New Roman" w:cs="Times New Roman"/>
          <w:strike/>
          <w:color w:val="FF0000"/>
          <w:sz w:val="28"/>
          <w:szCs w:val="28"/>
        </w:rPr>
      </w:pPr>
      <w:r w:rsidRPr="00A149F6">
        <w:rPr>
          <w:rFonts w:ascii="Times New Roman" w:hAnsi="Times New Roman" w:cs="Times New Roman"/>
          <w:sz w:val="24"/>
          <w:szCs w:val="24"/>
        </w:rPr>
        <w:t>EPS, XPS, PUR/PIR gibi ürünler ile yapılan içten ısı yalıtımı uygulamalarında solvent esaslı boya kullanılmamalıdır</w:t>
      </w:r>
      <w:r w:rsidR="008E69CA">
        <w:rPr>
          <w:rFonts w:ascii="Times New Roman" w:hAnsi="Times New Roman" w:cs="Times New Roman"/>
          <w:sz w:val="24"/>
          <w:szCs w:val="24"/>
        </w:rPr>
        <w:t>.</w:t>
      </w:r>
      <w:r w:rsidRPr="00A149F6">
        <w:rPr>
          <w:rFonts w:ascii="Times New Roman" w:hAnsi="Times New Roman" w:cs="Times New Roman"/>
          <w:strike/>
          <w:color w:val="FF0000"/>
          <w:sz w:val="24"/>
          <w:szCs w:val="24"/>
        </w:rPr>
        <w:t xml:space="preserve"> </w:t>
      </w:r>
    </w:p>
    <w:p w:rsidR="002644C1" w:rsidRPr="002644C1" w:rsidRDefault="002644C1" w:rsidP="00622D05">
      <w:pPr>
        <w:pStyle w:val="Balk6"/>
        <w:numPr>
          <w:ilvl w:val="5"/>
          <w:numId w:val="10"/>
        </w:numPr>
      </w:pPr>
      <w:bookmarkStart w:id="120" w:name="_Toc505268951"/>
      <w:bookmarkStart w:id="121" w:name="_Toc505605655"/>
      <w:bookmarkStart w:id="122" w:name="_Toc505861428"/>
      <w:r w:rsidRPr="002644C1">
        <w:t>Depolama</w:t>
      </w:r>
      <w:bookmarkEnd w:id="120"/>
      <w:bookmarkEnd w:id="121"/>
      <w:bookmarkEnd w:id="122"/>
    </w:p>
    <w:p w:rsidR="002644C1" w:rsidRDefault="002644C1" w:rsidP="002644C1">
      <w:pPr>
        <w:spacing w:before="160" w:after="0"/>
        <w:jc w:val="both"/>
        <w:rPr>
          <w:rFonts w:ascii="Times New Roman" w:hAnsi="Times New Roman" w:cs="Times New Roman"/>
          <w:sz w:val="24"/>
          <w:szCs w:val="24"/>
        </w:rPr>
      </w:pPr>
      <w:r w:rsidRPr="00137631">
        <w:rPr>
          <w:rFonts w:ascii="Times New Roman" w:hAnsi="Times New Roman" w:cs="Times New Roman"/>
          <w:sz w:val="24"/>
          <w:szCs w:val="24"/>
        </w:rPr>
        <w:t>Mineral esaslı malzemeler kuru ve rutubetsiz bir ortamda 0</w:t>
      </w:r>
      <w:r w:rsidRPr="00137631">
        <w:rPr>
          <w:rFonts w:ascii="Times New Roman" w:hAnsi="Times New Roman" w:cs="Times New Roman"/>
          <w:sz w:val="24"/>
          <w:szCs w:val="24"/>
        </w:rPr>
        <w:sym w:font="Symbol" w:char="F0B0"/>
      </w:r>
      <w:r w:rsidRPr="00137631">
        <w:rPr>
          <w:rFonts w:ascii="Times New Roman" w:hAnsi="Times New Roman" w:cs="Times New Roman"/>
          <w:sz w:val="24"/>
          <w:szCs w:val="24"/>
        </w:rPr>
        <w:t>C’nin üzerinde, kapalı alanda depolanmalı, uygulamalar +5</w:t>
      </w:r>
      <w:r w:rsidRPr="00137631">
        <w:rPr>
          <w:rFonts w:ascii="Times New Roman" w:hAnsi="Times New Roman" w:cs="Times New Roman"/>
          <w:sz w:val="24"/>
          <w:szCs w:val="24"/>
        </w:rPr>
        <w:sym w:font="Symbol" w:char="F0B0"/>
      </w:r>
      <w:r w:rsidRPr="00137631">
        <w:rPr>
          <w:rFonts w:ascii="Times New Roman" w:hAnsi="Times New Roman" w:cs="Times New Roman"/>
          <w:sz w:val="24"/>
          <w:szCs w:val="24"/>
        </w:rPr>
        <w:t>C’nin altında ve 30</w:t>
      </w:r>
      <w:r w:rsidRPr="00137631">
        <w:rPr>
          <w:rFonts w:ascii="Times New Roman" w:hAnsi="Times New Roman" w:cs="Times New Roman"/>
          <w:sz w:val="24"/>
          <w:szCs w:val="24"/>
        </w:rPr>
        <w:sym w:font="Symbol" w:char="F0B0"/>
      </w:r>
      <w:r w:rsidRPr="00137631">
        <w:rPr>
          <w:rFonts w:ascii="Times New Roman" w:hAnsi="Times New Roman" w:cs="Times New Roman"/>
          <w:sz w:val="24"/>
          <w:szCs w:val="24"/>
        </w:rPr>
        <w:t xml:space="preserve">C’nin üzerinde yapılmamalıdır. </w:t>
      </w:r>
    </w:p>
    <w:p w:rsidR="002644C1" w:rsidRPr="00A149F6" w:rsidRDefault="002644C1" w:rsidP="002644C1">
      <w:pPr>
        <w:spacing w:before="160" w:after="0"/>
        <w:jc w:val="both"/>
        <w:rPr>
          <w:rFonts w:ascii="Times New Roman" w:hAnsi="Times New Roman" w:cs="Times New Roman"/>
          <w:sz w:val="24"/>
          <w:szCs w:val="24"/>
        </w:rPr>
      </w:pPr>
      <w:r w:rsidRPr="00137631">
        <w:rPr>
          <w:rFonts w:ascii="Times New Roman" w:hAnsi="Times New Roman" w:cs="Times New Roman"/>
          <w:sz w:val="24"/>
          <w:szCs w:val="24"/>
        </w:rPr>
        <w:t xml:space="preserve">Isı yalıtım levhaları, rutubetsiz, serin ve kuru ortamlarda, direkt güneş ışınlarından ve yağıştan korunacak şekilde, tiner ve vernik gibi solvent içeren malzemelerden ayrı olarak depolanmalıdır. Ürünler düzgün ve muntazam olacak şekilde muhafaza edilmelidir. Varsa üreticisinin tavsiyeleri dikkate alınmalıdır. </w:t>
      </w:r>
    </w:p>
    <w:p w:rsidR="002644C1" w:rsidRPr="002644C1" w:rsidRDefault="002E7E8F" w:rsidP="00622D05">
      <w:pPr>
        <w:pStyle w:val="Balk5"/>
        <w:numPr>
          <w:ilvl w:val="4"/>
          <w:numId w:val="10"/>
        </w:numPr>
      </w:pPr>
      <w:bookmarkStart w:id="123" w:name="_Toc505605656"/>
      <w:bookmarkStart w:id="124" w:name="_Toc505861429"/>
      <w:r>
        <w:t>Uygunluk Kriterleri</w:t>
      </w:r>
      <w:bookmarkEnd w:id="123"/>
      <w:bookmarkEnd w:id="124"/>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Yapı Malzemeleri Yönetmeliği</w:t>
      </w:r>
      <w:r>
        <w:rPr>
          <w:rFonts w:ascii="Times New Roman" w:hAnsi="Times New Roman" w:cs="Times New Roman"/>
          <w:sz w:val="24"/>
          <w:szCs w:val="24"/>
        </w:rPr>
        <w:t xml:space="preserve"> </w:t>
      </w:r>
      <w:r w:rsidRPr="00076065">
        <w:rPr>
          <w:rFonts w:ascii="Times New Roman" w:hAnsi="Times New Roman" w:cs="Times New Roman"/>
          <w:sz w:val="24"/>
          <w:szCs w:val="24"/>
        </w:rPr>
        <w:t>(305/2011/AB)</w:t>
      </w:r>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Binaların Yangından Korunması Hakkında Yönetmelik</w:t>
      </w:r>
    </w:p>
    <w:p w:rsidR="008E69CA"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Binalarda Enerji Performans</w:t>
      </w:r>
      <w:r>
        <w:rPr>
          <w:rFonts w:ascii="Times New Roman" w:hAnsi="Times New Roman" w:cs="Times New Roman"/>
          <w:sz w:val="24"/>
          <w:szCs w:val="24"/>
        </w:rPr>
        <w:t>ı</w:t>
      </w:r>
      <w:r w:rsidRPr="00711040">
        <w:rPr>
          <w:rFonts w:ascii="Times New Roman" w:hAnsi="Times New Roman" w:cs="Times New Roman"/>
          <w:sz w:val="24"/>
          <w:szCs w:val="24"/>
        </w:rPr>
        <w:t xml:space="preserve"> Yönetmeliği</w:t>
      </w:r>
    </w:p>
    <w:p w:rsidR="002644C1" w:rsidRPr="002644C1" w:rsidRDefault="002644C1" w:rsidP="00622D05">
      <w:pPr>
        <w:pStyle w:val="Balk5"/>
        <w:numPr>
          <w:ilvl w:val="4"/>
          <w:numId w:val="10"/>
        </w:numPr>
      </w:pPr>
      <w:bookmarkStart w:id="125" w:name="_Toc505268953"/>
      <w:bookmarkStart w:id="126" w:name="_Toc505605657"/>
      <w:bookmarkStart w:id="127" w:name="_Toc505861430"/>
      <w:r w:rsidRPr="002644C1">
        <w:t>İlgili Standartlar</w:t>
      </w:r>
      <w:bookmarkEnd w:id="125"/>
      <w:bookmarkEnd w:id="126"/>
      <w:bookmarkEnd w:id="127"/>
    </w:p>
    <w:tbl>
      <w:tblPr>
        <w:tblpPr w:leftFromText="141" w:rightFromText="141" w:vertAnchor="text" w:horzAnchor="margin" w:tblpXSpec="right" w:tblpY="53"/>
        <w:tblW w:w="0" w:type="auto"/>
        <w:tblLook w:val="04A0" w:firstRow="1" w:lastRow="0" w:firstColumn="1" w:lastColumn="0" w:noHBand="0" w:noVBand="1"/>
      </w:tblPr>
      <w:tblGrid>
        <w:gridCol w:w="1668"/>
        <w:gridCol w:w="435"/>
        <w:gridCol w:w="6510"/>
      </w:tblGrid>
      <w:tr w:rsidR="002644C1" w:rsidRPr="00456881" w:rsidTr="002644C1">
        <w:tc>
          <w:tcPr>
            <w:tcW w:w="1668" w:type="dxa"/>
          </w:tcPr>
          <w:p w:rsidR="002644C1" w:rsidRPr="00456881" w:rsidRDefault="002644C1" w:rsidP="002644C1">
            <w:pPr>
              <w:rPr>
                <w:rFonts w:ascii="Times New Roman" w:hAnsi="Times New Roman" w:cs="Times New Roman"/>
                <w:sz w:val="24"/>
                <w:szCs w:val="24"/>
              </w:rPr>
            </w:pPr>
            <w:r w:rsidRPr="00456881">
              <w:rPr>
                <w:rFonts w:ascii="Times New Roman" w:hAnsi="Times New Roman" w:cs="Times New Roman"/>
                <w:b/>
                <w:sz w:val="24"/>
                <w:szCs w:val="24"/>
              </w:rPr>
              <w:t>TS 825</w:t>
            </w:r>
          </w:p>
        </w:tc>
        <w:tc>
          <w:tcPr>
            <w:tcW w:w="435" w:type="dxa"/>
          </w:tcPr>
          <w:p w:rsidR="002644C1" w:rsidRPr="00456881" w:rsidRDefault="002644C1" w:rsidP="002644C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2644C1" w:rsidRPr="00456881" w:rsidRDefault="002644C1" w:rsidP="002644C1">
            <w:pPr>
              <w:jc w:val="both"/>
              <w:rPr>
                <w:rFonts w:ascii="Times New Roman" w:hAnsi="Times New Roman" w:cs="Times New Roman"/>
                <w:sz w:val="24"/>
                <w:szCs w:val="24"/>
              </w:rPr>
            </w:pPr>
            <w:r w:rsidRPr="00456881">
              <w:rPr>
                <w:rFonts w:ascii="Times New Roman" w:hAnsi="Times New Roman" w:cs="Times New Roman"/>
                <w:sz w:val="24"/>
                <w:szCs w:val="24"/>
              </w:rPr>
              <w:t>Binalarda Isı Yalıtımı Kuralları Standardı</w:t>
            </w:r>
          </w:p>
        </w:tc>
      </w:tr>
      <w:tr w:rsidR="002644C1" w:rsidRPr="00456881" w:rsidTr="002644C1">
        <w:tc>
          <w:tcPr>
            <w:tcW w:w="1668" w:type="dxa"/>
          </w:tcPr>
          <w:p w:rsidR="002644C1" w:rsidRPr="00456881" w:rsidRDefault="002644C1" w:rsidP="002644C1">
            <w:pPr>
              <w:rPr>
                <w:rFonts w:ascii="Times New Roman" w:hAnsi="Times New Roman" w:cs="Times New Roman"/>
                <w:sz w:val="24"/>
                <w:szCs w:val="24"/>
              </w:rPr>
            </w:pPr>
            <w:r w:rsidRPr="00EB6ED7">
              <w:rPr>
                <w:rFonts w:ascii="Times New Roman" w:hAnsi="Times New Roman" w:cs="Times New Roman"/>
                <w:b/>
                <w:sz w:val="24"/>
                <w:szCs w:val="24"/>
              </w:rPr>
              <w:t xml:space="preserve">TS </w:t>
            </w:r>
            <w:hyperlink r:id="rId10" w:history="1">
              <w:r w:rsidRPr="00EB6ED7">
                <w:rPr>
                  <w:rFonts w:ascii="Times New Roman" w:hAnsi="Times New Roman" w:cs="Times New Roman"/>
                  <w:b/>
                  <w:sz w:val="24"/>
                  <w:szCs w:val="24"/>
                </w:rPr>
                <w:t>EN 13163</w:t>
              </w:r>
              <w:r>
                <w:rPr>
                  <w:rFonts w:ascii="Times New Roman" w:hAnsi="Times New Roman" w:cs="Times New Roman"/>
                  <w:b/>
                  <w:sz w:val="24"/>
                  <w:szCs w:val="24"/>
                </w:rPr>
                <w:tab/>
              </w:r>
            </w:hyperlink>
          </w:p>
        </w:tc>
        <w:tc>
          <w:tcPr>
            <w:tcW w:w="435" w:type="dxa"/>
          </w:tcPr>
          <w:p w:rsidR="002644C1" w:rsidRPr="00456881" w:rsidRDefault="002644C1" w:rsidP="002644C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2644C1" w:rsidRPr="00456881" w:rsidRDefault="002644C1" w:rsidP="002644C1">
            <w:pPr>
              <w:rPr>
                <w:rFonts w:ascii="Times New Roman" w:hAnsi="Times New Roman" w:cs="Times New Roman"/>
                <w:sz w:val="24"/>
                <w:szCs w:val="24"/>
              </w:rPr>
            </w:pPr>
            <w:r w:rsidRPr="00EB6ED7">
              <w:rPr>
                <w:rFonts w:ascii="Times New Roman" w:hAnsi="Times New Roman" w:cs="Times New Roman"/>
                <w:sz w:val="24"/>
                <w:szCs w:val="24"/>
              </w:rPr>
              <w:t>Isı Yalıtım Malzemeleri - Binalarda Kullanılan - Fabrikasyon Olarak İma</w:t>
            </w:r>
            <w:r>
              <w:rPr>
                <w:rFonts w:ascii="Times New Roman" w:hAnsi="Times New Roman" w:cs="Times New Roman"/>
                <w:sz w:val="24"/>
                <w:szCs w:val="24"/>
              </w:rPr>
              <w:t>l Edilen- Genleştirilmiş Polist</w:t>
            </w:r>
            <w:r w:rsidRPr="00EB6ED7">
              <w:rPr>
                <w:rFonts w:ascii="Times New Roman" w:hAnsi="Times New Roman" w:cs="Times New Roman"/>
                <w:sz w:val="24"/>
                <w:szCs w:val="24"/>
              </w:rPr>
              <w:t>ren Köpük- Özellikler</w:t>
            </w:r>
          </w:p>
        </w:tc>
      </w:tr>
      <w:tr w:rsidR="002644C1" w:rsidRPr="00456881" w:rsidTr="002644C1">
        <w:tc>
          <w:tcPr>
            <w:tcW w:w="1668" w:type="dxa"/>
          </w:tcPr>
          <w:p w:rsidR="002644C1" w:rsidRPr="00456881" w:rsidRDefault="002644C1" w:rsidP="002644C1">
            <w:pPr>
              <w:rPr>
                <w:rFonts w:ascii="Times New Roman" w:hAnsi="Times New Roman" w:cs="Times New Roman"/>
                <w:sz w:val="24"/>
                <w:szCs w:val="24"/>
              </w:rPr>
            </w:pPr>
            <w:r w:rsidRPr="00EB6ED7">
              <w:rPr>
                <w:rFonts w:ascii="Times New Roman" w:hAnsi="Times New Roman" w:cs="Times New Roman"/>
                <w:b/>
                <w:sz w:val="24"/>
                <w:szCs w:val="24"/>
              </w:rPr>
              <w:t xml:space="preserve">TS </w:t>
            </w:r>
            <w:hyperlink r:id="rId11" w:history="1">
              <w:r w:rsidRPr="00EB6ED7">
                <w:rPr>
                  <w:rFonts w:ascii="Times New Roman" w:hAnsi="Times New Roman" w:cs="Times New Roman"/>
                  <w:b/>
                  <w:sz w:val="24"/>
                  <w:szCs w:val="24"/>
                </w:rPr>
                <w:t>EN 13164</w:t>
              </w:r>
              <w:r>
                <w:rPr>
                  <w:rFonts w:ascii="Times New Roman" w:hAnsi="Times New Roman" w:cs="Times New Roman"/>
                  <w:b/>
                  <w:sz w:val="24"/>
                  <w:szCs w:val="24"/>
                </w:rPr>
                <w:tab/>
              </w:r>
            </w:hyperlink>
          </w:p>
        </w:tc>
        <w:tc>
          <w:tcPr>
            <w:tcW w:w="435" w:type="dxa"/>
          </w:tcPr>
          <w:p w:rsidR="002644C1" w:rsidRPr="00456881" w:rsidRDefault="002644C1" w:rsidP="002644C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2644C1" w:rsidRPr="00456881" w:rsidRDefault="002644C1" w:rsidP="002644C1">
            <w:pPr>
              <w:rPr>
                <w:rFonts w:ascii="Times New Roman" w:hAnsi="Times New Roman" w:cs="Times New Roman"/>
                <w:sz w:val="24"/>
                <w:szCs w:val="24"/>
              </w:rPr>
            </w:pPr>
            <w:r w:rsidRPr="00EB6ED7">
              <w:rPr>
                <w:rFonts w:ascii="Times New Roman" w:hAnsi="Times New Roman" w:cs="Times New Roman"/>
                <w:sz w:val="24"/>
                <w:szCs w:val="24"/>
              </w:rPr>
              <w:t xml:space="preserve">Isı Yalıtım Malzemeleri - Binalarda Kullanılan -Fabrikasyon Olarak </w:t>
            </w:r>
            <w:r>
              <w:rPr>
                <w:rFonts w:ascii="Times New Roman" w:hAnsi="Times New Roman" w:cs="Times New Roman"/>
                <w:sz w:val="24"/>
                <w:szCs w:val="24"/>
              </w:rPr>
              <w:t>Ekstrüzyonla İmal Edilen Polist</w:t>
            </w:r>
            <w:r w:rsidRPr="00EB6ED7">
              <w:rPr>
                <w:rFonts w:ascii="Times New Roman" w:hAnsi="Times New Roman" w:cs="Times New Roman"/>
                <w:sz w:val="24"/>
                <w:szCs w:val="24"/>
              </w:rPr>
              <w:t>ren Köpük (XPS)- Özellikler</w:t>
            </w:r>
          </w:p>
        </w:tc>
      </w:tr>
      <w:tr w:rsidR="002644C1" w:rsidRPr="00456881" w:rsidTr="002644C1">
        <w:tc>
          <w:tcPr>
            <w:tcW w:w="1668" w:type="dxa"/>
          </w:tcPr>
          <w:p w:rsidR="002644C1" w:rsidRPr="00456881" w:rsidRDefault="002644C1" w:rsidP="002644C1">
            <w:pPr>
              <w:rPr>
                <w:rFonts w:ascii="Times New Roman" w:hAnsi="Times New Roman" w:cs="Times New Roman"/>
                <w:sz w:val="24"/>
                <w:szCs w:val="24"/>
              </w:rPr>
            </w:pPr>
            <w:r>
              <w:rPr>
                <w:rFonts w:ascii="Times New Roman" w:hAnsi="Times New Roman" w:cs="Times New Roman"/>
                <w:b/>
                <w:sz w:val="24"/>
                <w:szCs w:val="24"/>
              </w:rPr>
              <w:t>TS 13566</w:t>
            </w:r>
            <w:r>
              <w:rPr>
                <w:rFonts w:ascii="Times New Roman" w:hAnsi="Times New Roman" w:cs="Times New Roman"/>
                <w:b/>
                <w:sz w:val="24"/>
                <w:szCs w:val="24"/>
              </w:rPr>
              <w:tab/>
            </w:r>
          </w:p>
        </w:tc>
        <w:tc>
          <w:tcPr>
            <w:tcW w:w="435" w:type="dxa"/>
          </w:tcPr>
          <w:p w:rsidR="002644C1" w:rsidRPr="00456881" w:rsidRDefault="002644C1" w:rsidP="002644C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2644C1" w:rsidRPr="00456881" w:rsidRDefault="002644C1" w:rsidP="002644C1">
            <w:pPr>
              <w:jc w:val="both"/>
              <w:rPr>
                <w:rFonts w:ascii="Times New Roman" w:hAnsi="Times New Roman" w:cs="Times New Roman"/>
                <w:sz w:val="24"/>
                <w:szCs w:val="24"/>
              </w:rPr>
            </w:pPr>
            <w:r>
              <w:rPr>
                <w:rFonts w:ascii="Times New Roman" w:hAnsi="Times New Roman" w:cs="Times New Roman"/>
                <w:sz w:val="24"/>
                <w:szCs w:val="24"/>
              </w:rPr>
              <w:t>Çimento esaslı yapıştırıcılar- Isı yalıtım levhası için</w:t>
            </w:r>
          </w:p>
        </w:tc>
      </w:tr>
      <w:tr w:rsidR="002644C1" w:rsidRPr="00456881" w:rsidTr="002644C1">
        <w:tc>
          <w:tcPr>
            <w:tcW w:w="1668" w:type="dxa"/>
          </w:tcPr>
          <w:p w:rsidR="002644C1" w:rsidRPr="00456881" w:rsidRDefault="002644C1" w:rsidP="002644C1">
            <w:pPr>
              <w:rPr>
                <w:rFonts w:ascii="Times New Roman" w:hAnsi="Times New Roman" w:cs="Times New Roman"/>
                <w:sz w:val="24"/>
                <w:szCs w:val="24"/>
              </w:rPr>
            </w:pPr>
            <w:r w:rsidRPr="00987E4D">
              <w:rPr>
                <w:rFonts w:ascii="Times New Roman" w:hAnsi="Times New Roman" w:cs="Times New Roman"/>
                <w:b/>
                <w:sz w:val="24"/>
                <w:szCs w:val="24"/>
              </w:rPr>
              <w:t>TS 13729</w:t>
            </w:r>
          </w:p>
        </w:tc>
        <w:tc>
          <w:tcPr>
            <w:tcW w:w="435" w:type="dxa"/>
          </w:tcPr>
          <w:p w:rsidR="002644C1" w:rsidRPr="00456881" w:rsidRDefault="002644C1" w:rsidP="002644C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2644C1" w:rsidRPr="00456881" w:rsidRDefault="002644C1" w:rsidP="002644C1">
            <w:pPr>
              <w:jc w:val="both"/>
              <w:rPr>
                <w:rFonts w:ascii="Times New Roman" w:hAnsi="Times New Roman" w:cs="Times New Roman"/>
                <w:sz w:val="24"/>
                <w:szCs w:val="24"/>
              </w:rPr>
            </w:pPr>
            <w:r w:rsidRPr="00987E4D">
              <w:rPr>
                <w:rFonts w:ascii="Times New Roman" w:hAnsi="Times New Roman" w:cs="Times New Roman"/>
                <w:sz w:val="24"/>
                <w:szCs w:val="24"/>
              </w:rPr>
              <w:t xml:space="preserve">Binalar İçin Isı Yalıtım Mamulleri - Gazbeton Isı Yalıtım Levhası-Özellikler  </w:t>
            </w:r>
          </w:p>
        </w:tc>
      </w:tr>
      <w:tr w:rsidR="002644C1" w:rsidRPr="00456881" w:rsidTr="002644C1">
        <w:tc>
          <w:tcPr>
            <w:tcW w:w="1668" w:type="dxa"/>
          </w:tcPr>
          <w:p w:rsidR="002644C1" w:rsidRPr="00456881" w:rsidRDefault="002644C1" w:rsidP="002644C1">
            <w:pPr>
              <w:rPr>
                <w:rFonts w:ascii="Times New Roman" w:hAnsi="Times New Roman" w:cs="Times New Roman"/>
                <w:sz w:val="24"/>
                <w:szCs w:val="24"/>
              </w:rPr>
            </w:pPr>
            <w:r w:rsidRPr="000A3C65">
              <w:rPr>
                <w:rFonts w:ascii="Times New Roman" w:hAnsi="Times New Roman" w:cs="Times New Roman"/>
                <w:b/>
                <w:sz w:val="24"/>
                <w:szCs w:val="24"/>
              </w:rPr>
              <w:t>TS EN 998-1</w:t>
            </w:r>
          </w:p>
        </w:tc>
        <w:tc>
          <w:tcPr>
            <w:tcW w:w="435" w:type="dxa"/>
          </w:tcPr>
          <w:p w:rsidR="002644C1" w:rsidRPr="00456881" w:rsidRDefault="002644C1" w:rsidP="002644C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2644C1" w:rsidRPr="00456881" w:rsidRDefault="002644C1" w:rsidP="002644C1">
            <w:pPr>
              <w:jc w:val="both"/>
              <w:rPr>
                <w:rFonts w:ascii="Times New Roman" w:hAnsi="Times New Roman" w:cs="Times New Roman"/>
                <w:sz w:val="24"/>
                <w:szCs w:val="24"/>
              </w:rPr>
            </w:pPr>
            <w:r w:rsidRPr="000A3C65">
              <w:rPr>
                <w:rFonts w:ascii="Times New Roman" w:hAnsi="Times New Roman" w:cs="Times New Roman"/>
                <w:sz w:val="24"/>
                <w:szCs w:val="24"/>
              </w:rPr>
              <w:t>Kagir harcı-Özellikler-Bölüm 1: Kaba ve ince sıva harcı</w:t>
            </w:r>
          </w:p>
        </w:tc>
      </w:tr>
      <w:tr w:rsidR="002644C1" w:rsidRPr="00456881" w:rsidTr="002644C1">
        <w:tc>
          <w:tcPr>
            <w:tcW w:w="1668" w:type="dxa"/>
          </w:tcPr>
          <w:p w:rsidR="002644C1" w:rsidRPr="00456881" w:rsidRDefault="002644C1" w:rsidP="002644C1">
            <w:pPr>
              <w:rPr>
                <w:rFonts w:ascii="Times New Roman" w:hAnsi="Times New Roman" w:cs="Times New Roman"/>
                <w:sz w:val="24"/>
                <w:szCs w:val="24"/>
              </w:rPr>
            </w:pPr>
            <w:r w:rsidRPr="0020032A">
              <w:rPr>
                <w:rFonts w:ascii="Times New Roman" w:hAnsi="Times New Roman" w:cs="Times New Roman"/>
                <w:b/>
                <w:sz w:val="24"/>
                <w:szCs w:val="24"/>
              </w:rPr>
              <w:t>TS EN 14496</w:t>
            </w:r>
          </w:p>
        </w:tc>
        <w:tc>
          <w:tcPr>
            <w:tcW w:w="435" w:type="dxa"/>
          </w:tcPr>
          <w:p w:rsidR="002644C1" w:rsidRPr="00456881" w:rsidRDefault="002644C1" w:rsidP="002644C1">
            <w:pPr>
              <w:rPr>
                <w:rFonts w:ascii="Times New Roman" w:hAnsi="Times New Roman" w:cs="Times New Roman"/>
                <w:b/>
                <w:sz w:val="24"/>
                <w:szCs w:val="24"/>
              </w:rPr>
            </w:pPr>
            <w:r w:rsidRPr="00456881">
              <w:rPr>
                <w:rFonts w:ascii="Times New Roman" w:hAnsi="Times New Roman" w:cs="Times New Roman"/>
                <w:b/>
                <w:sz w:val="24"/>
                <w:szCs w:val="24"/>
              </w:rPr>
              <w:t>:</w:t>
            </w:r>
          </w:p>
        </w:tc>
        <w:tc>
          <w:tcPr>
            <w:tcW w:w="6510" w:type="dxa"/>
          </w:tcPr>
          <w:p w:rsidR="002644C1" w:rsidRPr="00456881" w:rsidRDefault="002644C1" w:rsidP="002644C1">
            <w:pPr>
              <w:jc w:val="both"/>
              <w:rPr>
                <w:rFonts w:ascii="Times New Roman" w:hAnsi="Times New Roman" w:cs="Times New Roman"/>
                <w:sz w:val="24"/>
                <w:szCs w:val="24"/>
              </w:rPr>
            </w:pPr>
            <w:r w:rsidRPr="0020032A">
              <w:rPr>
                <w:rFonts w:ascii="Times New Roman" w:hAnsi="Times New Roman" w:cs="Times New Roman"/>
                <w:sz w:val="24"/>
                <w:szCs w:val="24"/>
              </w:rPr>
              <w:t>Alçı Esaslı Bağlayıcılar-Isı/ses yalıtımı için kompozit levhalar ve alçı levhalar</w:t>
            </w:r>
          </w:p>
        </w:tc>
      </w:tr>
    </w:tbl>
    <w:p w:rsidR="002644C1" w:rsidRDefault="002644C1" w:rsidP="000A29F4">
      <w:pPr>
        <w:rPr>
          <w:rFonts w:ascii="Times New Roman" w:hAnsi="Times New Roman" w:cs="Times New Roman"/>
          <w:sz w:val="32"/>
          <w:szCs w:val="28"/>
        </w:rPr>
      </w:pPr>
    </w:p>
    <w:p w:rsidR="002644C1" w:rsidRPr="002644C1" w:rsidRDefault="002644C1" w:rsidP="002644C1">
      <w:pPr>
        <w:rPr>
          <w:rFonts w:ascii="Times New Roman" w:hAnsi="Times New Roman" w:cs="Times New Roman"/>
          <w:sz w:val="32"/>
          <w:szCs w:val="28"/>
        </w:rPr>
      </w:pPr>
    </w:p>
    <w:p w:rsidR="002644C1" w:rsidRPr="002644C1" w:rsidRDefault="002644C1" w:rsidP="002644C1">
      <w:pPr>
        <w:rPr>
          <w:rFonts w:ascii="Times New Roman" w:hAnsi="Times New Roman" w:cs="Times New Roman"/>
          <w:sz w:val="32"/>
          <w:szCs w:val="28"/>
        </w:rPr>
      </w:pPr>
    </w:p>
    <w:p w:rsidR="002644C1" w:rsidRPr="002644C1" w:rsidRDefault="002644C1" w:rsidP="002644C1">
      <w:pPr>
        <w:rPr>
          <w:rFonts w:ascii="Times New Roman" w:hAnsi="Times New Roman" w:cs="Times New Roman"/>
          <w:sz w:val="32"/>
          <w:szCs w:val="28"/>
        </w:rPr>
      </w:pPr>
    </w:p>
    <w:p w:rsidR="002644C1" w:rsidRPr="002644C1" w:rsidRDefault="002644C1" w:rsidP="002644C1">
      <w:pPr>
        <w:rPr>
          <w:rFonts w:ascii="Times New Roman" w:hAnsi="Times New Roman" w:cs="Times New Roman"/>
          <w:sz w:val="32"/>
          <w:szCs w:val="28"/>
        </w:rPr>
      </w:pPr>
    </w:p>
    <w:p w:rsidR="002644C1" w:rsidRPr="002644C1" w:rsidRDefault="002644C1" w:rsidP="002644C1">
      <w:pPr>
        <w:rPr>
          <w:rFonts w:ascii="Times New Roman" w:hAnsi="Times New Roman" w:cs="Times New Roman"/>
          <w:sz w:val="32"/>
          <w:szCs w:val="28"/>
        </w:rPr>
      </w:pPr>
    </w:p>
    <w:p w:rsidR="002644C1" w:rsidRPr="002644C1" w:rsidRDefault="002644C1" w:rsidP="002644C1">
      <w:pPr>
        <w:rPr>
          <w:rFonts w:ascii="Times New Roman" w:hAnsi="Times New Roman" w:cs="Times New Roman"/>
          <w:sz w:val="32"/>
          <w:szCs w:val="28"/>
        </w:rPr>
      </w:pPr>
    </w:p>
    <w:p w:rsidR="002644C1" w:rsidRDefault="002644C1">
      <w:pPr>
        <w:rPr>
          <w:rFonts w:ascii="Times New Roman" w:hAnsi="Times New Roman" w:cs="Times New Roman"/>
          <w:sz w:val="32"/>
          <w:szCs w:val="28"/>
        </w:rPr>
      </w:pPr>
      <w:r>
        <w:rPr>
          <w:rFonts w:ascii="Times New Roman" w:hAnsi="Times New Roman" w:cs="Times New Roman"/>
          <w:sz w:val="32"/>
          <w:szCs w:val="28"/>
        </w:rPr>
        <w:br w:type="page"/>
      </w:r>
    </w:p>
    <w:p w:rsidR="000459F8" w:rsidRPr="000459F8" w:rsidRDefault="000459F8" w:rsidP="00622D05">
      <w:pPr>
        <w:pStyle w:val="Balk3"/>
        <w:numPr>
          <w:ilvl w:val="2"/>
          <w:numId w:val="10"/>
        </w:numPr>
      </w:pPr>
      <w:bookmarkStart w:id="128" w:name="_Toc505268887"/>
      <w:bookmarkStart w:id="129" w:name="_Toc505268954"/>
      <w:bookmarkStart w:id="130" w:name="_Toc505605658"/>
      <w:bookmarkStart w:id="131" w:name="_Toc505861431"/>
      <w:r w:rsidRPr="000459F8">
        <w:lastRenderedPageBreak/>
        <w:t>Duvarlarda Dıştan Isı Yalıtım İşleri Genel Teknik Şartnamesi</w:t>
      </w:r>
      <w:bookmarkEnd w:id="128"/>
      <w:bookmarkEnd w:id="129"/>
      <w:bookmarkEnd w:id="130"/>
      <w:bookmarkEnd w:id="131"/>
    </w:p>
    <w:p w:rsidR="000459F8" w:rsidRPr="000459F8" w:rsidRDefault="000459F8" w:rsidP="00622D05">
      <w:pPr>
        <w:pStyle w:val="Balk4"/>
        <w:numPr>
          <w:ilvl w:val="3"/>
          <w:numId w:val="11"/>
        </w:numPr>
        <w:ind w:left="1134" w:hanging="1134"/>
      </w:pPr>
      <w:r>
        <w:t xml:space="preserve"> </w:t>
      </w:r>
      <w:bookmarkStart w:id="132" w:name="_Toc505268955"/>
      <w:bookmarkStart w:id="133" w:name="_Toc505605659"/>
      <w:bookmarkStart w:id="134" w:name="_Toc505861432"/>
      <w:r w:rsidRPr="000459F8">
        <w:t>Kapsam</w:t>
      </w:r>
      <w:bookmarkEnd w:id="132"/>
      <w:bookmarkEnd w:id="133"/>
      <w:bookmarkEnd w:id="134"/>
    </w:p>
    <w:p w:rsidR="000459F8" w:rsidRPr="000459F8" w:rsidRDefault="000459F8" w:rsidP="000459F8">
      <w:pPr>
        <w:rPr>
          <w:rFonts w:ascii="Times New Roman" w:hAnsi="Times New Roman" w:cs="Times New Roman"/>
          <w:sz w:val="24"/>
          <w:szCs w:val="24"/>
        </w:rPr>
      </w:pPr>
      <w:r w:rsidRPr="000459F8">
        <w:rPr>
          <w:rFonts w:ascii="Times New Roman" w:hAnsi="Times New Roman" w:cs="Times New Roman"/>
          <w:sz w:val="24"/>
          <w:szCs w:val="24"/>
        </w:rPr>
        <w:t>Isı yalıtım levhası/plağı içeren sıvalı dış cephe ısı yalıtım sistemleri ile dış duvarlarda ısı yalıtımı uygulama esaslarını kapsar.</w:t>
      </w:r>
    </w:p>
    <w:p w:rsidR="000459F8" w:rsidRPr="000459F8" w:rsidRDefault="000459F8" w:rsidP="00622D05">
      <w:pPr>
        <w:pStyle w:val="Balk4"/>
        <w:numPr>
          <w:ilvl w:val="3"/>
          <w:numId w:val="11"/>
        </w:numPr>
        <w:ind w:left="1134" w:hanging="1134"/>
      </w:pPr>
      <w:r>
        <w:t xml:space="preserve"> </w:t>
      </w:r>
      <w:bookmarkStart w:id="135" w:name="_Toc505268956"/>
      <w:bookmarkStart w:id="136" w:name="_Toc505605660"/>
      <w:bookmarkStart w:id="137" w:name="_Toc505861433"/>
      <w:r w:rsidRPr="000459F8">
        <w:t>Tanım</w:t>
      </w:r>
      <w:bookmarkEnd w:id="135"/>
      <w:bookmarkEnd w:id="136"/>
      <w:bookmarkEnd w:id="137"/>
    </w:p>
    <w:p w:rsidR="000459F8" w:rsidRDefault="000459F8" w:rsidP="00622D05">
      <w:pPr>
        <w:pStyle w:val="Balk5"/>
        <w:numPr>
          <w:ilvl w:val="4"/>
          <w:numId w:val="11"/>
        </w:numPr>
        <w:ind w:left="1134" w:hanging="1134"/>
      </w:pPr>
      <w:bookmarkStart w:id="138" w:name="_Toc505268957"/>
      <w:bookmarkStart w:id="139" w:name="_Toc505605661"/>
      <w:bookmarkStart w:id="140" w:name="_Toc505861434"/>
      <w:r w:rsidRPr="000459F8">
        <w:t>Dış Cephe Isı Yalıtım Sistemi (ETICS):</w:t>
      </w:r>
      <w:bookmarkEnd w:id="138"/>
      <w:bookmarkEnd w:id="139"/>
      <w:bookmarkEnd w:id="140"/>
      <w:r w:rsidRPr="000459F8">
        <w:t xml:space="preserve"> </w:t>
      </w:r>
    </w:p>
    <w:p w:rsidR="000459F8" w:rsidRPr="000459F8" w:rsidRDefault="000459F8" w:rsidP="000459F8">
      <w:pPr>
        <w:jc w:val="both"/>
        <w:rPr>
          <w:rFonts w:ascii="Times New Roman" w:hAnsi="Times New Roman" w:cs="Times New Roman"/>
          <w:sz w:val="24"/>
          <w:szCs w:val="24"/>
        </w:rPr>
      </w:pPr>
      <w:r w:rsidRPr="000459F8">
        <w:rPr>
          <w:rFonts w:ascii="Times New Roman" w:hAnsi="Times New Roman" w:cs="Times New Roman"/>
          <w:sz w:val="24"/>
          <w:szCs w:val="24"/>
        </w:rPr>
        <w:t>Fabrika yapımı mamullerin yerinde (sahada) uygulanması ile elde edilen, TS EN 13499 ve TS EN 13500’e göre belgelendirilen ve sistem imalâtçısı tarafından paket olarak teslim edilen, yoğuşmanın yanı sıra ısı köprülerinin oluşumunu ortadan kaldıran, asgarî olarak aşağıda belirtilen bileşenlerden oluşan ve ulusal (G işareti) veya uluslararası (CE işareti) teknik onay belgesine sahip sistemdir.</w:t>
      </w:r>
    </w:p>
    <w:p w:rsidR="000459F8" w:rsidRPr="000459F8" w:rsidRDefault="000459F8" w:rsidP="000D215D">
      <w:pPr>
        <w:pStyle w:val="ListeParagraf"/>
        <w:numPr>
          <w:ilvl w:val="0"/>
          <w:numId w:val="1"/>
        </w:numPr>
        <w:ind w:left="426"/>
        <w:rPr>
          <w:rFonts w:ascii="Times New Roman" w:hAnsi="Times New Roman" w:cs="Times New Roman"/>
          <w:sz w:val="24"/>
          <w:szCs w:val="24"/>
        </w:rPr>
      </w:pPr>
      <w:r w:rsidRPr="000459F8">
        <w:rPr>
          <w:rFonts w:ascii="Times New Roman" w:hAnsi="Times New Roman" w:cs="Times New Roman"/>
          <w:sz w:val="24"/>
          <w:szCs w:val="24"/>
        </w:rPr>
        <w:t xml:space="preserve">Sisteme özgü ısı yalıtım levhası, </w:t>
      </w:r>
    </w:p>
    <w:p w:rsidR="000459F8" w:rsidRPr="000459F8" w:rsidRDefault="000459F8" w:rsidP="000D215D">
      <w:pPr>
        <w:pStyle w:val="ListeParagraf"/>
        <w:numPr>
          <w:ilvl w:val="0"/>
          <w:numId w:val="1"/>
        </w:numPr>
        <w:ind w:left="426"/>
        <w:rPr>
          <w:rFonts w:ascii="Times New Roman" w:hAnsi="Times New Roman" w:cs="Times New Roman"/>
          <w:sz w:val="24"/>
          <w:szCs w:val="24"/>
        </w:rPr>
      </w:pPr>
      <w:r w:rsidRPr="000459F8">
        <w:rPr>
          <w:rFonts w:ascii="Times New Roman" w:hAnsi="Times New Roman" w:cs="Times New Roman"/>
          <w:sz w:val="24"/>
          <w:szCs w:val="24"/>
        </w:rPr>
        <w:t>En az bir katmanı donatı filesi içeren, bir veya daha fazla katmandan oluşan, ısı yalıtımı sistem sıvası,</w:t>
      </w:r>
    </w:p>
    <w:p w:rsidR="000459F8" w:rsidRPr="000459F8" w:rsidRDefault="000459F8" w:rsidP="000D215D">
      <w:pPr>
        <w:pStyle w:val="ListeParagraf"/>
        <w:numPr>
          <w:ilvl w:val="0"/>
          <w:numId w:val="1"/>
        </w:numPr>
        <w:ind w:left="426"/>
        <w:rPr>
          <w:rFonts w:ascii="Times New Roman" w:hAnsi="Times New Roman" w:cs="Times New Roman"/>
          <w:sz w:val="24"/>
          <w:szCs w:val="24"/>
        </w:rPr>
      </w:pPr>
      <w:r w:rsidRPr="000459F8">
        <w:rPr>
          <w:rFonts w:ascii="Times New Roman" w:hAnsi="Times New Roman" w:cs="Times New Roman"/>
          <w:sz w:val="24"/>
          <w:szCs w:val="24"/>
        </w:rPr>
        <w:t>Isı yalıtımı sistem donatı filesi,</w:t>
      </w:r>
    </w:p>
    <w:p w:rsidR="000459F8" w:rsidRPr="000459F8" w:rsidRDefault="000459F8" w:rsidP="000D215D">
      <w:pPr>
        <w:pStyle w:val="ListeParagraf"/>
        <w:numPr>
          <w:ilvl w:val="0"/>
          <w:numId w:val="1"/>
        </w:numPr>
        <w:ind w:left="426"/>
        <w:rPr>
          <w:rFonts w:ascii="Times New Roman" w:hAnsi="Times New Roman" w:cs="Times New Roman"/>
          <w:sz w:val="24"/>
          <w:szCs w:val="24"/>
        </w:rPr>
      </w:pPr>
      <w:r w:rsidRPr="000459F8">
        <w:rPr>
          <w:rFonts w:ascii="Times New Roman" w:hAnsi="Times New Roman" w:cs="Times New Roman"/>
          <w:sz w:val="24"/>
          <w:szCs w:val="24"/>
        </w:rPr>
        <w:t>Sisteme özgü dekoratif bir katman içerebilen son kat kaplama malzemesi.</w:t>
      </w:r>
    </w:p>
    <w:p w:rsidR="000459F8" w:rsidRPr="000459F8" w:rsidRDefault="000459F8" w:rsidP="00622D05">
      <w:pPr>
        <w:pStyle w:val="Balk5"/>
        <w:numPr>
          <w:ilvl w:val="4"/>
          <w:numId w:val="11"/>
        </w:numPr>
        <w:ind w:left="1134" w:hanging="1134"/>
      </w:pPr>
      <w:bookmarkStart w:id="141" w:name="_Toc505268958"/>
      <w:bookmarkStart w:id="142" w:name="_Toc505605662"/>
      <w:bookmarkStart w:id="143" w:name="_Toc505861435"/>
      <w:r w:rsidRPr="000459F8">
        <w:t>EPS Isı Yalıtım Levhaları:</w:t>
      </w:r>
      <w:bookmarkEnd w:id="141"/>
      <w:bookmarkEnd w:id="142"/>
      <w:bookmarkEnd w:id="143"/>
      <w:r w:rsidRPr="000459F8">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TS EN 13163 standardına göre üretilmiş asgari yüzeye dik çekme mukavemeti en az 100kPa (TR100), normal laboratuvar koşullarında boyutsal kararlılığı ±% 0,2 olan (DS(N)2), kalınlık toleransı ±1mm, Gönyeden sapma toleransı ± 2 mm/m (S2), uzunluk toleransı ± 2 mm (L2), genişlik toleransı ± 2 mm (W2), uzun süreli kısmi daldırmada su emme değeri 0,5kg/m</w:t>
      </w:r>
      <w:r w:rsidRPr="000459F8">
        <w:rPr>
          <w:rFonts w:ascii="Times New Roman" w:hAnsi="Times New Roman" w:cs="Times New Roman"/>
          <w:sz w:val="24"/>
          <w:szCs w:val="24"/>
          <w:vertAlign w:val="superscript"/>
        </w:rPr>
        <w:t>2</w:t>
      </w:r>
      <w:r w:rsidRPr="000459F8">
        <w:rPr>
          <w:rFonts w:ascii="Times New Roman" w:hAnsi="Times New Roman" w:cs="Times New Roman"/>
          <w:sz w:val="24"/>
          <w:szCs w:val="24"/>
        </w:rPr>
        <w:t xml:space="preserve"> ve altında (WL(P)0,5),  düzlük toleransı 5mm ve altında olan CE işaretine sahip ve TS 825’e göre uygun kalınlıkta ve yoğunlukta genleştirilmiş (ekspande) </w:t>
      </w:r>
      <w:r w:rsidR="002E7E8F">
        <w:rPr>
          <w:rFonts w:ascii="Times New Roman" w:hAnsi="Times New Roman" w:cs="Times New Roman"/>
          <w:sz w:val="24"/>
          <w:szCs w:val="24"/>
        </w:rPr>
        <w:t>polistren</w:t>
      </w:r>
      <w:r w:rsidRPr="000459F8">
        <w:rPr>
          <w:rFonts w:ascii="Times New Roman" w:hAnsi="Times New Roman" w:cs="Times New Roman"/>
          <w:sz w:val="24"/>
          <w:szCs w:val="24"/>
        </w:rPr>
        <w:t xml:space="preserve"> köpük levhalardır.</w:t>
      </w:r>
    </w:p>
    <w:p w:rsidR="000459F8" w:rsidRPr="000459F8" w:rsidRDefault="000459F8" w:rsidP="00622D05">
      <w:pPr>
        <w:pStyle w:val="Balk5"/>
        <w:numPr>
          <w:ilvl w:val="4"/>
          <w:numId w:val="11"/>
        </w:numPr>
        <w:ind w:left="1134" w:hanging="1134"/>
      </w:pPr>
      <w:bookmarkStart w:id="144" w:name="_Toc505268959"/>
      <w:bookmarkStart w:id="145" w:name="_Toc505605663"/>
      <w:bookmarkStart w:id="146" w:name="_Toc505861436"/>
      <w:r w:rsidRPr="000459F8">
        <w:t>XPS Isı Yalıtım Levhaları:</w:t>
      </w:r>
      <w:bookmarkEnd w:id="144"/>
      <w:bookmarkEnd w:id="145"/>
      <w:bookmarkEnd w:id="146"/>
      <w:r w:rsidRPr="000459F8">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TS EN 13164 standardına göre üretilmiş asgari yüzeye dik çekme mukavemeti en az 200kPa (TR200)-boyutsal kararlılığı DS(TH) sınıfı kalınlık toleransı ±1mm (T3), tam daldırma ile uzun süreli su emme sınıfı WL(T)1,5 olan CE işaretine sahip ve TS 825’e göre uygun kalınlıkta pürüzlü veya pürüzlü kanallı yüzeye sahip haddelenmiş (ekstrüde) </w:t>
      </w:r>
      <w:r w:rsidR="002E7E8F">
        <w:rPr>
          <w:rFonts w:ascii="Times New Roman" w:hAnsi="Times New Roman" w:cs="Times New Roman"/>
          <w:sz w:val="24"/>
          <w:szCs w:val="24"/>
        </w:rPr>
        <w:t>polistren</w:t>
      </w:r>
      <w:r w:rsidRPr="000459F8">
        <w:rPr>
          <w:rFonts w:ascii="Times New Roman" w:hAnsi="Times New Roman" w:cs="Times New Roman"/>
          <w:sz w:val="24"/>
          <w:szCs w:val="24"/>
        </w:rPr>
        <w:t xml:space="preserve"> köpük levhalardır.</w:t>
      </w:r>
    </w:p>
    <w:p w:rsidR="000459F8" w:rsidRPr="000459F8" w:rsidRDefault="000459F8" w:rsidP="00622D05">
      <w:pPr>
        <w:pStyle w:val="Balk5"/>
        <w:numPr>
          <w:ilvl w:val="4"/>
          <w:numId w:val="11"/>
        </w:numPr>
        <w:ind w:left="1134" w:hanging="1134"/>
      </w:pPr>
      <w:bookmarkStart w:id="147" w:name="_Toc505268960"/>
      <w:bookmarkStart w:id="148" w:name="_Toc505605664"/>
      <w:bookmarkStart w:id="149" w:name="_Toc505861437"/>
      <w:r w:rsidRPr="000459F8">
        <w:t>Taşyünü Isı Yalıtım Levhaları:</w:t>
      </w:r>
      <w:bookmarkEnd w:id="147"/>
      <w:bookmarkEnd w:id="148"/>
      <w:bookmarkEnd w:id="149"/>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TS EN 13162 standardına göre üretilmiş asgari yüzeye dik çekme mukavemeti en az 7,5kPa (TR7,5), Kalınlık sınıfı T5, basınç dayanımı en az 10kPa, (CS(10/Y)10), uzun süreli kısmi daldırma ile su emme değeri 3,0kg/m</w:t>
      </w:r>
      <w:r w:rsidRPr="000459F8">
        <w:rPr>
          <w:rFonts w:ascii="Times New Roman" w:hAnsi="Times New Roman" w:cs="Times New Roman"/>
          <w:sz w:val="24"/>
          <w:szCs w:val="24"/>
          <w:vertAlign w:val="superscript"/>
        </w:rPr>
        <w:t>2</w:t>
      </w:r>
      <w:r w:rsidRPr="000459F8">
        <w:rPr>
          <w:rFonts w:ascii="Times New Roman" w:hAnsi="Times New Roman" w:cs="Times New Roman"/>
          <w:sz w:val="24"/>
          <w:szCs w:val="24"/>
        </w:rPr>
        <w:t>’nin altında (WL(P)) olan, boyutsal kararlılığı DS(T+) sınıfı, Gönyeden sapma toleransı 5 mm/m ve altında,  Düzlük toleransı 6 mm’den az, Uzunluk toleransı ± %2, Genişlik toleransı ± %1,5 olan CE işaretine sahip ve TS 825’e göre uygun kalınlıkta sıvalı uygulamalar için özel üretilen Taşyünü levhalardır.</w:t>
      </w:r>
    </w:p>
    <w:p w:rsidR="000459F8" w:rsidRPr="000459F8" w:rsidRDefault="000459F8" w:rsidP="00622D05">
      <w:pPr>
        <w:pStyle w:val="Balk5"/>
        <w:numPr>
          <w:ilvl w:val="4"/>
          <w:numId w:val="11"/>
        </w:numPr>
        <w:ind w:left="1134" w:hanging="1134"/>
      </w:pPr>
      <w:bookmarkStart w:id="150" w:name="_Toc505268961"/>
      <w:bookmarkStart w:id="151" w:name="_Toc505605665"/>
      <w:bookmarkStart w:id="152" w:name="_Toc505861438"/>
      <w:r w:rsidRPr="000459F8">
        <w:lastRenderedPageBreak/>
        <w:t>PUR/PIR Isı Yalıtım Levhaları:</w:t>
      </w:r>
      <w:bookmarkEnd w:id="150"/>
      <w:bookmarkEnd w:id="151"/>
      <w:bookmarkEnd w:id="152"/>
      <w:r w:rsidRPr="000459F8">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TS EN 13165 standardına göre üretilmiş asgari yüzeye dik çekme mukavemeti en az 80kPa (TR80), basınç mukavemeti en az 100kPa (CS(10/Y)100) boyutsal kararlılığı DS(70,-) sınıfı, kalınlık toleransı ±1,5mm (T3)</w:t>
      </w:r>
      <w:bookmarkStart w:id="153" w:name="_Hlk486949289"/>
      <w:r w:rsidRPr="000459F8">
        <w:rPr>
          <w:rFonts w:ascii="Times New Roman" w:hAnsi="Times New Roman" w:cs="Times New Roman"/>
          <w:sz w:val="24"/>
          <w:szCs w:val="24"/>
        </w:rPr>
        <w:t xml:space="preserve">, uzunluk ve genişlik toleransı ±2mm, </w:t>
      </w:r>
      <w:bookmarkEnd w:id="153"/>
      <w:r w:rsidRPr="000459F8">
        <w:rPr>
          <w:rFonts w:ascii="Times New Roman" w:hAnsi="Times New Roman" w:cs="Times New Roman"/>
          <w:sz w:val="24"/>
          <w:szCs w:val="24"/>
        </w:rPr>
        <w:t>gönyeden sapma toleransı 3mm/m, düzlük toleransı 5mm ve altında olan PUR/PIR levhalardır.</w:t>
      </w:r>
    </w:p>
    <w:p w:rsidR="000459F8" w:rsidRPr="000459F8" w:rsidRDefault="000459F8" w:rsidP="00622D05">
      <w:pPr>
        <w:pStyle w:val="Balk5"/>
        <w:numPr>
          <w:ilvl w:val="4"/>
          <w:numId w:val="11"/>
        </w:numPr>
        <w:ind w:left="1134" w:hanging="1134"/>
      </w:pPr>
      <w:bookmarkStart w:id="154" w:name="_Toc505268962"/>
      <w:bookmarkStart w:id="155" w:name="_Toc505605666"/>
      <w:bookmarkStart w:id="156" w:name="_Toc505861439"/>
      <w:r w:rsidRPr="000459F8">
        <w:t>Gazbeton Isı Yalıtım Levhaları:</w:t>
      </w:r>
      <w:bookmarkEnd w:id="154"/>
      <w:bookmarkEnd w:id="155"/>
      <w:bookmarkEnd w:id="156"/>
      <w:r w:rsidRPr="000459F8">
        <w:t xml:space="preserve"> </w:t>
      </w:r>
      <w:ins w:id="157" w:author="Nurseda ERDOĞAN" w:date="2019-01-31T10:05:00Z">
        <w:r w:rsidR="00B913CD">
          <w:t>(Değişik:RG-31/1/2019-30</w:t>
        </w:r>
      </w:ins>
      <w:ins w:id="158" w:author="Nurseda ERDOĞAN" w:date="2019-01-31T10:06:00Z">
        <w:r w:rsidR="00B913CD">
          <w:t>672</w:t>
        </w:r>
      </w:ins>
      <w:ins w:id="159" w:author="Nurseda ERDOĞAN" w:date="2019-01-31T10:05:00Z">
        <w:r w:rsidR="00B913CD">
          <w:t xml:space="preserve">) </w:t>
        </w:r>
      </w:ins>
    </w:p>
    <w:p w:rsidR="000459F8" w:rsidRPr="000459F8" w:rsidRDefault="00B913CD" w:rsidP="000459F8">
      <w:pPr>
        <w:spacing w:before="160" w:after="0"/>
        <w:jc w:val="both"/>
        <w:rPr>
          <w:rFonts w:ascii="Times New Roman" w:hAnsi="Times New Roman" w:cs="Times New Roman"/>
          <w:sz w:val="24"/>
          <w:szCs w:val="24"/>
        </w:rPr>
      </w:pPr>
      <w:ins w:id="160" w:author="Nurseda ERDOĞAN" w:date="2019-01-31T10:05:00Z">
        <w:r>
          <w:rPr>
            <w:rFonts w:ascii="Times New Roman" w:hAnsi="Times New Roman" w:cs="Times New Roman"/>
            <w:sz w:val="24"/>
            <w:szCs w:val="24"/>
          </w:rPr>
          <w:t xml:space="preserve"> </w:t>
        </w:r>
        <w:r w:rsidRPr="00B913CD">
          <w:rPr>
            <w:rFonts w:ascii="Times New Roman" w:hAnsi="Times New Roman" w:cs="Times New Roman"/>
            <w:sz w:val="24"/>
            <w:szCs w:val="24"/>
          </w:rPr>
          <w:t>TS 13729 standardına göre üretilmiş, yangına tepki sınıfı A1, ısıl iletkenlik hesap değeri (λ23,80) en fazla 0,065 W/mK, basınç dayanımı en az 80 kPa, yoğunluğu en fazla 180 kg/m³, su buharı difüzyon direnç faktörü en fazla 5 değerinde olan gazbeton ısı yalıtım levhasıdır.</w:t>
        </w:r>
        <w:r>
          <w:rPr>
            <w:rFonts w:ascii="Times New Roman" w:hAnsi="Times New Roman" w:cs="Times New Roman"/>
            <w:sz w:val="24"/>
            <w:szCs w:val="24"/>
          </w:rPr>
          <w:t xml:space="preserve">  </w:t>
        </w:r>
      </w:ins>
      <w:del w:id="161" w:author="Nurseda ERDOĞAN" w:date="2019-01-31T10:05:00Z">
        <w:r w:rsidR="000459F8" w:rsidRPr="000459F8" w:rsidDel="00B913CD">
          <w:rPr>
            <w:rFonts w:ascii="Times New Roman" w:hAnsi="Times New Roman" w:cs="Times New Roman"/>
            <w:sz w:val="24"/>
            <w:szCs w:val="24"/>
          </w:rPr>
          <w:delText xml:space="preserve">TS 13729 standardına göre üretilmiş, en </w:delText>
        </w:r>
        <w:r w:rsidR="000459F8" w:rsidRPr="000459F8" w:rsidDel="00B913CD">
          <w:rPr>
            <w:rFonts w:ascii="Times New Roman" w:hAnsi="Times New Roman" w:cs="Times New Roman"/>
            <w:color w:val="000000" w:themeColor="text1"/>
            <w:sz w:val="24"/>
            <w:szCs w:val="24"/>
          </w:rPr>
          <w:delText>az 300 kPa basınç dayanımında, yoğunluğu en fazla 160 kg/m³, su buharı difüzyon direnç faktörü en fazla 5, yangına tepki sınıfı A1, ısıl iletkenlik hesap değeri en fazla 0,050 W/mK değerinde olan TS 825’e göre uygun kalınlıkta gazbeton ısı yalıtım levhasıdır.</w:delText>
        </w:r>
      </w:del>
    </w:p>
    <w:p w:rsidR="000459F8" w:rsidRPr="000459F8" w:rsidRDefault="000459F8" w:rsidP="00622D05">
      <w:pPr>
        <w:pStyle w:val="Balk5"/>
        <w:numPr>
          <w:ilvl w:val="4"/>
          <w:numId w:val="11"/>
        </w:numPr>
        <w:ind w:left="1134" w:hanging="1134"/>
      </w:pPr>
      <w:bookmarkStart w:id="162" w:name="_Toc505268963"/>
      <w:bookmarkStart w:id="163" w:name="_Toc505605667"/>
      <w:bookmarkStart w:id="164" w:name="_Toc505861440"/>
      <w:r w:rsidRPr="000459F8">
        <w:t>Isı Yalıtımı Sistem Yapıştırıcısı:</w:t>
      </w:r>
      <w:bookmarkEnd w:id="162"/>
      <w:bookmarkEnd w:id="163"/>
      <w:bookmarkEnd w:id="164"/>
      <w:r w:rsidRPr="000459F8">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Isı yalıtım levhalarının yüzeye yapıştırılması amacıyla kullanılan, Taşyünü ısı yalıtım levhalarına ise en az 6 kPa, diğer ısı yalıtım levhalarına en az 80 kPa yapışma mukavemeti olan, mala ile uygulanan çimento (mineral) esaslı, TS 13566’ya uygun yapıştırma harcıdır. </w:t>
      </w:r>
    </w:p>
    <w:p w:rsidR="000459F8" w:rsidRDefault="000459F8" w:rsidP="00622D05">
      <w:pPr>
        <w:pStyle w:val="Balk5"/>
        <w:numPr>
          <w:ilvl w:val="4"/>
          <w:numId w:val="11"/>
        </w:numPr>
        <w:ind w:left="1134" w:hanging="1134"/>
        <w:rPr>
          <w:rFonts w:cs="Times New Roman"/>
          <w:b w:val="0"/>
          <w:szCs w:val="24"/>
        </w:rPr>
      </w:pPr>
      <w:bookmarkStart w:id="165" w:name="_Toc505268964"/>
      <w:bookmarkStart w:id="166" w:name="_Toc505605668"/>
      <w:bookmarkStart w:id="167" w:name="_Toc505861441"/>
      <w:r w:rsidRPr="000459F8">
        <w:rPr>
          <w:rFonts w:cs="Times New Roman"/>
          <w:szCs w:val="24"/>
        </w:rPr>
        <w:t>Isı Yalıtımı Sistem Dübeli:</w:t>
      </w:r>
      <w:bookmarkEnd w:id="165"/>
      <w:bookmarkEnd w:id="166"/>
      <w:bookmarkEnd w:id="167"/>
      <w:r w:rsidRPr="000459F8">
        <w:rPr>
          <w:rFonts w:cs="Times New Roman"/>
          <w:szCs w:val="24"/>
        </w:rPr>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Isı yalıtım levhalarının gaz beton, tuğla, bims, beton vb yüzeylere montajında kullanılan, % 100 saf polietilenden imal edilmiş olan, en az 0,30kN çekme dayanımına sahip, plastik (PA6 veya PP) veya çelik çivili, oluşabilecek ısı köprüsünü engellemek için baş kısmı yalıtılmış ve enjeksiyon sistemi ile vakumlanmış, uygulama yüzeyine özel vidalı veya çakmalı mekanik sabitleme elamanıdır.  </w:t>
      </w:r>
    </w:p>
    <w:p w:rsidR="000459F8" w:rsidRPr="000459F8" w:rsidRDefault="000459F8" w:rsidP="00622D05">
      <w:pPr>
        <w:pStyle w:val="Balk5"/>
        <w:numPr>
          <w:ilvl w:val="4"/>
          <w:numId w:val="11"/>
        </w:numPr>
        <w:ind w:left="1134" w:hanging="1134"/>
        <w:rPr>
          <w:rFonts w:cs="Times New Roman"/>
          <w:szCs w:val="24"/>
        </w:rPr>
      </w:pPr>
      <w:bookmarkStart w:id="168" w:name="_Toc505268965"/>
      <w:bookmarkStart w:id="169" w:name="_Toc505605669"/>
      <w:bookmarkStart w:id="170" w:name="_Toc505861442"/>
      <w:r w:rsidRPr="000459F8">
        <w:rPr>
          <w:rFonts w:cs="Times New Roman"/>
          <w:szCs w:val="24"/>
        </w:rPr>
        <w:t>Isı Yalıtımı Sistem Donatı Filesi:</w:t>
      </w:r>
      <w:bookmarkEnd w:id="168"/>
      <w:bookmarkEnd w:id="169"/>
      <w:bookmarkEnd w:id="170"/>
      <w:r w:rsidRPr="000459F8">
        <w:rPr>
          <w:rFonts w:cs="Times New Roman"/>
          <w:szCs w:val="24"/>
        </w:rPr>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color w:val="000000" w:themeColor="text1"/>
          <w:sz w:val="24"/>
          <w:szCs w:val="24"/>
        </w:rPr>
        <w:t>Isı yalıtım levhalarının üzerine uygulanan sıvada oluşacak gerilmeleri ve çatlamaları önlemek amacıyla kullanılan, başlangıç aşamasında en az 40 N/mm, agresif ortamda şartlandırma sonrası mukavemet kaybı %50’den az olan alkali ortama dayanıklı cam elyafından mamul sıva</w:t>
      </w:r>
      <w:r w:rsidRPr="000459F8">
        <w:rPr>
          <w:rFonts w:ascii="Times New Roman" w:hAnsi="Times New Roman" w:cs="Times New Roman"/>
          <w:sz w:val="24"/>
          <w:szCs w:val="24"/>
        </w:rPr>
        <w:t xml:space="preserve"> filesidir. </w:t>
      </w:r>
    </w:p>
    <w:p w:rsidR="000459F8" w:rsidRPr="000459F8" w:rsidRDefault="000459F8" w:rsidP="00622D05">
      <w:pPr>
        <w:pStyle w:val="Balk5"/>
        <w:numPr>
          <w:ilvl w:val="4"/>
          <w:numId w:val="11"/>
        </w:numPr>
        <w:ind w:left="1276" w:hanging="1276"/>
        <w:rPr>
          <w:rFonts w:cs="Times New Roman"/>
          <w:szCs w:val="24"/>
        </w:rPr>
      </w:pPr>
      <w:bookmarkStart w:id="171" w:name="_Toc505268966"/>
      <w:bookmarkStart w:id="172" w:name="_Toc505605670"/>
      <w:bookmarkStart w:id="173" w:name="_Toc505861443"/>
      <w:r w:rsidRPr="000459F8">
        <w:rPr>
          <w:rFonts w:cs="Times New Roman"/>
          <w:szCs w:val="24"/>
        </w:rPr>
        <w:t>Isı Yalıtımı Sistem Sıvası:</w:t>
      </w:r>
      <w:bookmarkEnd w:id="171"/>
      <w:bookmarkEnd w:id="172"/>
      <w:bookmarkEnd w:id="173"/>
      <w:r w:rsidRPr="000459F8">
        <w:rPr>
          <w:rFonts w:cs="Times New Roman"/>
          <w:szCs w:val="24"/>
        </w:rPr>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Isı yalıtım levhalarının üzerine uygulanan polimerik katkılarla güçlendirilmiş, ıslak halde uzun işlenebilme süresi olan, priz aldıktan sonra donma çözünme döngülerine dayanıklı çimento veya akrilik bazlı, Taşyünü ısı yalıtım levhalarına en az 6 kPa, diğer ısı yalıtım levhalarına en az 80 kPa, yapışma mukavemeti olan TS 13687 veya TS EN 998-1’e uygun sıvadır. </w:t>
      </w:r>
    </w:p>
    <w:p w:rsidR="000459F8" w:rsidRPr="000459F8" w:rsidRDefault="000459F8" w:rsidP="00622D05">
      <w:pPr>
        <w:pStyle w:val="Balk5"/>
        <w:numPr>
          <w:ilvl w:val="4"/>
          <w:numId w:val="11"/>
        </w:numPr>
        <w:ind w:left="1276" w:hanging="1276"/>
        <w:rPr>
          <w:rFonts w:cs="Times New Roman"/>
          <w:szCs w:val="24"/>
        </w:rPr>
      </w:pPr>
      <w:bookmarkStart w:id="174" w:name="_Toc505268967"/>
      <w:bookmarkStart w:id="175" w:name="_Toc505605671"/>
      <w:bookmarkStart w:id="176" w:name="_Toc505861444"/>
      <w:r w:rsidRPr="000459F8">
        <w:rPr>
          <w:rFonts w:cs="Times New Roman"/>
          <w:szCs w:val="24"/>
        </w:rPr>
        <w:t>Köşe Profili:</w:t>
      </w:r>
      <w:bookmarkEnd w:id="174"/>
      <w:bookmarkEnd w:id="175"/>
      <w:bookmarkEnd w:id="176"/>
      <w:r w:rsidRPr="000459F8">
        <w:rPr>
          <w:rFonts w:cs="Times New Roman"/>
          <w:szCs w:val="24"/>
        </w:rPr>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Bina köşeleri ve pencere kenarlarındaki dış köşeleri mekanik etkilerden korumak ve düzgün köşeler elde etmek için plastik veya alüminyumdan imal edilmiş, cam elyaf sıva filesi takviyeli veya takviyesiz, alkali ortama dayanıklı iç veya dış köşe profilidir. </w:t>
      </w:r>
    </w:p>
    <w:p w:rsidR="000459F8" w:rsidRPr="000459F8" w:rsidRDefault="000459F8" w:rsidP="00622D05">
      <w:pPr>
        <w:pStyle w:val="Balk5"/>
        <w:numPr>
          <w:ilvl w:val="4"/>
          <w:numId w:val="11"/>
        </w:numPr>
        <w:ind w:left="1276" w:hanging="1276"/>
        <w:rPr>
          <w:rFonts w:cs="Times New Roman"/>
          <w:szCs w:val="24"/>
        </w:rPr>
      </w:pPr>
      <w:bookmarkStart w:id="177" w:name="_Toc505268968"/>
      <w:bookmarkStart w:id="178" w:name="_Toc505605672"/>
      <w:bookmarkStart w:id="179" w:name="_Toc505861445"/>
      <w:r w:rsidRPr="000459F8">
        <w:rPr>
          <w:rFonts w:cs="Times New Roman"/>
          <w:szCs w:val="24"/>
        </w:rPr>
        <w:t>Su Basman Profili:</w:t>
      </w:r>
      <w:bookmarkEnd w:id="177"/>
      <w:bookmarkEnd w:id="178"/>
      <w:bookmarkEnd w:id="179"/>
      <w:r w:rsidRPr="000459F8">
        <w:rPr>
          <w:rFonts w:cs="Times New Roman"/>
          <w:szCs w:val="24"/>
        </w:rPr>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Isı yalıtım levhalarının başladığı seviyede sistemi mekanik ve dış etkilerden korumak, yalıtım ve sıva uygulamasında mastar görevi görmek, su yalıtım malzemesini kilitlemek, ısı yalıtım </w:t>
      </w:r>
      <w:r w:rsidRPr="000459F8">
        <w:rPr>
          <w:rFonts w:ascii="Times New Roman" w:hAnsi="Times New Roman" w:cs="Times New Roman"/>
          <w:sz w:val="24"/>
          <w:szCs w:val="24"/>
        </w:rPr>
        <w:lastRenderedPageBreak/>
        <w:t>levhalarının taşınmasını sağlamak amacıyla kullanılan farklı kalınlıklarda olan alüminyumdan yapılmış düz veya damlalıklı profildir.</w:t>
      </w:r>
    </w:p>
    <w:p w:rsidR="000459F8" w:rsidRPr="000459F8" w:rsidRDefault="000459F8" w:rsidP="00622D05">
      <w:pPr>
        <w:pStyle w:val="Balk5"/>
        <w:numPr>
          <w:ilvl w:val="4"/>
          <w:numId w:val="11"/>
        </w:numPr>
        <w:ind w:left="1276" w:hanging="1276"/>
        <w:rPr>
          <w:rFonts w:cs="Times New Roman"/>
          <w:szCs w:val="24"/>
        </w:rPr>
      </w:pPr>
      <w:bookmarkStart w:id="180" w:name="_Toc505268969"/>
      <w:bookmarkStart w:id="181" w:name="_Toc505605673"/>
      <w:bookmarkStart w:id="182" w:name="_Toc505861446"/>
      <w:r w:rsidRPr="000459F8">
        <w:rPr>
          <w:rFonts w:cs="Times New Roman"/>
          <w:szCs w:val="24"/>
        </w:rPr>
        <w:t>Son Kat Kaplama:</w:t>
      </w:r>
      <w:bookmarkEnd w:id="180"/>
      <w:bookmarkEnd w:id="181"/>
      <w:bookmarkEnd w:id="182"/>
      <w:r w:rsidRPr="000459F8">
        <w:rPr>
          <w:rFonts w:cs="Times New Roman"/>
          <w:szCs w:val="24"/>
        </w:rPr>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Isı yalıtımı sistem sıvasının üzerine dekoratif ve dış etkenlere karşı sistemi koruma amaçlı uygulanan TS EN 15824 veya TS EN 998-1’e uygun CE işaretli ya da TS 7847’ye uygun G işaretli; çimento esaslı, akrilik esaslı, silikat esaslı veya ilaveten silikon katkılı cephe kaplama malzemeleridir. </w:t>
      </w:r>
    </w:p>
    <w:p w:rsidR="000459F8" w:rsidRDefault="000459F8" w:rsidP="00622D05">
      <w:pPr>
        <w:pStyle w:val="Balk5"/>
        <w:numPr>
          <w:ilvl w:val="4"/>
          <w:numId w:val="11"/>
        </w:numPr>
        <w:ind w:left="1276" w:hanging="1276"/>
        <w:rPr>
          <w:rFonts w:cs="Times New Roman"/>
          <w:szCs w:val="24"/>
        </w:rPr>
      </w:pPr>
      <w:bookmarkStart w:id="183" w:name="_Toc505268970"/>
      <w:bookmarkStart w:id="184" w:name="_Toc505605674"/>
      <w:bookmarkStart w:id="185" w:name="_Toc505861447"/>
      <w:r>
        <w:rPr>
          <w:rFonts w:cs="Times New Roman"/>
          <w:szCs w:val="24"/>
        </w:rPr>
        <w:t>Denizlik Uzatma P</w:t>
      </w:r>
      <w:r w:rsidRPr="000459F8">
        <w:rPr>
          <w:rFonts w:cs="Times New Roman"/>
          <w:szCs w:val="24"/>
        </w:rPr>
        <w:t>rofili:</w:t>
      </w:r>
      <w:bookmarkEnd w:id="183"/>
      <w:bookmarkEnd w:id="184"/>
      <w:bookmarkEnd w:id="185"/>
      <w:r w:rsidRPr="000459F8">
        <w:rPr>
          <w:rFonts w:cs="Times New Roman"/>
          <w:szCs w:val="24"/>
        </w:rPr>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Dış cephe ısı yalıtım sisteminin pencere bitimlerindeki bağlantısını sağlamak amacıyla pervaz altlarına yerleştirilen paslanmaz çelik, PVC veya alüminyumdan imal edilmiş profillerdir.</w:t>
      </w:r>
    </w:p>
    <w:p w:rsidR="000459F8" w:rsidRPr="000459F8" w:rsidRDefault="000459F8" w:rsidP="00622D05">
      <w:pPr>
        <w:pStyle w:val="Balk5"/>
        <w:numPr>
          <w:ilvl w:val="4"/>
          <w:numId w:val="11"/>
        </w:numPr>
        <w:ind w:left="1276" w:hanging="1276"/>
        <w:rPr>
          <w:rFonts w:cs="Times New Roman"/>
          <w:szCs w:val="24"/>
        </w:rPr>
      </w:pPr>
      <w:bookmarkStart w:id="186" w:name="_Toc505268971"/>
      <w:bookmarkStart w:id="187" w:name="_Toc505605675"/>
      <w:bookmarkStart w:id="188" w:name="_Toc505861448"/>
      <w:r w:rsidRPr="000459F8">
        <w:rPr>
          <w:rFonts w:cs="Times New Roman"/>
          <w:szCs w:val="24"/>
        </w:rPr>
        <w:t>Doğrama Özel Bitiş Profili veya Mastik:</w:t>
      </w:r>
      <w:bookmarkEnd w:id="186"/>
      <w:bookmarkEnd w:id="187"/>
      <w:bookmarkEnd w:id="188"/>
      <w:r w:rsidRPr="000459F8">
        <w:rPr>
          <w:rFonts w:cs="Times New Roman"/>
          <w:szCs w:val="24"/>
        </w:rPr>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Dış cephe ısı yalıtım sistemi ile doğrama kasalarının bağlantı kesitinde, çatlak oluşmasını önlemek için kullanılan PVC koruyucu bantlı olan ve olmayan profille veya bu amaçla kullanılan mastiklerdir.</w:t>
      </w:r>
    </w:p>
    <w:p w:rsidR="000459F8" w:rsidRPr="000459F8" w:rsidRDefault="000459F8" w:rsidP="00622D05">
      <w:pPr>
        <w:pStyle w:val="Balk4"/>
        <w:numPr>
          <w:ilvl w:val="3"/>
          <w:numId w:val="11"/>
        </w:numPr>
        <w:ind w:left="1134" w:hanging="1134"/>
      </w:pPr>
      <w:bookmarkStart w:id="189" w:name="_Toc505268972"/>
      <w:bookmarkStart w:id="190" w:name="_Toc505605676"/>
      <w:bookmarkStart w:id="191" w:name="_Toc505861449"/>
      <w:r w:rsidRPr="000459F8">
        <w:t>Uygulama Esasları</w:t>
      </w:r>
      <w:bookmarkEnd w:id="189"/>
      <w:bookmarkEnd w:id="190"/>
      <w:bookmarkEnd w:id="191"/>
    </w:p>
    <w:p w:rsidR="000459F8" w:rsidRPr="000459F8" w:rsidRDefault="000459F8" w:rsidP="00622D05">
      <w:pPr>
        <w:pStyle w:val="Balk5"/>
        <w:numPr>
          <w:ilvl w:val="4"/>
          <w:numId w:val="11"/>
        </w:numPr>
        <w:ind w:left="1134" w:hanging="1134"/>
      </w:pPr>
      <w:bookmarkStart w:id="192" w:name="_Toc505268973"/>
      <w:bookmarkStart w:id="193" w:name="_Toc505605677"/>
      <w:bookmarkStart w:id="194" w:name="_Toc505861450"/>
      <w:r w:rsidRPr="000459F8">
        <w:t>Yüzey Hazırlığı:</w:t>
      </w:r>
      <w:bookmarkEnd w:id="192"/>
      <w:bookmarkEnd w:id="193"/>
      <w:bookmarkEnd w:id="194"/>
      <w:r w:rsidRPr="000459F8">
        <w:t xml:space="preserve">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Genel olarak uygulama yapılacak yüzey; temiz, kuru ve sağlam olmalıdır. Isı yalıtımı yapılacak yüzeyde varsa önce su yalıtımı ile ilgili sorunlar giderilmelidir. Cephedeki mevcut boya ya da kaplama incelenerek zayıf ya da kabarmış kısımlar kazınır, eğer varsa sağlam olmayan yüzeylerde tamir harçları ile tamirat yapılarak bu bölgeler tutunmaya daha elverişli hale getirilir. Uygulama yüzeyinde yosun, bakteri vb. kirlilikler mevcut ise uygun temizleyiciler ile bu bölgelerin temizlenir. Yüzeyde herhangi bir sebepten ötürü tuz kusması söz konusu ise, tel fırça ile yüzeydeki tuz (beyazlanmalar) uygulama yüzeyinden uzaklaştırılmalıdır.</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Merkeze göre duvar yüzeyinde proje sorumlularının kabul sınırları dışında olan kaçıklıklar, şakul farklılıkları veya beton hataları (kalıp hatası, kırık, delik vb.) olması durumunda cephedeki kaçıklığın ve mastarsızlığın giderilmesi ve dolgu duvar elemanının yüzey emiciliğinin dengelenmesi için yüzeyin uygun çimento esaslı kaba sıva ile yüzey düzeltilir. Yüzey emiciliği veya yüzey aderansının uygun olmadığı durumlarda özel tedbirler (aderans artırıcılar, serpme sıva vb.) alınmalıdır.</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Cephede bulunan klima bağlantıları, panjur, korkuluk elektrik, su, gaz tesisatları, yağmur iniş boruları gibi her türlü detay mümkünse sökülür ve ısı yalıtım sistemi uygulaması sonunda yüzeye tekrar monte edilmelidir.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Uygulama esnasında ve uygulamadan sonra malzemelerin kuruması sırasında ısı yalıtım sistemi mevsim şartlarına göre güneş ve yağışın etkilerine karşı eğer ihtiyaç var ise özel koruma örtüleri ve brandalar ile korunmalıdır.</w:t>
      </w:r>
    </w:p>
    <w:p w:rsidR="000459F8" w:rsidRPr="000459F8" w:rsidRDefault="000459F8" w:rsidP="00622D05">
      <w:pPr>
        <w:pStyle w:val="Balk5"/>
        <w:numPr>
          <w:ilvl w:val="4"/>
          <w:numId w:val="11"/>
        </w:numPr>
        <w:ind w:left="1134" w:hanging="1134"/>
      </w:pPr>
      <w:bookmarkStart w:id="195" w:name="_Toc505268974"/>
      <w:bookmarkStart w:id="196" w:name="_Toc505605678"/>
      <w:bookmarkStart w:id="197" w:name="_Toc505861451"/>
      <w:r w:rsidRPr="000459F8">
        <w:lastRenderedPageBreak/>
        <w:t>Uygulama:</w:t>
      </w:r>
      <w:bookmarkEnd w:id="195"/>
      <w:bookmarkEnd w:id="196"/>
      <w:bookmarkEnd w:id="197"/>
    </w:p>
    <w:p w:rsidR="000459F8" w:rsidRPr="000459F8" w:rsidRDefault="000459F8" w:rsidP="000459F8">
      <w:pPr>
        <w:pStyle w:val="GvdeMetni2"/>
        <w:spacing w:before="160" w:line="276" w:lineRule="auto"/>
        <w:rPr>
          <w:rFonts w:eastAsiaTheme="minorHAnsi"/>
          <w:szCs w:val="24"/>
        </w:rPr>
      </w:pPr>
      <w:r w:rsidRPr="000459F8">
        <w:rPr>
          <w:rFonts w:eastAsiaTheme="minorHAnsi"/>
          <w:szCs w:val="24"/>
        </w:rPr>
        <w:t xml:space="preserve">Isıtılacak bodrum katı olan binalarda toprak altı seviyeden gelen ısı ve su yalıtım sistemi yalıtım levhasının kalınlığına ve uygulanacak olan sisteme uygun başlangıç profili ile birleştirilir. </w:t>
      </w:r>
      <w:bookmarkStart w:id="198" w:name="_Hlk482256772"/>
      <w:r w:rsidRPr="000459F8">
        <w:rPr>
          <w:rFonts w:eastAsiaTheme="minorHAnsi"/>
          <w:szCs w:val="24"/>
        </w:rPr>
        <w:t>Duvar ile profil arasındaki girinti ve çıkıntıları gidermek amacıyla farklı kalınlıktaki takoz elemanları kullanılır ve su basman profilleri duvara özel dübelleri ile uygun aralıklarla tespit edilir. Köşelerde başlangıç profili köşe elemanları ile veya profilin köşeye uygun olarak kesilmesiyle uygulanır. Yan yana monte edilecek iki su basman profilinin arasında 2-3 mm boşluk bırakılmalıdır.</w:t>
      </w:r>
    </w:p>
    <w:bookmarkEnd w:id="198"/>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Isı yalıtım sistem yapıştırıcıları üreticisinin talimatları doğrultusunda hazırlanır. Uygulama yüzeyinin özellikleri doğrultusunda, çimento esaslı ısı yalıtım sistemi yapıştırıcılarının yapışmasının zor olduğu yüzeyler için (ahşap, osb, cam mozaik vb. parlak yüzeylerde) üretici tavsiyesi doğrultusunda dolgulu astar uygulanarak yüzey pürüzlendirilir veya akrilik esaslı özel ısı yalıtım sistemi yapıştırıcıları kullanılmalıdır. </w:t>
      </w:r>
    </w:p>
    <w:p w:rsidR="000459F8" w:rsidRPr="000459F8" w:rsidRDefault="000459F8" w:rsidP="000459F8">
      <w:pPr>
        <w:spacing w:before="160" w:after="0"/>
        <w:jc w:val="both"/>
        <w:rPr>
          <w:rFonts w:ascii="Times New Roman" w:hAnsi="Times New Roman" w:cs="Times New Roman"/>
          <w:color w:val="000000" w:themeColor="text1"/>
          <w:sz w:val="24"/>
          <w:szCs w:val="24"/>
        </w:rPr>
      </w:pPr>
      <w:r w:rsidRPr="000459F8">
        <w:rPr>
          <w:rFonts w:ascii="Times New Roman" w:hAnsi="Times New Roman" w:cs="Times New Roman"/>
          <w:color w:val="000000" w:themeColor="text1"/>
          <w:sz w:val="24"/>
          <w:szCs w:val="24"/>
        </w:rPr>
        <w:t>Isı yalıtım levhaları m</w:t>
      </w:r>
      <w:r w:rsidRPr="000459F8">
        <w:rPr>
          <w:rFonts w:ascii="Times New Roman" w:hAnsi="Times New Roman" w:cs="Times New Roman"/>
          <w:color w:val="000000" w:themeColor="text1"/>
          <w:sz w:val="24"/>
          <w:szCs w:val="24"/>
          <w:vertAlign w:val="superscript"/>
        </w:rPr>
        <w:t>2</w:t>
      </w:r>
      <w:r w:rsidRPr="000459F8">
        <w:rPr>
          <w:rFonts w:ascii="Times New Roman" w:hAnsi="Times New Roman" w:cs="Times New Roman"/>
          <w:color w:val="000000" w:themeColor="text1"/>
          <w:sz w:val="24"/>
          <w:szCs w:val="24"/>
        </w:rPr>
        <w:t xml:space="preserve">’de en az 4-6 kg sarfiyatla, uygulama yüzeyinin düzlüğüne göre öbekleme veya dişi mala yöntemi ile cepheye yapıştırılır. Eğer uygulama yüzeyi mastarında değilse yapıştırıcı ısı yalıtım levhasının kenarları boyunca çerçeve oluşturacak şekilde sürüldükten sonra orta kısımlara tam boy levhalarda 3 adet, kesilmiş levhalarda ise levha boyutlarına göre uygun sayıda öbek halinde yapıştırıcı uygulanır. Isı yalıtımı sistem yapıştırıcısı levha yüzeyinin en az %40’ına temas etmelidir. Yüzey mastarında ise yalıtım levhalarının yapıştırılacak yüzünü tamamen kaplayacak şekilde 10x10 mm taraklı mala ile sürülmelidir.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Isı yalıtım levhaları cephelerde ve köşe birleşim yerlerinde şaşırtmalı olarak aralarında boşluk kalmayacak şekilde yapıştırılır. Pencere, kapı gibi cephedeki açıklıklarda; ısı yalıtım levhalarının birleşim yerleri köşelere gelmeyecek şekilde “L” şeklinde kesilerek yapıştırılmalıdır. </w:t>
      </w:r>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Isı yalıtım sisteminin arkasına suyun geçmesi sonucu ısı yalıtım malzemesinin ıslanmasını önlemek için cephede açık kalabilecek, saçak, pencere ve kapı merkezleri, denizlikler, çatı saçakları gibi riskli bölgelerde esnek UV dayanımlı PU (Poliüretan) mastikler veya su sızdırmazlık bantları ile ilave tedbirler alınmalıdır. Mevcut binalarda gerçekleştirilen ısı yalıtım uygulamalarında oluşacak denizlik detaylarında yalıtım malzemesinin kalınlığı da dikkate alınarak binadaki denizlikler yenilenir veya denizlik uzatma profilleri kullanılır. Dilatasyon olan yüzeylerde uygulamanın sürekliliği dilatasyon profilleri ile sağlanır. Yüksek yapılarda; sistem üreticisinin tavsiyesi doğrultusunda gerekmesi durumunda genleşme derzleri oluşturulmalıdır.</w:t>
      </w:r>
    </w:p>
    <w:p w:rsidR="000459F8" w:rsidRPr="000459F8" w:rsidRDefault="000459F8" w:rsidP="000459F8">
      <w:pPr>
        <w:pStyle w:val="GvdeMetni2"/>
        <w:spacing w:before="160" w:line="276" w:lineRule="auto"/>
        <w:rPr>
          <w:rFonts w:eastAsiaTheme="minorHAnsi"/>
          <w:szCs w:val="24"/>
        </w:rPr>
      </w:pPr>
      <w:r w:rsidRPr="000459F8">
        <w:rPr>
          <w:rFonts w:eastAsiaTheme="minorHAnsi"/>
          <w:szCs w:val="24"/>
        </w:rPr>
        <w:t xml:space="preserve">Yapıştırıcı tamamen kuruyana kadar (en az 24 saat) beklendikten sonra gazbeton ısı yalıtım levhaları en az 5 adet, diğer ısı yalıtım levhaları, m2’de en az 6 adet,  olacak şekilde uygulama yüzeyine uygun dübeller ile mekanik olarak sabitlenir. Köşe bölgelerde bina yüksekliği ve rüzgâr yükleri dikkate alınarak kullanılacak olan dübel sayısı arttırılır. Taşyünü ve gazbeton ısı yalıtım levhaları ile yapılan uygulamalarda çelik çivili/vidalı dübeller kullanılır. </w:t>
      </w:r>
    </w:p>
    <w:p w:rsidR="000459F8" w:rsidRPr="000459F8" w:rsidRDefault="000459F8" w:rsidP="000459F8">
      <w:pPr>
        <w:pStyle w:val="GvdeMetni2"/>
        <w:spacing w:before="160" w:line="276" w:lineRule="auto"/>
        <w:rPr>
          <w:rFonts w:eastAsiaTheme="minorHAnsi"/>
          <w:szCs w:val="24"/>
        </w:rPr>
      </w:pPr>
      <w:bookmarkStart w:id="199" w:name="_Hlk482262760"/>
      <w:r w:rsidRPr="000459F8">
        <w:rPr>
          <w:rFonts w:eastAsiaTheme="minorHAnsi"/>
          <w:szCs w:val="24"/>
        </w:rPr>
        <w:t xml:space="preserve">Isı yalıtım sistem sıvası tavsiyeleri doğrultusunda hazırlanır. Uygulama (+5 ile +35°C) sıcaklık aralığında yapılmalı, güneşli, sıcak ve rüzgârlı ortamlarda gerekli koruma önlemleri alınmalıdır. </w:t>
      </w:r>
    </w:p>
    <w:p w:rsidR="000459F8" w:rsidRPr="000459F8" w:rsidRDefault="000459F8" w:rsidP="000459F8">
      <w:pPr>
        <w:pStyle w:val="GvdeMetni2"/>
        <w:spacing w:before="160" w:line="276" w:lineRule="auto"/>
        <w:rPr>
          <w:rFonts w:eastAsiaTheme="minorHAnsi"/>
          <w:szCs w:val="24"/>
        </w:rPr>
      </w:pPr>
      <w:r w:rsidRPr="000459F8">
        <w:rPr>
          <w:rFonts w:eastAsiaTheme="minorHAnsi"/>
          <w:szCs w:val="24"/>
        </w:rPr>
        <w:lastRenderedPageBreak/>
        <w:t>Pencere, kapı ve duvar yüzeylerinin oluşturduğu köşelere, ısı yalıtım sistem sıvası ile köşe profilleri yerleştirilir. Fileli köşe profili uygulanması durumunda profilden başlanarak tüm yüzeye mala ile ısı yalıtım sistem sıvası uygulanmaya başlanır. Filesiz köşe profillerinin kullanılması durumunda ise cepheden gelen donatı filesinin profilin üzerinden köşeyi en az 10 cm bindirme payı bırakacak şekilde döndürerek uygulanır. Binanın konsol bölümlerinde (balkon, çıkma vb.) su akıntılarını yüzeyden uzaklaştırmak için damlalıklı köşe profilleri kullanılmalıdır.</w:t>
      </w:r>
    </w:p>
    <w:bookmarkEnd w:id="199"/>
    <w:p w:rsidR="000459F8" w:rsidRPr="000459F8" w:rsidRDefault="000459F8" w:rsidP="000459F8">
      <w:pPr>
        <w:pStyle w:val="GvdeMetni2"/>
        <w:spacing w:before="160" w:line="276" w:lineRule="auto"/>
        <w:rPr>
          <w:rFonts w:eastAsiaTheme="minorHAnsi"/>
          <w:szCs w:val="24"/>
        </w:rPr>
      </w:pPr>
      <w:r w:rsidRPr="000459F8">
        <w:rPr>
          <w:rFonts w:eastAsiaTheme="minorHAnsi"/>
          <w:szCs w:val="24"/>
        </w:rPr>
        <w:t xml:space="preserve">Tüm yüzeylerde eşit sıva kalınlığı elde edilmesi amacıyla ısı yalıtım levhalarının üzerine 10x10mm diş ölçülerine sahip taraklı çelik mala ile toplamda en az 4,5 kg sarfiyatta sıva uygulanır. Sıva henüz kurumadan, üzerine donatı filesi çelik mala ile hafifçe bastırılarak dış yüzeye yakın olacak şekilde tamamen gömülmeden tutturulur. Sıva filesi ek yerlerinde birbiri üzerine yatayda ve düşeyde en az 10 cm bindirilir. Düşey yönde, üstten gelen sıva filesi, alttan geleni örtecek şekilde bindirme yapılmalıdır.   </w:t>
      </w:r>
    </w:p>
    <w:p w:rsidR="000459F8" w:rsidRPr="000459F8" w:rsidRDefault="000459F8" w:rsidP="000459F8">
      <w:pPr>
        <w:pStyle w:val="GvdeMetni2"/>
        <w:spacing w:before="160" w:line="276" w:lineRule="auto"/>
        <w:rPr>
          <w:rFonts w:eastAsiaTheme="minorHAnsi"/>
          <w:szCs w:val="24"/>
        </w:rPr>
      </w:pPr>
      <w:r w:rsidRPr="000459F8">
        <w:rPr>
          <w:rFonts w:eastAsiaTheme="minorHAnsi"/>
          <w:szCs w:val="24"/>
        </w:rPr>
        <w:t>Üreticinin tavsiyesine ve müşterinin tercihine bağlı olarak; ısı yalıtım sistem sıvasının kurumasına takiben, kullanılacak olan kaplamaya uygun astarlanmış yüzeye en az 1,5 mm ve üzeri kalınlıkta, mala ile sürülerek veya püskürtülerek son kat kaplama uygulanır. Düzgün bir cephe görünümünün elde edilebilmesi için birbiriyle bağlantılı yüzeylerde ara vermeden uygulama tamamlanır ve uygulama priz alma süresi içerisinde olumsuz hava koşullarına karşı (yağmur, don, vb.) korunmalıdır.</w:t>
      </w:r>
    </w:p>
    <w:p w:rsidR="000459F8" w:rsidRPr="000459F8" w:rsidRDefault="000459F8" w:rsidP="000459F8">
      <w:pPr>
        <w:pStyle w:val="GvdeMetni2"/>
        <w:spacing w:before="160" w:line="276" w:lineRule="auto"/>
        <w:rPr>
          <w:rFonts w:eastAsiaTheme="minorHAnsi"/>
          <w:szCs w:val="24"/>
        </w:rPr>
      </w:pPr>
      <w:r w:rsidRPr="000459F8">
        <w:rPr>
          <w:rFonts w:eastAsiaTheme="minorHAnsi"/>
          <w:szCs w:val="24"/>
        </w:rPr>
        <w:t xml:space="preserve">Çimento esaslı kaplamalar ile yapılan uygulamalarda, kaplamanın kurumasının ardından; gerek dış iklim koşullarına karşı kaplamanın dayanımının arttırılması gerekse de cephenin renklendirilmesi amacıyla en az iki kat boya uygulaması yapılır. Kendinden renkli akrilik esaslı, silikat esaslı veya ilaveten silikon katkılı kaplamalar ile yapılan uygulamalarda son kat kaplamanın kuruması beklenmelidir.  </w:t>
      </w:r>
    </w:p>
    <w:p w:rsidR="000459F8" w:rsidRPr="000459F8" w:rsidRDefault="000459F8" w:rsidP="000459F8">
      <w:pPr>
        <w:pStyle w:val="GvdeMetni2"/>
        <w:spacing w:before="160" w:line="276" w:lineRule="auto"/>
        <w:rPr>
          <w:rFonts w:eastAsiaTheme="minorHAnsi"/>
          <w:color w:val="000000" w:themeColor="text1"/>
          <w:szCs w:val="24"/>
        </w:rPr>
      </w:pPr>
      <w:bookmarkStart w:id="200" w:name="_Hlk504557616"/>
      <w:r w:rsidRPr="000459F8">
        <w:rPr>
          <w:rFonts w:eastAsiaTheme="minorHAnsi"/>
          <w:color w:val="000000" w:themeColor="text1"/>
          <w:szCs w:val="24"/>
        </w:rPr>
        <w:t xml:space="preserve">Özellikle EPS ve XPS ile yapılan uygulamalarda kullanılacak olan dış cephe boya ve kaplamaları solvent içermemelidir.  </w:t>
      </w:r>
    </w:p>
    <w:p w:rsidR="000459F8" w:rsidRPr="000459F8" w:rsidRDefault="000459F8" w:rsidP="00622D05">
      <w:pPr>
        <w:pStyle w:val="Balk5"/>
        <w:numPr>
          <w:ilvl w:val="4"/>
          <w:numId w:val="11"/>
        </w:numPr>
        <w:ind w:left="1134" w:hanging="1134"/>
      </w:pPr>
      <w:bookmarkStart w:id="201" w:name="_Toc505268975"/>
      <w:bookmarkStart w:id="202" w:name="_Toc505605679"/>
      <w:bookmarkStart w:id="203" w:name="_Toc505861452"/>
      <w:bookmarkEnd w:id="200"/>
      <w:r w:rsidRPr="000459F8">
        <w:t>Depolama</w:t>
      </w:r>
      <w:bookmarkEnd w:id="201"/>
      <w:bookmarkEnd w:id="202"/>
      <w:bookmarkEnd w:id="203"/>
    </w:p>
    <w:p w:rsidR="000459F8" w:rsidRP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Mineral esaslı malzemeler kuru ve rutubetsiz bir ortamda 0</w:t>
      </w:r>
      <w:r w:rsidRPr="000459F8">
        <w:rPr>
          <w:rFonts w:ascii="Times New Roman" w:hAnsi="Times New Roman" w:cs="Times New Roman"/>
          <w:sz w:val="24"/>
          <w:szCs w:val="24"/>
        </w:rPr>
        <w:sym w:font="Symbol" w:char="F0B0"/>
      </w:r>
      <w:r w:rsidRPr="000459F8">
        <w:rPr>
          <w:rFonts w:ascii="Times New Roman" w:hAnsi="Times New Roman" w:cs="Times New Roman"/>
          <w:sz w:val="24"/>
          <w:szCs w:val="24"/>
        </w:rPr>
        <w:t>C’nin üzerinde, kapalı alanda depolanmalı, uygulamalar +5</w:t>
      </w:r>
      <w:r w:rsidRPr="000459F8">
        <w:rPr>
          <w:rFonts w:ascii="Times New Roman" w:hAnsi="Times New Roman" w:cs="Times New Roman"/>
          <w:sz w:val="24"/>
          <w:szCs w:val="24"/>
        </w:rPr>
        <w:sym w:font="Symbol" w:char="F0B0"/>
      </w:r>
      <w:r w:rsidRPr="000459F8">
        <w:rPr>
          <w:rFonts w:ascii="Times New Roman" w:hAnsi="Times New Roman" w:cs="Times New Roman"/>
          <w:sz w:val="24"/>
          <w:szCs w:val="24"/>
        </w:rPr>
        <w:t>C’nin altında ve 30</w:t>
      </w:r>
      <w:r w:rsidRPr="000459F8">
        <w:rPr>
          <w:rFonts w:ascii="Times New Roman" w:hAnsi="Times New Roman" w:cs="Times New Roman"/>
          <w:sz w:val="24"/>
          <w:szCs w:val="24"/>
        </w:rPr>
        <w:sym w:font="Symbol" w:char="F0B0"/>
      </w:r>
      <w:r w:rsidRPr="000459F8">
        <w:rPr>
          <w:rFonts w:ascii="Times New Roman" w:hAnsi="Times New Roman" w:cs="Times New Roman"/>
          <w:sz w:val="24"/>
          <w:szCs w:val="24"/>
        </w:rPr>
        <w:t xml:space="preserve">C’nin üzerinde yapılmamalıdır. Özellikle sıcak havalarda, doğrudan güneş, yağış ve rüzgâr alan cephelerde uygulama yapılmamalıdır. Bu sıcaklık şartlarına ürünün kuruması sürecinde de riayet edilmelidir. Uygulama öncesi yüzey sıcaklığı ve nemine dikkat etmek gereklidir. </w:t>
      </w:r>
    </w:p>
    <w:p w:rsidR="000459F8" w:rsidRDefault="000459F8" w:rsidP="000459F8">
      <w:pPr>
        <w:spacing w:before="160" w:after="0"/>
        <w:jc w:val="both"/>
        <w:rPr>
          <w:rFonts w:ascii="Times New Roman" w:hAnsi="Times New Roman" w:cs="Times New Roman"/>
          <w:sz w:val="24"/>
          <w:szCs w:val="24"/>
        </w:rPr>
      </w:pPr>
      <w:r w:rsidRPr="000459F8">
        <w:rPr>
          <w:rFonts w:ascii="Times New Roman" w:hAnsi="Times New Roman" w:cs="Times New Roman"/>
          <w:sz w:val="24"/>
          <w:szCs w:val="24"/>
        </w:rPr>
        <w:t xml:space="preserve">Isı yalıtım levhaları, rutubetsiz, serin ve kuru ortamlarda, direkt güneş ışınlarından ve yağıştan korunacak şekilde, tiner ve vernik gibi solvent içeren malzemelerden ayrı olarak depolanmalıdır. Ürünler düzgün ve muntazam olacak şekilde muhafaza edilmelidir. Varsa üreticisinin tavsiyeleri dikkate alınmalıdır. </w:t>
      </w:r>
    </w:p>
    <w:p w:rsidR="000459F8" w:rsidRPr="000459F8" w:rsidRDefault="00327260" w:rsidP="00622D05">
      <w:pPr>
        <w:pStyle w:val="Balk4"/>
        <w:numPr>
          <w:ilvl w:val="3"/>
          <w:numId w:val="11"/>
        </w:numPr>
        <w:ind w:left="1134" w:hanging="1134"/>
      </w:pPr>
      <w:bookmarkStart w:id="204" w:name="_Toc505268976"/>
      <w:bookmarkStart w:id="205" w:name="_Toc505605680"/>
      <w:bookmarkStart w:id="206" w:name="_Toc505861453"/>
      <w:r>
        <w:t>Uygunluk K</w:t>
      </w:r>
      <w:r w:rsidRPr="000459F8">
        <w:t>riter</w:t>
      </w:r>
      <w:bookmarkEnd w:id="204"/>
      <w:r>
        <w:t>leri</w:t>
      </w:r>
      <w:bookmarkEnd w:id="205"/>
      <w:bookmarkEnd w:id="206"/>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Yapı Malzemeleri Yönetmeliği</w:t>
      </w:r>
      <w:r>
        <w:rPr>
          <w:rFonts w:ascii="Times New Roman" w:hAnsi="Times New Roman" w:cs="Times New Roman"/>
          <w:sz w:val="24"/>
          <w:szCs w:val="24"/>
        </w:rPr>
        <w:t xml:space="preserve"> </w:t>
      </w:r>
      <w:r w:rsidRPr="00076065">
        <w:rPr>
          <w:rFonts w:ascii="Times New Roman" w:hAnsi="Times New Roman" w:cs="Times New Roman"/>
          <w:sz w:val="24"/>
          <w:szCs w:val="24"/>
        </w:rPr>
        <w:t>(305/2011/AB)</w:t>
      </w:r>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Binaların Yangından Korunması Hakkında Yönetmelik</w:t>
      </w:r>
    </w:p>
    <w:p w:rsidR="008E69CA"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lastRenderedPageBreak/>
        <w:t>Binalarda Enerji Performans</w:t>
      </w:r>
      <w:r>
        <w:rPr>
          <w:rFonts w:ascii="Times New Roman" w:hAnsi="Times New Roman" w:cs="Times New Roman"/>
          <w:sz w:val="24"/>
          <w:szCs w:val="24"/>
        </w:rPr>
        <w:t>ı</w:t>
      </w:r>
      <w:r w:rsidRPr="00711040">
        <w:rPr>
          <w:rFonts w:ascii="Times New Roman" w:hAnsi="Times New Roman" w:cs="Times New Roman"/>
          <w:sz w:val="24"/>
          <w:szCs w:val="24"/>
        </w:rPr>
        <w:t xml:space="preserve"> Yönetmeliği</w:t>
      </w:r>
    </w:p>
    <w:p w:rsidR="000459F8" w:rsidRPr="00622D05" w:rsidRDefault="00622D05" w:rsidP="00622D05">
      <w:pPr>
        <w:pStyle w:val="Balk4"/>
        <w:numPr>
          <w:ilvl w:val="3"/>
          <w:numId w:val="11"/>
        </w:numPr>
        <w:ind w:left="1134" w:hanging="1134"/>
      </w:pPr>
      <w:bookmarkStart w:id="207" w:name="_Toc505268977"/>
      <w:bookmarkStart w:id="208" w:name="_Toc505605681"/>
      <w:bookmarkStart w:id="209" w:name="_Toc505861454"/>
      <w:r w:rsidRPr="00622D05">
        <w:t>İlgili Standartlar</w:t>
      </w:r>
      <w:bookmarkEnd w:id="207"/>
      <w:bookmarkEnd w:id="208"/>
      <w:bookmarkEnd w:id="209"/>
    </w:p>
    <w:tbl>
      <w:tblPr>
        <w:tblpPr w:leftFromText="141" w:rightFromText="141" w:vertAnchor="text" w:horzAnchor="margin" w:tblpXSpec="right" w:tblpY="53"/>
        <w:tblW w:w="0" w:type="auto"/>
        <w:tblLook w:val="04A0" w:firstRow="1" w:lastRow="0" w:firstColumn="1" w:lastColumn="0" w:noHBand="0" w:noVBand="1"/>
      </w:tblPr>
      <w:tblGrid>
        <w:gridCol w:w="1668"/>
        <w:gridCol w:w="435"/>
        <w:gridCol w:w="6510"/>
      </w:tblGrid>
      <w:tr w:rsidR="000459F8" w:rsidRPr="000459F8" w:rsidTr="000459F8">
        <w:tc>
          <w:tcPr>
            <w:tcW w:w="1668" w:type="dxa"/>
          </w:tcPr>
          <w:p w:rsidR="000459F8" w:rsidRPr="00D85ACF" w:rsidRDefault="000459F8" w:rsidP="000459F8">
            <w:pPr>
              <w:rPr>
                <w:rFonts w:ascii="Times New Roman" w:hAnsi="Times New Roman" w:cs="Times New Roman"/>
                <w:sz w:val="24"/>
                <w:szCs w:val="24"/>
              </w:rPr>
            </w:pPr>
            <w:r w:rsidRPr="00D85ACF">
              <w:rPr>
                <w:rFonts w:ascii="Times New Roman" w:hAnsi="Times New Roman" w:cs="Times New Roman"/>
                <w:b/>
                <w:sz w:val="24"/>
                <w:szCs w:val="24"/>
              </w:rPr>
              <w:t>TS 825</w:t>
            </w:r>
          </w:p>
        </w:tc>
        <w:tc>
          <w:tcPr>
            <w:tcW w:w="435" w:type="dxa"/>
          </w:tcPr>
          <w:p w:rsidR="000459F8" w:rsidRPr="00D85ACF" w:rsidRDefault="000459F8" w:rsidP="000459F8">
            <w:pPr>
              <w:rPr>
                <w:rFonts w:ascii="Times New Roman" w:hAnsi="Times New Roman" w:cs="Times New Roman"/>
                <w:b/>
                <w:sz w:val="24"/>
                <w:szCs w:val="24"/>
              </w:rPr>
            </w:pPr>
            <w:r w:rsidRPr="00D85ACF">
              <w:rPr>
                <w:rFonts w:ascii="Times New Roman" w:hAnsi="Times New Roman" w:cs="Times New Roman"/>
                <w:b/>
                <w:sz w:val="24"/>
                <w:szCs w:val="24"/>
              </w:rPr>
              <w:t>:</w:t>
            </w:r>
          </w:p>
        </w:tc>
        <w:tc>
          <w:tcPr>
            <w:tcW w:w="6510" w:type="dxa"/>
          </w:tcPr>
          <w:p w:rsidR="000459F8" w:rsidRPr="00D85ACF" w:rsidRDefault="000459F8" w:rsidP="000459F8">
            <w:pPr>
              <w:jc w:val="both"/>
              <w:rPr>
                <w:rFonts w:ascii="Times New Roman" w:hAnsi="Times New Roman" w:cs="Times New Roman"/>
                <w:sz w:val="24"/>
                <w:szCs w:val="24"/>
              </w:rPr>
            </w:pPr>
            <w:r w:rsidRPr="00D85ACF">
              <w:rPr>
                <w:rFonts w:ascii="Times New Roman" w:hAnsi="Times New Roman" w:cs="Times New Roman"/>
                <w:sz w:val="24"/>
                <w:szCs w:val="24"/>
              </w:rPr>
              <w:t>Binalarda Isı Yalıtımı Kuralları Standardı</w:t>
            </w:r>
          </w:p>
        </w:tc>
      </w:tr>
      <w:tr w:rsidR="000459F8" w:rsidRPr="000459F8" w:rsidTr="000459F8">
        <w:tc>
          <w:tcPr>
            <w:tcW w:w="1668" w:type="dxa"/>
          </w:tcPr>
          <w:p w:rsidR="000459F8" w:rsidRPr="00D85ACF" w:rsidRDefault="000459F8" w:rsidP="000459F8">
            <w:pPr>
              <w:rPr>
                <w:rFonts w:ascii="Times New Roman" w:hAnsi="Times New Roman" w:cs="Times New Roman"/>
                <w:sz w:val="24"/>
                <w:szCs w:val="24"/>
              </w:rPr>
            </w:pPr>
            <w:r w:rsidRPr="00D85ACF">
              <w:rPr>
                <w:rFonts w:ascii="Times New Roman" w:hAnsi="Times New Roman" w:cs="Times New Roman"/>
                <w:b/>
                <w:sz w:val="24"/>
                <w:szCs w:val="24"/>
              </w:rPr>
              <w:t>TS EN 13499</w:t>
            </w:r>
          </w:p>
        </w:tc>
        <w:tc>
          <w:tcPr>
            <w:tcW w:w="435" w:type="dxa"/>
          </w:tcPr>
          <w:p w:rsidR="000459F8" w:rsidRPr="00D85ACF" w:rsidRDefault="000459F8" w:rsidP="000459F8">
            <w:pPr>
              <w:rPr>
                <w:rFonts w:ascii="Times New Roman" w:hAnsi="Times New Roman" w:cs="Times New Roman"/>
                <w:b/>
                <w:sz w:val="24"/>
                <w:szCs w:val="24"/>
              </w:rPr>
            </w:pPr>
            <w:r w:rsidRPr="00D85ACF">
              <w:rPr>
                <w:rFonts w:ascii="Times New Roman" w:hAnsi="Times New Roman" w:cs="Times New Roman"/>
                <w:b/>
                <w:sz w:val="24"/>
                <w:szCs w:val="24"/>
              </w:rPr>
              <w:t>:</w:t>
            </w:r>
          </w:p>
        </w:tc>
        <w:tc>
          <w:tcPr>
            <w:tcW w:w="6510" w:type="dxa"/>
          </w:tcPr>
          <w:p w:rsidR="000459F8" w:rsidRPr="00D85ACF" w:rsidRDefault="000459F8" w:rsidP="000459F8">
            <w:pPr>
              <w:jc w:val="both"/>
              <w:rPr>
                <w:rFonts w:ascii="Times New Roman" w:hAnsi="Times New Roman" w:cs="Times New Roman"/>
                <w:sz w:val="24"/>
                <w:szCs w:val="24"/>
              </w:rPr>
            </w:pPr>
            <w:r w:rsidRPr="00D85ACF">
              <w:rPr>
                <w:rFonts w:ascii="Times New Roman" w:hAnsi="Times New Roman" w:cs="Times New Roman"/>
                <w:sz w:val="24"/>
                <w:szCs w:val="24"/>
              </w:rPr>
              <w:t xml:space="preserve">Isı yalıtım malzemeleri - Binalarda kullanılan - genleştirilmiş </w:t>
            </w:r>
            <w:r w:rsidR="002E7E8F" w:rsidRPr="00D85ACF">
              <w:rPr>
                <w:rFonts w:ascii="Times New Roman" w:hAnsi="Times New Roman" w:cs="Times New Roman"/>
                <w:sz w:val="24"/>
                <w:szCs w:val="24"/>
              </w:rPr>
              <w:t>polistren</w:t>
            </w:r>
            <w:r w:rsidRPr="00D85ACF">
              <w:rPr>
                <w:rFonts w:ascii="Times New Roman" w:hAnsi="Times New Roman" w:cs="Times New Roman"/>
                <w:sz w:val="24"/>
                <w:szCs w:val="24"/>
              </w:rPr>
              <w:t xml:space="preserve"> esaslı haricî kompozit ısı yalıtım sistemleri (ETICS) – Özellikler</w:t>
            </w:r>
          </w:p>
        </w:tc>
      </w:tr>
      <w:tr w:rsidR="000459F8" w:rsidRPr="000459F8" w:rsidTr="000459F8">
        <w:tc>
          <w:tcPr>
            <w:tcW w:w="1668" w:type="dxa"/>
          </w:tcPr>
          <w:p w:rsidR="000459F8" w:rsidRPr="00D85ACF" w:rsidRDefault="000459F8" w:rsidP="000459F8">
            <w:pPr>
              <w:rPr>
                <w:rFonts w:ascii="Times New Roman" w:hAnsi="Times New Roman" w:cs="Times New Roman"/>
                <w:sz w:val="24"/>
                <w:szCs w:val="24"/>
              </w:rPr>
            </w:pPr>
            <w:r w:rsidRPr="00D85ACF">
              <w:rPr>
                <w:rFonts w:ascii="Times New Roman" w:hAnsi="Times New Roman" w:cs="Times New Roman"/>
                <w:b/>
                <w:sz w:val="24"/>
                <w:szCs w:val="24"/>
              </w:rPr>
              <w:t>TS EN 13500</w:t>
            </w:r>
          </w:p>
        </w:tc>
        <w:tc>
          <w:tcPr>
            <w:tcW w:w="435" w:type="dxa"/>
          </w:tcPr>
          <w:p w:rsidR="000459F8" w:rsidRPr="00D85ACF" w:rsidRDefault="000459F8" w:rsidP="000459F8">
            <w:pPr>
              <w:rPr>
                <w:rFonts w:ascii="Times New Roman" w:hAnsi="Times New Roman" w:cs="Times New Roman"/>
                <w:b/>
                <w:sz w:val="24"/>
                <w:szCs w:val="24"/>
              </w:rPr>
            </w:pPr>
            <w:r w:rsidRPr="00D85ACF">
              <w:rPr>
                <w:rFonts w:ascii="Times New Roman" w:hAnsi="Times New Roman" w:cs="Times New Roman"/>
                <w:b/>
                <w:sz w:val="24"/>
                <w:szCs w:val="24"/>
              </w:rPr>
              <w:t>:</w:t>
            </w:r>
          </w:p>
        </w:tc>
        <w:tc>
          <w:tcPr>
            <w:tcW w:w="6510" w:type="dxa"/>
          </w:tcPr>
          <w:p w:rsidR="000459F8" w:rsidRPr="00D85ACF" w:rsidRDefault="000459F8" w:rsidP="000459F8">
            <w:pPr>
              <w:jc w:val="both"/>
              <w:rPr>
                <w:rFonts w:ascii="Times New Roman" w:hAnsi="Times New Roman" w:cs="Times New Roman"/>
                <w:sz w:val="24"/>
                <w:szCs w:val="24"/>
              </w:rPr>
            </w:pPr>
            <w:r w:rsidRPr="00D85ACF">
              <w:rPr>
                <w:rFonts w:ascii="Times New Roman" w:hAnsi="Times New Roman" w:cs="Times New Roman"/>
                <w:sz w:val="24"/>
                <w:szCs w:val="24"/>
              </w:rPr>
              <w:t>Isı yalıtım malzemeleri - Yapılarda kullanılan - Mineral yün esaslı haricî kompozit ısı yalıtım sistemleri (ETICS) – Özellikler</w:t>
            </w:r>
          </w:p>
        </w:tc>
      </w:tr>
      <w:tr w:rsidR="000459F8" w:rsidRPr="000459F8" w:rsidTr="000459F8">
        <w:tc>
          <w:tcPr>
            <w:tcW w:w="1668" w:type="dxa"/>
          </w:tcPr>
          <w:p w:rsidR="000459F8" w:rsidRPr="00D85ACF" w:rsidRDefault="000459F8" w:rsidP="000459F8">
            <w:pPr>
              <w:rPr>
                <w:rFonts w:ascii="Times New Roman" w:hAnsi="Times New Roman" w:cs="Times New Roman"/>
                <w:sz w:val="24"/>
                <w:szCs w:val="24"/>
              </w:rPr>
            </w:pPr>
            <w:r w:rsidRPr="00D85ACF">
              <w:rPr>
                <w:rFonts w:ascii="Times New Roman" w:hAnsi="Times New Roman" w:cs="Times New Roman"/>
                <w:b/>
                <w:sz w:val="24"/>
                <w:szCs w:val="24"/>
              </w:rPr>
              <w:t xml:space="preserve">TS </w:t>
            </w:r>
            <w:hyperlink r:id="rId12" w:history="1">
              <w:r w:rsidRPr="00D85ACF">
                <w:rPr>
                  <w:rFonts w:ascii="Times New Roman" w:hAnsi="Times New Roman" w:cs="Times New Roman"/>
                  <w:b/>
                  <w:sz w:val="24"/>
                  <w:szCs w:val="24"/>
                </w:rPr>
                <w:t>EN 13162</w:t>
              </w:r>
            </w:hyperlink>
          </w:p>
        </w:tc>
        <w:tc>
          <w:tcPr>
            <w:tcW w:w="435" w:type="dxa"/>
          </w:tcPr>
          <w:p w:rsidR="000459F8" w:rsidRPr="00D85ACF" w:rsidRDefault="000459F8" w:rsidP="000459F8">
            <w:pPr>
              <w:rPr>
                <w:rFonts w:ascii="Times New Roman" w:hAnsi="Times New Roman" w:cs="Times New Roman"/>
                <w:b/>
                <w:sz w:val="24"/>
                <w:szCs w:val="24"/>
              </w:rPr>
            </w:pPr>
            <w:r w:rsidRPr="00D85ACF">
              <w:rPr>
                <w:rFonts w:ascii="Times New Roman" w:hAnsi="Times New Roman" w:cs="Times New Roman"/>
                <w:b/>
                <w:sz w:val="24"/>
                <w:szCs w:val="24"/>
              </w:rPr>
              <w:t>:</w:t>
            </w:r>
          </w:p>
        </w:tc>
        <w:tc>
          <w:tcPr>
            <w:tcW w:w="6510" w:type="dxa"/>
          </w:tcPr>
          <w:p w:rsidR="000459F8" w:rsidRPr="00D85ACF" w:rsidRDefault="000459F8" w:rsidP="000459F8">
            <w:pPr>
              <w:jc w:val="both"/>
              <w:rPr>
                <w:rFonts w:ascii="Times New Roman" w:hAnsi="Times New Roman" w:cs="Times New Roman"/>
                <w:sz w:val="24"/>
                <w:szCs w:val="24"/>
              </w:rPr>
            </w:pPr>
            <w:r w:rsidRPr="00D85ACF">
              <w:rPr>
                <w:rFonts w:ascii="Times New Roman" w:hAnsi="Times New Roman" w:cs="Times New Roman"/>
                <w:sz w:val="24"/>
                <w:szCs w:val="24"/>
              </w:rPr>
              <w:t>Isı Yalıtım Malzemeleri - Binalarda Kullanılan – Fabrikasyon Olarak İmal Edilen Mineral Yün (MW) Mamuller – Özellikler</w:t>
            </w:r>
          </w:p>
        </w:tc>
      </w:tr>
      <w:tr w:rsidR="000459F8" w:rsidRPr="000459F8" w:rsidTr="000459F8">
        <w:tc>
          <w:tcPr>
            <w:tcW w:w="1668" w:type="dxa"/>
          </w:tcPr>
          <w:p w:rsidR="000459F8" w:rsidRPr="00D85ACF" w:rsidRDefault="000459F8" w:rsidP="000459F8">
            <w:pPr>
              <w:rPr>
                <w:rFonts w:ascii="Times New Roman" w:hAnsi="Times New Roman" w:cs="Times New Roman"/>
                <w:sz w:val="24"/>
                <w:szCs w:val="24"/>
              </w:rPr>
            </w:pPr>
            <w:r w:rsidRPr="00D85ACF">
              <w:rPr>
                <w:rFonts w:ascii="Times New Roman" w:hAnsi="Times New Roman" w:cs="Times New Roman"/>
                <w:b/>
                <w:sz w:val="24"/>
                <w:szCs w:val="24"/>
              </w:rPr>
              <w:t xml:space="preserve">TS </w:t>
            </w:r>
            <w:hyperlink r:id="rId13" w:history="1">
              <w:r w:rsidRPr="00D85ACF">
                <w:rPr>
                  <w:rFonts w:ascii="Times New Roman" w:hAnsi="Times New Roman" w:cs="Times New Roman"/>
                  <w:b/>
                  <w:sz w:val="24"/>
                  <w:szCs w:val="24"/>
                </w:rPr>
                <w:t>EN 13163</w:t>
              </w:r>
              <w:r w:rsidRPr="00D85ACF">
                <w:rPr>
                  <w:rFonts w:ascii="Times New Roman" w:hAnsi="Times New Roman" w:cs="Times New Roman"/>
                  <w:b/>
                  <w:sz w:val="24"/>
                  <w:szCs w:val="24"/>
                </w:rPr>
                <w:tab/>
              </w:r>
            </w:hyperlink>
          </w:p>
        </w:tc>
        <w:tc>
          <w:tcPr>
            <w:tcW w:w="435" w:type="dxa"/>
          </w:tcPr>
          <w:p w:rsidR="000459F8" w:rsidRPr="00D85ACF" w:rsidRDefault="000459F8" w:rsidP="000459F8">
            <w:pPr>
              <w:rPr>
                <w:rFonts w:ascii="Times New Roman" w:hAnsi="Times New Roman" w:cs="Times New Roman"/>
                <w:b/>
                <w:sz w:val="24"/>
                <w:szCs w:val="24"/>
              </w:rPr>
            </w:pPr>
            <w:r w:rsidRPr="00D85ACF">
              <w:rPr>
                <w:rFonts w:ascii="Times New Roman" w:hAnsi="Times New Roman" w:cs="Times New Roman"/>
                <w:b/>
                <w:sz w:val="24"/>
                <w:szCs w:val="24"/>
              </w:rPr>
              <w:t>:</w:t>
            </w:r>
          </w:p>
        </w:tc>
        <w:tc>
          <w:tcPr>
            <w:tcW w:w="6510" w:type="dxa"/>
          </w:tcPr>
          <w:p w:rsidR="000459F8" w:rsidRPr="00D85ACF" w:rsidRDefault="000459F8" w:rsidP="000459F8">
            <w:pPr>
              <w:jc w:val="both"/>
              <w:rPr>
                <w:rFonts w:ascii="Times New Roman" w:hAnsi="Times New Roman" w:cs="Times New Roman"/>
                <w:sz w:val="24"/>
                <w:szCs w:val="24"/>
              </w:rPr>
            </w:pPr>
            <w:r w:rsidRPr="00D85ACF">
              <w:rPr>
                <w:rFonts w:ascii="Times New Roman" w:hAnsi="Times New Roman" w:cs="Times New Roman"/>
                <w:sz w:val="24"/>
                <w:szCs w:val="24"/>
              </w:rPr>
              <w:t xml:space="preserve">Isı Yalıtım Malzemeleri - Binalarda Kullanılan - Fabrikasyon Olarak İmal Edilen- Genleştirilmiş </w:t>
            </w:r>
            <w:r w:rsidR="002E7E8F" w:rsidRPr="00D85ACF">
              <w:rPr>
                <w:rFonts w:ascii="Times New Roman" w:hAnsi="Times New Roman" w:cs="Times New Roman"/>
                <w:sz w:val="24"/>
                <w:szCs w:val="24"/>
              </w:rPr>
              <w:t>Polistren</w:t>
            </w:r>
            <w:r w:rsidRPr="00D85ACF">
              <w:rPr>
                <w:rFonts w:ascii="Times New Roman" w:hAnsi="Times New Roman" w:cs="Times New Roman"/>
                <w:sz w:val="24"/>
                <w:szCs w:val="24"/>
              </w:rPr>
              <w:t xml:space="preserve"> Köpük- Özellikler</w:t>
            </w:r>
          </w:p>
        </w:tc>
      </w:tr>
      <w:tr w:rsidR="000459F8" w:rsidRPr="000459F8" w:rsidTr="000459F8">
        <w:tc>
          <w:tcPr>
            <w:tcW w:w="1668" w:type="dxa"/>
          </w:tcPr>
          <w:p w:rsidR="000459F8" w:rsidRPr="00D85ACF" w:rsidRDefault="000459F8" w:rsidP="000459F8">
            <w:pPr>
              <w:rPr>
                <w:rFonts w:ascii="Times New Roman" w:hAnsi="Times New Roman" w:cs="Times New Roman"/>
                <w:sz w:val="24"/>
                <w:szCs w:val="24"/>
              </w:rPr>
            </w:pPr>
            <w:r w:rsidRPr="00D85ACF">
              <w:rPr>
                <w:rFonts w:ascii="Times New Roman" w:hAnsi="Times New Roman" w:cs="Times New Roman"/>
                <w:b/>
                <w:sz w:val="24"/>
                <w:szCs w:val="24"/>
              </w:rPr>
              <w:t xml:space="preserve">TS </w:t>
            </w:r>
            <w:hyperlink r:id="rId14" w:history="1">
              <w:r w:rsidRPr="00D85ACF">
                <w:rPr>
                  <w:rFonts w:ascii="Times New Roman" w:hAnsi="Times New Roman" w:cs="Times New Roman"/>
                  <w:b/>
                  <w:sz w:val="24"/>
                  <w:szCs w:val="24"/>
                </w:rPr>
                <w:t>EN 13164</w:t>
              </w:r>
              <w:r w:rsidRPr="00D85ACF">
                <w:rPr>
                  <w:rFonts w:ascii="Times New Roman" w:hAnsi="Times New Roman" w:cs="Times New Roman"/>
                  <w:b/>
                  <w:sz w:val="24"/>
                  <w:szCs w:val="24"/>
                </w:rPr>
                <w:tab/>
              </w:r>
            </w:hyperlink>
          </w:p>
        </w:tc>
        <w:tc>
          <w:tcPr>
            <w:tcW w:w="435" w:type="dxa"/>
          </w:tcPr>
          <w:p w:rsidR="000459F8" w:rsidRPr="00D85ACF" w:rsidRDefault="000459F8" w:rsidP="000459F8">
            <w:pPr>
              <w:rPr>
                <w:rFonts w:ascii="Times New Roman" w:hAnsi="Times New Roman" w:cs="Times New Roman"/>
                <w:b/>
                <w:sz w:val="24"/>
                <w:szCs w:val="24"/>
              </w:rPr>
            </w:pPr>
            <w:r w:rsidRPr="00D85ACF">
              <w:rPr>
                <w:rFonts w:ascii="Times New Roman" w:hAnsi="Times New Roman" w:cs="Times New Roman"/>
                <w:b/>
                <w:sz w:val="24"/>
                <w:szCs w:val="24"/>
              </w:rPr>
              <w:t>:</w:t>
            </w:r>
          </w:p>
        </w:tc>
        <w:tc>
          <w:tcPr>
            <w:tcW w:w="6510" w:type="dxa"/>
          </w:tcPr>
          <w:p w:rsidR="000459F8" w:rsidRPr="00D85ACF" w:rsidRDefault="000459F8" w:rsidP="000459F8">
            <w:pPr>
              <w:jc w:val="both"/>
              <w:rPr>
                <w:rFonts w:ascii="Times New Roman" w:hAnsi="Times New Roman" w:cs="Times New Roman"/>
                <w:sz w:val="24"/>
                <w:szCs w:val="24"/>
              </w:rPr>
            </w:pPr>
            <w:r w:rsidRPr="00D85ACF">
              <w:rPr>
                <w:rFonts w:ascii="Times New Roman" w:hAnsi="Times New Roman" w:cs="Times New Roman"/>
                <w:sz w:val="24"/>
                <w:szCs w:val="24"/>
              </w:rPr>
              <w:t xml:space="preserve">Isı Yalıtım Malzemeleri - Binalarda Kullanılan -Fabrikasyon Olarak Ekstrüzyonla İmal Edilen </w:t>
            </w:r>
            <w:r w:rsidR="002E7E8F" w:rsidRPr="00D85ACF">
              <w:rPr>
                <w:rFonts w:ascii="Times New Roman" w:hAnsi="Times New Roman" w:cs="Times New Roman"/>
                <w:sz w:val="24"/>
                <w:szCs w:val="24"/>
              </w:rPr>
              <w:t>Polistren</w:t>
            </w:r>
            <w:r w:rsidRPr="00D85ACF">
              <w:rPr>
                <w:rFonts w:ascii="Times New Roman" w:hAnsi="Times New Roman" w:cs="Times New Roman"/>
                <w:sz w:val="24"/>
                <w:szCs w:val="24"/>
              </w:rPr>
              <w:t xml:space="preserve"> Köpük (XPS)- Özellikler</w:t>
            </w:r>
          </w:p>
        </w:tc>
      </w:tr>
      <w:tr w:rsidR="000459F8" w:rsidRPr="000459F8" w:rsidTr="000459F8">
        <w:tc>
          <w:tcPr>
            <w:tcW w:w="1668" w:type="dxa"/>
          </w:tcPr>
          <w:p w:rsidR="000459F8" w:rsidRPr="00D85ACF" w:rsidRDefault="000459F8" w:rsidP="000459F8">
            <w:pPr>
              <w:rPr>
                <w:rFonts w:ascii="Times New Roman" w:hAnsi="Times New Roman" w:cs="Times New Roman"/>
                <w:sz w:val="24"/>
                <w:szCs w:val="24"/>
              </w:rPr>
            </w:pPr>
            <w:r w:rsidRPr="00D85ACF">
              <w:rPr>
                <w:rFonts w:ascii="Times New Roman" w:hAnsi="Times New Roman" w:cs="Times New Roman"/>
                <w:b/>
                <w:sz w:val="24"/>
                <w:szCs w:val="24"/>
              </w:rPr>
              <w:t>TS EN 998-1</w:t>
            </w:r>
          </w:p>
        </w:tc>
        <w:tc>
          <w:tcPr>
            <w:tcW w:w="435" w:type="dxa"/>
          </w:tcPr>
          <w:p w:rsidR="000459F8" w:rsidRPr="00D85ACF" w:rsidRDefault="000459F8" w:rsidP="000459F8">
            <w:pPr>
              <w:rPr>
                <w:rFonts w:ascii="Times New Roman" w:hAnsi="Times New Roman" w:cs="Times New Roman"/>
                <w:b/>
                <w:sz w:val="24"/>
                <w:szCs w:val="24"/>
              </w:rPr>
            </w:pPr>
            <w:r w:rsidRPr="00D85ACF">
              <w:rPr>
                <w:rFonts w:ascii="Times New Roman" w:hAnsi="Times New Roman" w:cs="Times New Roman"/>
                <w:b/>
                <w:sz w:val="24"/>
                <w:szCs w:val="24"/>
              </w:rPr>
              <w:t>:</w:t>
            </w:r>
          </w:p>
        </w:tc>
        <w:tc>
          <w:tcPr>
            <w:tcW w:w="6510" w:type="dxa"/>
          </w:tcPr>
          <w:p w:rsidR="000459F8" w:rsidRPr="00D85ACF" w:rsidRDefault="000459F8" w:rsidP="000459F8">
            <w:pPr>
              <w:jc w:val="both"/>
              <w:rPr>
                <w:rFonts w:ascii="Times New Roman" w:hAnsi="Times New Roman" w:cs="Times New Roman"/>
                <w:sz w:val="24"/>
                <w:szCs w:val="24"/>
              </w:rPr>
            </w:pPr>
            <w:r w:rsidRPr="00D85ACF">
              <w:rPr>
                <w:rFonts w:ascii="Times New Roman" w:hAnsi="Times New Roman" w:cs="Times New Roman"/>
                <w:sz w:val="24"/>
                <w:szCs w:val="24"/>
              </w:rPr>
              <w:t>Kagir harcı-Özellikler-Bölüm 1: Kaba ve ince sıva harcı</w:t>
            </w:r>
          </w:p>
        </w:tc>
      </w:tr>
      <w:tr w:rsidR="000459F8" w:rsidRPr="000459F8" w:rsidTr="000459F8">
        <w:tc>
          <w:tcPr>
            <w:tcW w:w="1668" w:type="dxa"/>
          </w:tcPr>
          <w:p w:rsidR="000459F8" w:rsidRPr="00D85ACF" w:rsidRDefault="000459F8" w:rsidP="000459F8">
            <w:pPr>
              <w:rPr>
                <w:rFonts w:ascii="Times New Roman" w:hAnsi="Times New Roman" w:cs="Times New Roman"/>
                <w:sz w:val="24"/>
                <w:szCs w:val="24"/>
              </w:rPr>
            </w:pPr>
            <w:r w:rsidRPr="00D85ACF">
              <w:rPr>
                <w:rFonts w:ascii="Times New Roman" w:hAnsi="Times New Roman" w:cs="Times New Roman"/>
                <w:b/>
                <w:sz w:val="24"/>
                <w:szCs w:val="24"/>
              </w:rPr>
              <w:t>TS 13687</w:t>
            </w:r>
          </w:p>
        </w:tc>
        <w:tc>
          <w:tcPr>
            <w:tcW w:w="435" w:type="dxa"/>
          </w:tcPr>
          <w:p w:rsidR="000459F8" w:rsidRPr="00D85ACF" w:rsidRDefault="000459F8" w:rsidP="000459F8">
            <w:pPr>
              <w:rPr>
                <w:rFonts w:ascii="Times New Roman" w:hAnsi="Times New Roman" w:cs="Times New Roman"/>
                <w:b/>
                <w:sz w:val="24"/>
                <w:szCs w:val="24"/>
              </w:rPr>
            </w:pPr>
            <w:r w:rsidRPr="00D85ACF">
              <w:rPr>
                <w:rFonts w:ascii="Times New Roman" w:hAnsi="Times New Roman" w:cs="Times New Roman"/>
                <w:b/>
                <w:sz w:val="24"/>
                <w:szCs w:val="24"/>
              </w:rPr>
              <w:t>:</w:t>
            </w:r>
          </w:p>
        </w:tc>
        <w:tc>
          <w:tcPr>
            <w:tcW w:w="6510" w:type="dxa"/>
          </w:tcPr>
          <w:p w:rsidR="000459F8" w:rsidRPr="00D85ACF" w:rsidRDefault="000459F8" w:rsidP="000459F8">
            <w:pPr>
              <w:jc w:val="both"/>
              <w:rPr>
                <w:rFonts w:ascii="Times New Roman" w:hAnsi="Times New Roman" w:cs="Times New Roman"/>
                <w:sz w:val="24"/>
                <w:szCs w:val="24"/>
              </w:rPr>
            </w:pPr>
            <w:r w:rsidRPr="00D85ACF">
              <w:rPr>
                <w:rFonts w:ascii="Times New Roman" w:hAnsi="Times New Roman" w:cs="Times New Roman"/>
                <w:sz w:val="24"/>
                <w:szCs w:val="24"/>
              </w:rPr>
              <w:t>Çimento esaslı sıva- Isı yalıtım levhası için</w:t>
            </w:r>
          </w:p>
        </w:tc>
      </w:tr>
      <w:tr w:rsidR="000459F8" w:rsidRPr="000459F8" w:rsidTr="000459F8">
        <w:tc>
          <w:tcPr>
            <w:tcW w:w="1668" w:type="dxa"/>
          </w:tcPr>
          <w:p w:rsidR="000459F8" w:rsidRPr="00D85ACF" w:rsidRDefault="000459F8" w:rsidP="000459F8">
            <w:pPr>
              <w:rPr>
                <w:rFonts w:ascii="Times New Roman" w:hAnsi="Times New Roman" w:cs="Times New Roman"/>
                <w:sz w:val="24"/>
                <w:szCs w:val="24"/>
              </w:rPr>
            </w:pPr>
            <w:r w:rsidRPr="00D85ACF">
              <w:rPr>
                <w:rFonts w:ascii="Times New Roman" w:hAnsi="Times New Roman" w:cs="Times New Roman"/>
                <w:b/>
                <w:sz w:val="24"/>
                <w:szCs w:val="24"/>
              </w:rPr>
              <w:t>TS 13566</w:t>
            </w:r>
          </w:p>
        </w:tc>
        <w:tc>
          <w:tcPr>
            <w:tcW w:w="435" w:type="dxa"/>
          </w:tcPr>
          <w:p w:rsidR="000459F8" w:rsidRPr="00D85ACF" w:rsidRDefault="000459F8" w:rsidP="000459F8">
            <w:pPr>
              <w:rPr>
                <w:rFonts w:ascii="Times New Roman" w:hAnsi="Times New Roman" w:cs="Times New Roman"/>
                <w:b/>
                <w:sz w:val="24"/>
                <w:szCs w:val="24"/>
              </w:rPr>
            </w:pPr>
            <w:r w:rsidRPr="00D85ACF">
              <w:rPr>
                <w:rFonts w:ascii="Times New Roman" w:hAnsi="Times New Roman" w:cs="Times New Roman"/>
                <w:b/>
                <w:sz w:val="24"/>
                <w:szCs w:val="24"/>
              </w:rPr>
              <w:t>:</w:t>
            </w:r>
          </w:p>
        </w:tc>
        <w:tc>
          <w:tcPr>
            <w:tcW w:w="6510" w:type="dxa"/>
          </w:tcPr>
          <w:p w:rsidR="000459F8" w:rsidRPr="00D85ACF" w:rsidRDefault="000459F8" w:rsidP="000459F8">
            <w:pPr>
              <w:jc w:val="both"/>
              <w:rPr>
                <w:rFonts w:ascii="Times New Roman" w:hAnsi="Times New Roman" w:cs="Times New Roman"/>
                <w:sz w:val="24"/>
                <w:szCs w:val="24"/>
              </w:rPr>
            </w:pPr>
            <w:r w:rsidRPr="00D85ACF">
              <w:rPr>
                <w:rFonts w:ascii="Times New Roman" w:hAnsi="Times New Roman" w:cs="Times New Roman"/>
                <w:sz w:val="24"/>
                <w:szCs w:val="24"/>
              </w:rPr>
              <w:t>Çimento esaslı yapıştırıcılar- Isı yalıtım levhası için</w:t>
            </w:r>
          </w:p>
        </w:tc>
      </w:tr>
      <w:tr w:rsidR="000459F8" w:rsidRPr="000459F8" w:rsidTr="000459F8">
        <w:tc>
          <w:tcPr>
            <w:tcW w:w="1668" w:type="dxa"/>
          </w:tcPr>
          <w:p w:rsidR="000459F8" w:rsidRPr="00D85ACF" w:rsidRDefault="000459F8" w:rsidP="000459F8">
            <w:pPr>
              <w:rPr>
                <w:rFonts w:ascii="Times New Roman" w:hAnsi="Times New Roman" w:cs="Times New Roman"/>
                <w:sz w:val="24"/>
                <w:szCs w:val="24"/>
              </w:rPr>
            </w:pPr>
            <w:r w:rsidRPr="00D85ACF">
              <w:rPr>
                <w:rFonts w:ascii="Times New Roman" w:hAnsi="Times New Roman" w:cs="Times New Roman"/>
                <w:b/>
                <w:sz w:val="24"/>
                <w:szCs w:val="24"/>
              </w:rPr>
              <w:t>TS 13729</w:t>
            </w:r>
          </w:p>
        </w:tc>
        <w:tc>
          <w:tcPr>
            <w:tcW w:w="435" w:type="dxa"/>
          </w:tcPr>
          <w:p w:rsidR="000459F8" w:rsidRPr="00D85ACF" w:rsidRDefault="000459F8" w:rsidP="000459F8">
            <w:pPr>
              <w:rPr>
                <w:rFonts w:ascii="Times New Roman" w:hAnsi="Times New Roman" w:cs="Times New Roman"/>
                <w:b/>
                <w:sz w:val="24"/>
                <w:szCs w:val="24"/>
              </w:rPr>
            </w:pPr>
            <w:r w:rsidRPr="00D85ACF">
              <w:rPr>
                <w:rFonts w:ascii="Times New Roman" w:hAnsi="Times New Roman" w:cs="Times New Roman"/>
                <w:b/>
                <w:sz w:val="24"/>
                <w:szCs w:val="24"/>
              </w:rPr>
              <w:t>:</w:t>
            </w:r>
          </w:p>
        </w:tc>
        <w:tc>
          <w:tcPr>
            <w:tcW w:w="6510" w:type="dxa"/>
          </w:tcPr>
          <w:p w:rsidR="000459F8" w:rsidRPr="00D85ACF" w:rsidRDefault="000459F8" w:rsidP="000459F8">
            <w:pPr>
              <w:jc w:val="both"/>
              <w:rPr>
                <w:rFonts w:ascii="Times New Roman" w:hAnsi="Times New Roman" w:cs="Times New Roman"/>
                <w:sz w:val="24"/>
                <w:szCs w:val="24"/>
              </w:rPr>
            </w:pPr>
            <w:r w:rsidRPr="00D85ACF">
              <w:rPr>
                <w:rFonts w:ascii="Times New Roman" w:hAnsi="Times New Roman" w:cs="Times New Roman"/>
                <w:sz w:val="24"/>
                <w:szCs w:val="24"/>
              </w:rPr>
              <w:t>Binalar İçin Isı Yalıtım Mamulleri - Gazbeton Isı Yalıtım Levhası-Özellikler</w:t>
            </w:r>
          </w:p>
        </w:tc>
      </w:tr>
    </w:tbl>
    <w:p w:rsidR="000459F8" w:rsidRPr="000459F8" w:rsidRDefault="000459F8" w:rsidP="000459F8">
      <w:pPr>
        <w:spacing w:after="0"/>
        <w:rPr>
          <w:rFonts w:ascii="Times New Roman" w:hAnsi="Times New Roman" w:cs="Times New Roman"/>
          <w:sz w:val="24"/>
          <w:szCs w:val="24"/>
        </w:rPr>
      </w:pPr>
      <w:r w:rsidRPr="000459F8">
        <w:rPr>
          <w:rFonts w:ascii="Times New Roman" w:hAnsi="Times New Roman" w:cs="Times New Roman"/>
          <w:b/>
          <w:sz w:val="24"/>
          <w:szCs w:val="24"/>
        </w:rPr>
        <w:tab/>
        <w:t xml:space="preserve"> </w:t>
      </w:r>
    </w:p>
    <w:p w:rsidR="000459F8" w:rsidRPr="000459F8" w:rsidRDefault="000459F8" w:rsidP="000459F8">
      <w:pPr>
        <w:spacing w:after="0"/>
        <w:rPr>
          <w:rFonts w:ascii="Times New Roman" w:hAnsi="Times New Roman" w:cs="Times New Roman"/>
          <w:sz w:val="24"/>
          <w:szCs w:val="24"/>
        </w:rPr>
      </w:pPr>
    </w:p>
    <w:p w:rsidR="001F2758" w:rsidRDefault="001F2758" w:rsidP="002644C1">
      <w:pPr>
        <w:tabs>
          <w:tab w:val="left" w:pos="3404"/>
        </w:tabs>
        <w:rPr>
          <w:rFonts w:ascii="Times New Roman" w:hAnsi="Times New Roman" w:cs="Times New Roman"/>
          <w:sz w:val="24"/>
          <w:szCs w:val="24"/>
        </w:rPr>
      </w:pPr>
    </w:p>
    <w:p w:rsidR="001F2758" w:rsidRPr="001F2758" w:rsidRDefault="001F2758" w:rsidP="001F2758">
      <w:pPr>
        <w:rPr>
          <w:rFonts w:ascii="Times New Roman" w:hAnsi="Times New Roman" w:cs="Times New Roman"/>
          <w:sz w:val="24"/>
          <w:szCs w:val="24"/>
        </w:rPr>
      </w:pPr>
    </w:p>
    <w:p w:rsidR="001F2758" w:rsidRPr="001F2758" w:rsidRDefault="001F2758" w:rsidP="001F2758">
      <w:pPr>
        <w:rPr>
          <w:rFonts w:ascii="Times New Roman" w:hAnsi="Times New Roman" w:cs="Times New Roman"/>
          <w:sz w:val="24"/>
          <w:szCs w:val="24"/>
        </w:rPr>
      </w:pPr>
    </w:p>
    <w:p w:rsidR="001F2758" w:rsidRPr="001F2758" w:rsidRDefault="001F2758" w:rsidP="001F2758">
      <w:pPr>
        <w:rPr>
          <w:rFonts w:ascii="Times New Roman" w:hAnsi="Times New Roman" w:cs="Times New Roman"/>
          <w:sz w:val="24"/>
          <w:szCs w:val="24"/>
        </w:rPr>
      </w:pPr>
    </w:p>
    <w:p w:rsidR="001F2758" w:rsidRPr="001F2758" w:rsidRDefault="001F2758" w:rsidP="001F2758">
      <w:pPr>
        <w:rPr>
          <w:rFonts w:ascii="Times New Roman" w:hAnsi="Times New Roman" w:cs="Times New Roman"/>
          <w:sz w:val="24"/>
          <w:szCs w:val="24"/>
        </w:rPr>
      </w:pPr>
    </w:p>
    <w:p w:rsidR="001F2758" w:rsidRPr="001F2758" w:rsidRDefault="001F2758" w:rsidP="001F2758">
      <w:pPr>
        <w:rPr>
          <w:rFonts w:ascii="Times New Roman" w:hAnsi="Times New Roman" w:cs="Times New Roman"/>
          <w:sz w:val="24"/>
          <w:szCs w:val="24"/>
        </w:rPr>
      </w:pPr>
    </w:p>
    <w:p w:rsidR="001F2758" w:rsidRPr="001F2758" w:rsidRDefault="001F2758" w:rsidP="001F2758">
      <w:pPr>
        <w:rPr>
          <w:rFonts w:ascii="Times New Roman" w:hAnsi="Times New Roman" w:cs="Times New Roman"/>
          <w:sz w:val="24"/>
          <w:szCs w:val="24"/>
        </w:rPr>
      </w:pPr>
    </w:p>
    <w:p w:rsidR="001F2758" w:rsidRPr="001F2758" w:rsidRDefault="001F2758" w:rsidP="001F2758">
      <w:pPr>
        <w:rPr>
          <w:rFonts w:ascii="Times New Roman" w:hAnsi="Times New Roman" w:cs="Times New Roman"/>
          <w:sz w:val="24"/>
          <w:szCs w:val="24"/>
        </w:rPr>
      </w:pPr>
    </w:p>
    <w:p w:rsidR="001F2758" w:rsidRPr="001F2758" w:rsidRDefault="001F2758" w:rsidP="001F2758">
      <w:pPr>
        <w:rPr>
          <w:rFonts w:ascii="Times New Roman" w:hAnsi="Times New Roman" w:cs="Times New Roman"/>
          <w:sz w:val="24"/>
          <w:szCs w:val="24"/>
        </w:rPr>
      </w:pPr>
    </w:p>
    <w:p w:rsidR="001F2758" w:rsidRPr="001F2758" w:rsidRDefault="001F2758" w:rsidP="001F2758">
      <w:pPr>
        <w:rPr>
          <w:rFonts w:ascii="Times New Roman" w:hAnsi="Times New Roman" w:cs="Times New Roman"/>
          <w:sz w:val="24"/>
          <w:szCs w:val="24"/>
        </w:rPr>
      </w:pPr>
    </w:p>
    <w:p w:rsidR="00677D7C" w:rsidRPr="00677D7C" w:rsidRDefault="001F2758" w:rsidP="00677D7C">
      <w:pPr>
        <w:pStyle w:val="Balk2"/>
        <w:numPr>
          <w:ilvl w:val="1"/>
          <w:numId w:val="12"/>
        </w:numPr>
        <w:rPr>
          <w:color w:val="FF0000"/>
        </w:rPr>
      </w:pPr>
      <w:bookmarkStart w:id="210" w:name="_Toc505861455"/>
      <w:bookmarkStart w:id="211" w:name="_Toc505268888"/>
      <w:bookmarkStart w:id="212" w:name="_Toc505268978"/>
      <w:bookmarkStart w:id="213" w:name="_Toc505605682"/>
      <w:r w:rsidRPr="001F2758">
        <w:t>Döşemeler</w:t>
      </w:r>
      <w:r w:rsidR="00677D7C">
        <w:t xml:space="preserve">de </w:t>
      </w:r>
      <w:r w:rsidRPr="001F2758">
        <w:t>Isı Yalıtımı İşleri</w:t>
      </w:r>
      <w:bookmarkEnd w:id="210"/>
      <w:r w:rsidRPr="001F2758">
        <w:t xml:space="preserve"> </w:t>
      </w:r>
    </w:p>
    <w:p w:rsidR="001F2758" w:rsidRPr="00677D7C" w:rsidRDefault="00677D7C" w:rsidP="00677D7C">
      <w:pPr>
        <w:pStyle w:val="Balk3"/>
        <w:numPr>
          <w:ilvl w:val="2"/>
          <w:numId w:val="12"/>
        </w:numPr>
        <w:ind w:left="1134" w:hanging="1134"/>
        <w:rPr>
          <w:color w:val="FF0000"/>
        </w:rPr>
      </w:pPr>
      <w:bookmarkStart w:id="214" w:name="_Toc505861456"/>
      <w:r>
        <w:t>Toprak Temaslı v</w:t>
      </w:r>
      <w:r w:rsidRPr="001F2758">
        <w:t xml:space="preserve">e Ara Kat Döşemelerin Isı Yalıtımı İşleri Genel </w:t>
      </w:r>
      <w:r w:rsidR="001F2758" w:rsidRPr="001F2758">
        <w:t>Teknik Şartnamesi</w:t>
      </w:r>
      <w:bookmarkEnd w:id="211"/>
      <w:bookmarkEnd w:id="212"/>
      <w:bookmarkEnd w:id="213"/>
      <w:bookmarkEnd w:id="214"/>
      <w:r w:rsidR="001F2758" w:rsidRPr="001F2758">
        <w:t xml:space="preserve"> </w:t>
      </w:r>
    </w:p>
    <w:p w:rsidR="001F2758" w:rsidRPr="001F2758" w:rsidRDefault="001F2758" w:rsidP="001F2758">
      <w:pPr>
        <w:pStyle w:val="Balk4"/>
        <w:numPr>
          <w:ilvl w:val="3"/>
          <w:numId w:val="12"/>
        </w:numPr>
      </w:pPr>
      <w:bookmarkStart w:id="215" w:name="_Toc505268979"/>
      <w:bookmarkStart w:id="216" w:name="_Toc505605683"/>
      <w:bookmarkStart w:id="217" w:name="_Toc505861457"/>
      <w:r w:rsidRPr="001F2758">
        <w:t>Kapsam</w:t>
      </w:r>
      <w:bookmarkEnd w:id="215"/>
      <w:bookmarkEnd w:id="216"/>
      <w:bookmarkEnd w:id="217"/>
    </w:p>
    <w:p w:rsidR="001F2758" w:rsidRPr="001F2758" w:rsidRDefault="001F2758" w:rsidP="001F2758">
      <w:pPr>
        <w:spacing w:before="160" w:after="0"/>
        <w:rPr>
          <w:rFonts w:ascii="Times New Roman" w:hAnsi="Times New Roman" w:cs="Times New Roman"/>
          <w:sz w:val="24"/>
          <w:szCs w:val="24"/>
        </w:rPr>
      </w:pPr>
      <w:r w:rsidRPr="001F2758">
        <w:rPr>
          <w:rFonts w:ascii="Times New Roman" w:hAnsi="Times New Roman" w:cs="Times New Roman"/>
          <w:sz w:val="24"/>
          <w:szCs w:val="24"/>
        </w:rPr>
        <w:t>Ara kat ve toprağa basan döşemelerde yapılan ısı yalıtımı uygulama esaslarını kapsar.</w:t>
      </w:r>
    </w:p>
    <w:p w:rsidR="001F2758" w:rsidRPr="001F2758" w:rsidRDefault="001F2758" w:rsidP="001F2758">
      <w:pPr>
        <w:pStyle w:val="Balk4"/>
        <w:numPr>
          <w:ilvl w:val="3"/>
          <w:numId w:val="12"/>
        </w:numPr>
      </w:pPr>
      <w:bookmarkStart w:id="218" w:name="_Toc505268980"/>
      <w:bookmarkStart w:id="219" w:name="_Toc505605684"/>
      <w:bookmarkStart w:id="220" w:name="_Toc505861458"/>
      <w:r w:rsidRPr="001F2758">
        <w:t>Tanım</w:t>
      </w:r>
      <w:bookmarkEnd w:id="218"/>
      <w:bookmarkEnd w:id="219"/>
      <w:bookmarkEnd w:id="220"/>
    </w:p>
    <w:p w:rsidR="001F2758" w:rsidRPr="001F2758" w:rsidRDefault="001F2758" w:rsidP="001F2758">
      <w:pPr>
        <w:spacing w:before="160" w:after="0"/>
        <w:jc w:val="both"/>
        <w:rPr>
          <w:rFonts w:ascii="Times New Roman" w:hAnsi="Times New Roman" w:cs="Times New Roman"/>
          <w:sz w:val="24"/>
          <w:szCs w:val="24"/>
        </w:rPr>
      </w:pPr>
      <w:r w:rsidRPr="001F2758">
        <w:rPr>
          <w:rFonts w:ascii="Times New Roman" w:hAnsi="Times New Roman" w:cs="Times New Roman"/>
          <w:sz w:val="24"/>
          <w:szCs w:val="24"/>
        </w:rPr>
        <w:t>Genel olarak yüzer döşeme uygulamalarında döşemelerin üzerine ısı yalıtım malzemeleri serilir ve süpürgelik hizasına kadar duvarlara döndürülerek insanların üzerinde hareket edecekleri döşemelerin duvarlar ile teması kesilmesi sağlanır. Böylelikle döşemenin yalıtım malzemelerinden oluşan bir nevi havuzun içerisine alınması sağlanır. Üzerinde yürünen döşeme kaplamasının duvar elemanları ile herhangi bir bağlantısı olmadığından bu sistemlere “</w:t>
      </w:r>
      <w:r w:rsidRPr="001F2758">
        <w:rPr>
          <w:rFonts w:ascii="Times New Roman" w:hAnsi="Times New Roman" w:cs="Times New Roman"/>
          <w:i/>
          <w:sz w:val="24"/>
          <w:szCs w:val="24"/>
        </w:rPr>
        <w:t>yüzer döşeme</w:t>
      </w:r>
      <w:r w:rsidRPr="001F2758">
        <w:rPr>
          <w:rFonts w:ascii="Times New Roman" w:hAnsi="Times New Roman" w:cs="Times New Roman"/>
          <w:sz w:val="24"/>
          <w:szCs w:val="24"/>
        </w:rPr>
        <w:t xml:space="preserve">” adı verilir. </w:t>
      </w:r>
    </w:p>
    <w:p w:rsidR="001F2758" w:rsidRPr="001F2758" w:rsidRDefault="001F2758" w:rsidP="001F2758">
      <w:pPr>
        <w:spacing w:before="160" w:after="0"/>
        <w:jc w:val="both"/>
        <w:rPr>
          <w:rFonts w:ascii="Times New Roman" w:hAnsi="Times New Roman" w:cs="Times New Roman"/>
          <w:b/>
          <w:strike/>
          <w:color w:val="FF0000"/>
          <w:sz w:val="24"/>
          <w:szCs w:val="24"/>
        </w:rPr>
      </w:pPr>
      <w:r w:rsidRPr="001F2758">
        <w:rPr>
          <w:rFonts w:ascii="Times New Roman" w:hAnsi="Times New Roman" w:cs="Times New Roman"/>
          <w:sz w:val="24"/>
          <w:szCs w:val="24"/>
        </w:rPr>
        <w:t>Kat arası ve toprağa basan döşemelerde yapılan ısı yalıtımı uygulamalarında kullanılan ısı yalıtım malzemelerinin yük taşıma kapasitesinin sınırlı olması durumunda “</w:t>
      </w:r>
      <w:r w:rsidRPr="001F2758">
        <w:rPr>
          <w:rFonts w:ascii="Times New Roman" w:hAnsi="Times New Roman" w:cs="Times New Roman"/>
          <w:i/>
          <w:sz w:val="24"/>
          <w:szCs w:val="24"/>
        </w:rPr>
        <w:t xml:space="preserve">latalı </w:t>
      </w:r>
      <w:r w:rsidRPr="001F2758">
        <w:rPr>
          <w:rFonts w:ascii="Times New Roman" w:hAnsi="Times New Roman" w:cs="Times New Roman"/>
          <w:i/>
          <w:sz w:val="24"/>
          <w:szCs w:val="24"/>
        </w:rPr>
        <w:lastRenderedPageBreak/>
        <w:t>uygulamalar</w:t>
      </w:r>
      <w:r w:rsidRPr="001F2758">
        <w:rPr>
          <w:rFonts w:ascii="Times New Roman" w:hAnsi="Times New Roman" w:cs="Times New Roman"/>
          <w:sz w:val="24"/>
          <w:szCs w:val="24"/>
        </w:rPr>
        <w:t xml:space="preserve">” tercih edilir. Gerek yüzer döşemeler gerekse de latalı uygulamalar yeni ve mevcut binalarda uygulanabilir. </w:t>
      </w:r>
    </w:p>
    <w:p w:rsidR="001F2758" w:rsidRDefault="001F2758" w:rsidP="001F2758">
      <w:pPr>
        <w:pStyle w:val="Balk5"/>
        <w:numPr>
          <w:ilvl w:val="4"/>
          <w:numId w:val="12"/>
        </w:numPr>
      </w:pPr>
      <w:r w:rsidRPr="001F2758">
        <w:t xml:space="preserve"> </w:t>
      </w:r>
      <w:bookmarkStart w:id="221" w:name="_Toc505268981"/>
      <w:bookmarkStart w:id="222" w:name="_Toc505605685"/>
      <w:bookmarkStart w:id="223" w:name="_Toc505861459"/>
      <w:r w:rsidRPr="001F2758">
        <w:t>EPS Isı Yalıtım Levhaları:</w:t>
      </w:r>
      <w:bookmarkEnd w:id="221"/>
      <w:bookmarkEnd w:id="222"/>
      <w:bookmarkEnd w:id="223"/>
      <w:r w:rsidRPr="001F2758">
        <w:t xml:space="preserve"> </w:t>
      </w:r>
    </w:p>
    <w:p w:rsidR="001F2758" w:rsidRPr="001F2758" w:rsidRDefault="001F2758" w:rsidP="001F2758">
      <w:pPr>
        <w:spacing w:before="160" w:after="0"/>
        <w:jc w:val="both"/>
        <w:rPr>
          <w:rFonts w:ascii="Times New Roman" w:hAnsi="Times New Roman" w:cs="Times New Roman"/>
          <w:b/>
          <w:strike/>
          <w:color w:val="FF0000"/>
          <w:sz w:val="24"/>
          <w:szCs w:val="24"/>
        </w:rPr>
      </w:pPr>
      <w:r w:rsidRPr="001F2758">
        <w:rPr>
          <w:rFonts w:ascii="Times New Roman" w:hAnsi="Times New Roman" w:cs="Times New Roman"/>
          <w:sz w:val="24"/>
          <w:szCs w:val="24"/>
        </w:rPr>
        <w:t>TS EN 13163 standardına göre üretilmiş</w:t>
      </w:r>
      <w:r w:rsidRPr="001F2758">
        <w:rPr>
          <w:rFonts w:ascii="Times New Roman" w:hAnsi="Times New Roman" w:cs="Times New Roman"/>
          <w:b/>
          <w:sz w:val="24"/>
          <w:szCs w:val="24"/>
        </w:rPr>
        <w:t xml:space="preserve"> </w:t>
      </w:r>
      <w:r w:rsidRPr="001F2758">
        <w:rPr>
          <w:rFonts w:ascii="Times New Roman" w:hAnsi="Times New Roman" w:cs="Times New Roman"/>
          <w:sz w:val="24"/>
          <w:szCs w:val="24"/>
        </w:rPr>
        <w:t>CE işaretine sahip ve TS 825’e göre uygun kalınlıkta genleştirilmiş (ekspande) polistren köpük levhalar.</w:t>
      </w:r>
    </w:p>
    <w:p w:rsidR="001F2758" w:rsidRPr="001F2758" w:rsidRDefault="001F2758" w:rsidP="001F2758">
      <w:pPr>
        <w:pStyle w:val="Balk5"/>
        <w:numPr>
          <w:ilvl w:val="4"/>
          <w:numId w:val="12"/>
        </w:numPr>
        <w:ind w:left="1134" w:hanging="1134"/>
      </w:pPr>
      <w:bookmarkStart w:id="224" w:name="_Toc505268982"/>
      <w:bookmarkStart w:id="225" w:name="_Toc505605686"/>
      <w:bookmarkStart w:id="226" w:name="_Toc505861460"/>
      <w:r w:rsidRPr="001F2758">
        <w:t>XPS Isı Yalıtım Levhaları:</w:t>
      </w:r>
      <w:bookmarkEnd w:id="224"/>
      <w:bookmarkEnd w:id="225"/>
      <w:bookmarkEnd w:id="226"/>
      <w:r w:rsidRPr="001F2758">
        <w:t xml:space="preserve"> </w:t>
      </w:r>
    </w:p>
    <w:p w:rsidR="001F2758" w:rsidRPr="001F2758" w:rsidRDefault="001F2758" w:rsidP="001F2758">
      <w:pPr>
        <w:spacing w:before="160" w:after="0" w:line="240" w:lineRule="auto"/>
        <w:jc w:val="both"/>
        <w:rPr>
          <w:rFonts w:ascii="Times New Roman" w:eastAsia="Times New Roman" w:hAnsi="Times New Roman" w:cs="Times New Roman"/>
          <w:b/>
          <w:bCs/>
          <w:sz w:val="24"/>
          <w:szCs w:val="24"/>
        </w:rPr>
      </w:pPr>
      <w:r w:rsidRPr="001F2758">
        <w:rPr>
          <w:rFonts w:ascii="Times New Roman" w:hAnsi="Times New Roman" w:cs="Times New Roman"/>
          <w:sz w:val="24"/>
          <w:szCs w:val="24"/>
        </w:rPr>
        <w:t>TS EN 13164 standardına göre üretilmiş CE işaretine sahip ve TS 825’e göre uygun kalınlıkta haddelenmiş (ekstrüde) polistren köpük levhalar.</w:t>
      </w:r>
    </w:p>
    <w:p w:rsidR="001F2758" w:rsidRPr="001F2758" w:rsidRDefault="001F2758" w:rsidP="001F2758">
      <w:pPr>
        <w:pStyle w:val="Balk5"/>
        <w:numPr>
          <w:ilvl w:val="4"/>
          <w:numId w:val="12"/>
        </w:numPr>
        <w:ind w:left="1134" w:hanging="1134"/>
      </w:pPr>
      <w:bookmarkStart w:id="227" w:name="_Toc505268983"/>
      <w:bookmarkStart w:id="228" w:name="_Toc505605687"/>
      <w:bookmarkStart w:id="229" w:name="_Toc505861461"/>
      <w:r w:rsidRPr="001F2758">
        <w:t>Taşyünü Isı Yalıtım Levhaları:</w:t>
      </w:r>
      <w:bookmarkEnd w:id="227"/>
      <w:bookmarkEnd w:id="228"/>
      <w:bookmarkEnd w:id="229"/>
      <w:r w:rsidRPr="001F2758">
        <w:t xml:space="preserve"> </w:t>
      </w:r>
    </w:p>
    <w:p w:rsidR="001F2758" w:rsidRPr="001F2758" w:rsidRDefault="001F2758" w:rsidP="001F2758">
      <w:pPr>
        <w:spacing w:before="160" w:after="0"/>
        <w:jc w:val="both"/>
        <w:rPr>
          <w:rFonts w:ascii="Times New Roman" w:hAnsi="Times New Roman" w:cs="Times New Roman"/>
          <w:sz w:val="24"/>
          <w:szCs w:val="24"/>
        </w:rPr>
      </w:pPr>
      <w:r w:rsidRPr="001F2758">
        <w:rPr>
          <w:rFonts w:ascii="Times New Roman" w:hAnsi="Times New Roman" w:cs="Times New Roman"/>
          <w:sz w:val="24"/>
          <w:szCs w:val="24"/>
        </w:rPr>
        <w:t>TS EN 13162 standardına göre üretilmiş</w:t>
      </w:r>
      <w:r w:rsidRPr="001F2758">
        <w:rPr>
          <w:rFonts w:ascii="Times New Roman" w:hAnsi="Times New Roman" w:cs="Times New Roman"/>
          <w:b/>
          <w:sz w:val="24"/>
          <w:szCs w:val="24"/>
        </w:rPr>
        <w:t xml:space="preserve"> </w:t>
      </w:r>
      <w:r w:rsidRPr="001F2758">
        <w:rPr>
          <w:rFonts w:ascii="Times New Roman" w:hAnsi="Times New Roman" w:cs="Times New Roman"/>
          <w:sz w:val="24"/>
          <w:szCs w:val="24"/>
        </w:rPr>
        <w:t>CE işaretine sahip ve TS 825’e göre uygun kalınlıkta Camyünü/Taşyünü levhalar.</w:t>
      </w:r>
    </w:p>
    <w:p w:rsidR="001F2758" w:rsidRPr="001F2758" w:rsidRDefault="001F2758" w:rsidP="001F2758">
      <w:pPr>
        <w:pStyle w:val="Balk5"/>
        <w:numPr>
          <w:ilvl w:val="4"/>
          <w:numId w:val="12"/>
        </w:numPr>
        <w:ind w:left="1134" w:hanging="1134"/>
      </w:pPr>
      <w:bookmarkStart w:id="230" w:name="_Toc505268984"/>
      <w:bookmarkStart w:id="231" w:name="_Toc505605688"/>
      <w:bookmarkStart w:id="232" w:name="_Toc505861462"/>
      <w:r w:rsidRPr="001F2758">
        <w:t>Gazbeton Isı Yalıtım Levhaları:</w:t>
      </w:r>
      <w:bookmarkEnd w:id="230"/>
      <w:bookmarkEnd w:id="231"/>
      <w:bookmarkEnd w:id="232"/>
      <w:r w:rsidRPr="001F2758">
        <w:t xml:space="preserve"> </w:t>
      </w:r>
      <w:ins w:id="233" w:author="Nurseda ERDOĞAN" w:date="2019-01-31T10:07:00Z">
        <w:r w:rsidR="00B913CD">
          <w:t xml:space="preserve">(Değişik:RG-31/1/2019-30672) </w:t>
        </w:r>
      </w:ins>
    </w:p>
    <w:p w:rsidR="001F2758" w:rsidRPr="001F2758" w:rsidRDefault="00B913CD" w:rsidP="001F2758">
      <w:pPr>
        <w:spacing w:before="160" w:after="0"/>
        <w:jc w:val="both"/>
        <w:rPr>
          <w:rFonts w:ascii="Times New Roman" w:hAnsi="Times New Roman" w:cs="Times New Roman"/>
          <w:sz w:val="24"/>
          <w:szCs w:val="24"/>
        </w:rPr>
      </w:pPr>
      <w:ins w:id="234" w:author="Nurseda ERDOĞAN" w:date="2019-01-31T10:07:00Z">
        <w:r w:rsidRPr="00B913CD">
          <w:rPr>
            <w:rFonts w:ascii="Times New Roman" w:hAnsi="Times New Roman" w:cs="Times New Roman"/>
            <w:sz w:val="24"/>
            <w:szCs w:val="24"/>
          </w:rPr>
          <w:t>TS 13729 standardına göre üretilmiş, G işaretine sahip gazbeton ısı yalıtım levhaları.</w:t>
        </w:r>
        <w:r>
          <w:rPr>
            <w:rFonts w:ascii="Times New Roman" w:hAnsi="Times New Roman" w:cs="Times New Roman"/>
            <w:sz w:val="24"/>
            <w:szCs w:val="24"/>
          </w:rPr>
          <w:t xml:space="preserve"> </w:t>
        </w:r>
      </w:ins>
      <w:del w:id="235" w:author="Nurseda ERDOĞAN" w:date="2019-01-31T10:07:00Z">
        <w:r w:rsidR="001F2758" w:rsidRPr="001F2758" w:rsidDel="00B913CD">
          <w:rPr>
            <w:rFonts w:ascii="Times New Roman" w:hAnsi="Times New Roman" w:cs="Times New Roman"/>
            <w:sz w:val="24"/>
            <w:szCs w:val="24"/>
          </w:rPr>
          <w:delText>TS 13729 standardına göre üretilmiş CE veya G işaretine sahip ve TS 825’e göre uygun kalınlı</w:delText>
        </w:r>
      </w:del>
      <w:del w:id="236" w:author="Nurseda ERDOĞAN" w:date="2019-01-31T10:08:00Z">
        <w:r w:rsidR="001F2758" w:rsidRPr="001F2758" w:rsidDel="00B913CD">
          <w:rPr>
            <w:rFonts w:ascii="Times New Roman" w:hAnsi="Times New Roman" w:cs="Times New Roman"/>
            <w:sz w:val="24"/>
            <w:szCs w:val="24"/>
          </w:rPr>
          <w:delText>kta gazbeton ısı yalıtım levhaları.</w:delText>
        </w:r>
      </w:del>
    </w:p>
    <w:p w:rsidR="001F2758" w:rsidRPr="001F2758" w:rsidRDefault="001F2758" w:rsidP="00B913CD">
      <w:pPr>
        <w:pStyle w:val="Balk5"/>
        <w:numPr>
          <w:ilvl w:val="4"/>
          <w:numId w:val="12"/>
        </w:numPr>
      </w:pPr>
      <w:bookmarkStart w:id="237" w:name="_Toc505268985"/>
      <w:bookmarkStart w:id="238" w:name="_Toc505605689"/>
      <w:bookmarkStart w:id="239" w:name="_Toc505861463"/>
      <w:r w:rsidRPr="001F2758">
        <w:t>XPE Isı ve Ses Yalıtım Levhaları:</w:t>
      </w:r>
      <w:bookmarkEnd w:id="237"/>
      <w:bookmarkEnd w:id="238"/>
      <w:bookmarkEnd w:id="239"/>
      <w:r w:rsidRPr="001F2758">
        <w:t xml:space="preserve"> </w:t>
      </w:r>
      <w:ins w:id="240" w:author="Nurseda ERDOĞAN" w:date="2019-01-31T10:09:00Z">
        <w:r w:rsidR="00B913CD" w:rsidRPr="00B913CD">
          <w:t>(Değişik:RG-31/1/2019-30672)</w:t>
        </w:r>
      </w:ins>
    </w:p>
    <w:p w:rsidR="001F2758" w:rsidRPr="001F2758" w:rsidRDefault="00B913CD" w:rsidP="001F2758">
      <w:pPr>
        <w:spacing w:before="160" w:after="0"/>
        <w:jc w:val="both"/>
        <w:rPr>
          <w:rFonts w:ascii="Times New Roman" w:hAnsi="Times New Roman" w:cs="Times New Roman"/>
          <w:sz w:val="24"/>
          <w:szCs w:val="24"/>
        </w:rPr>
      </w:pPr>
      <w:ins w:id="241" w:author="Nurseda ERDOĞAN" w:date="2019-01-31T10:09:00Z">
        <w:r w:rsidRPr="00B913CD">
          <w:rPr>
            <w:rFonts w:ascii="Times New Roman" w:hAnsi="Times New Roman" w:cs="Times New Roman"/>
            <w:sz w:val="24"/>
            <w:szCs w:val="24"/>
          </w:rPr>
          <w:t>TS EN 16069 standardına göre üretilmiş CE işaretine sahip ve TS 825’e göre uygun kalınlıkta Polietilen Köpük levhalardır.</w:t>
        </w:r>
        <w:r>
          <w:rPr>
            <w:rFonts w:ascii="Times New Roman" w:hAnsi="Times New Roman" w:cs="Times New Roman"/>
            <w:sz w:val="24"/>
            <w:szCs w:val="24"/>
          </w:rPr>
          <w:t xml:space="preserve"> </w:t>
        </w:r>
      </w:ins>
      <w:del w:id="242" w:author="Nurseda ERDOĞAN" w:date="2019-01-31T10:09:00Z">
        <w:r w:rsidR="001F2758" w:rsidRPr="001F2758" w:rsidDel="00B913CD">
          <w:rPr>
            <w:rFonts w:ascii="Times New Roman" w:hAnsi="Times New Roman" w:cs="Times New Roman"/>
            <w:sz w:val="24"/>
            <w:szCs w:val="24"/>
          </w:rPr>
          <w:delText>TS EN 14313 standardına göre üretilmiş CE işaretine sahip ve TS 825’e göre uygun kalınlıkta Çapraz Bağlı Polietilen Köpük levhalardır.</w:delText>
        </w:r>
      </w:del>
    </w:p>
    <w:p w:rsidR="001F2758" w:rsidRPr="001F2758" w:rsidRDefault="001F2758" w:rsidP="001F2758">
      <w:pPr>
        <w:pStyle w:val="Balk4"/>
        <w:numPr>
          <w:ilvl w:val="3"/>
          <w:numId w:val="12"/>
        </w:numPr>
        <w:ind w:left="1134" w:hanging="1134"/>
      </w:pPr>
      <w:bookmarkStart w:id="243" w:name="_Toc505268986"/>
      <w:bookmarkStart w:id="244" w:name="_Toc505605690"/>
      <w:bookmarkStart w:id="245" w:name="_Toc505861464"/>
      <w:r w:rsidRPr="001F2758">
        <w:t>Uygulama Esasları</w:t>
      </w:r>
      <w:bookmarkEnd w:id="243"/>
      <w:bookmarkEnd w:id="244"/>
      <w:bookmarkEnd w:id="245"/>
    </w:p>
    <w:p w:rsidR="001F2758" w:rsidRPr="001F2758" w:rsidRDefault="001F2758" w:rsidP="001F2758">
      <w:pPr>
        <w:pStyle w:val="Balk5"/>
        <w:numPr>
          <w:ilvl w:val="4"/>
          <w:numId w:val="12"/>
        </w:numPr>
        <w:ind w:left="1134" w:hanging="1134"/>
      </w:pPr>
      <w:bookmarkStart w:id="246" w:name="_Toc505268987"/>
      <w:bookmarkStart w:id="247" w:name="_Toc505605691"/>
      <w:bookmarkStart w:id="248" w:name="_Toc505861465"/>
      <w:r w:rsidRPr="001F2758">
        <w:t>Yüzey Hazırlığı:</w:t>
      </w:r>
      <w:bookmarkEnd w:id="246"/>
      <w:bookmarkEnd w:id="247"/>
      <w:bookmarkEnd w:id="248"/>
      <w:r w:rsidRPr="001F2758">
        <w:t xml:space="preserve"> </w:t>
      </w:r>
    </w:p>
    <w:p w:rsidR="001F2758" w:rsidRPr="001F2758" w:rsidRDefault="001F2758" w:rsidP="001F2758">
      <w:pPr>
        <w:spacing w:before="160" w:after="0" w:line="240" w:lineRule="auto"/>
        <w:jc w:val="both"/>
        <w:rPr>
          <w:rFonts w:ascii="Times New Roman" w:hAnsi="Times New Roman" w:cs="Times New Roman"/>
          <w:sz w:val="24"/>
          <w:szCs w:val="24"/>
        </w:rPr>
      </w:pPr>
      <w:r w:rsidRPr="001F2758">
        <w:rPr>
          <w:rFonts w:ascii="Times New Roman" w:hAnsi="Times New Roman" w:cs="Times New Roman"/>
          <w:sz w:val="24"/>
          <w:szCs w:val="24"/>
        </w:rPr>
        <w:t>Döşeme betonunun yüzeyi düzgün, temiz, toz ve atıklardan arındırılmış olmalıdır. Bu amaçla uygulama öncesi döşeme süpürülerek temizlenmelidir.</w:t>
      </w:r>
    </w:p>
    <w:p w:rsidR="001F2758" w:rsidRPr="001F2758" w:rsidRDefault="001F2758" w:rsidP="001F2758">
      <w:pPr>
        <w:pStyle w:val="Balk5"/>
        <w:numPr>
          <w:ilvl w:val="4"/>
          <w:numId w:val="12"/>
        </w:numPr>
        <w:ind w:left="1134" w:hanging="1134"/>
      </w:pPr>
      <w:bookmarkStart w:id="249" w:name="_Toc505268988"/>
      <w:bookmarkStart w:id="250" w:name="_Toc505605692"/>
      <w:bookmarkStart w:id="251" w:name="_Toc505861466"/>
      <w:r w:rsidRPr="001F2758">
        <w:t>Uygulama:</w:t>
      </w:r>
      <w:bookmarkEnd w:id="249"/>
      <w:bookmarkEnd w:id="250"/>
      <w:bookmarkEnd w:id="251"/>
      <w:r w:rsidRPr="001F2758">
        <w:t xml:space="preserve"> </w:t>
      </w:r>
    </w:p>
    <w:p w:rsidR="001F2758" w:rsidRPr="001F2758" w:rsidRDefault="001F2758" w:rsidP="001F2758">
      <w:pPr>
        <w:pStyle w:val="Balk6"/>
        <w:numPr>
          <w:ilvl w:val="5"/>
          <w:numId w:val="12"/>
        </w:numPr>
        <w:ind w:left="1418" w:hanging="1418"/>
      </w:pPr>
      <w:bookmarkStart w:id="252" w:name="_Toc505268989"/>
      <w:bookmarkStart w:id="253" w:name="_Toc505605693"/>
      <w:bookmarkStart w:id="254" w:name="_Toc505861467"/>
      <w:r w:rsidRPr="001F2758">
        <w:t>Yüzer Döşeme Uygulaması:</w:t>
      </w:r>
      <w:bookmarkEnd w:id="252"/>
      <w:bookmarkEnd w:id="253"/>
      <w:bookmarkEnd w:id="254"/>
    </w:p>
    <w:p w:rsidR="001F2758" w:rsidRPr="001F2758" w:rsidRDefault="001F2758" w:rsidP="001F2758">
      <w:pPr>
        <w:spacing w:before="160" w:after="0" w:line="240" w:lineRule="auto"/>
        <w:jc w:val="both"/>
        <w:rPr>
          <w:rFonts w:ascii="Times New Roman" w:hAnsi="Times New Roman" w:cs="Times New Roman"/>
          <w:sz w:val="24"/>
          <w:szCs w:val="24"/>
        </w:rPr>
      </w:pPr>
      <w:r w:rsidRPr="001F2758">
        <w:rPr>
          <w:rFonts w:ascii="Times New Roman" w:hAnsi="Times New Roman" w:cs="Times New Roman"/>
          <w:sz w:val="24"/>
          <w:szCs w:val="24"/>
        </w:rPr>
        <w:t>Detayda kullanılacak katmanların kalınlıkları göz önüne alınarak kaplama üst kotu belirlenir. Daha sonra kaplama üst kotuna göre belirlenecek kalınlıkta, levhalardan kesilerek elde edilen şeritler veya şerit olarak gönderilen ısı ve ses yalıtımı bantları, tüm döşeme etrafınca komşu duvarlar ile birleşim yerlerine yerleştirilir. Yalıtım şeritlerinin yerleştirilmesinin ardından ısı yalıtım levhaları; birleşim yerlerinde boşluk kalmayacak şekilde şaşırtmalı olarak döşeme betonunun üzerine yapıştırılmadan serbest olarak döşenir. Rulo olarak kullanılan ürünlerde, ürün yere halı gibi serilir, birleşim yerlerinden bantlanır, kenar dönüşlerinde kullanılan bant ürünün altına döner veya yalıtım bantları köşelerde yalıtım rulolarının üzerinden duvar süpürgelik üst kotuna kadar döndürülerek sabitlenir.</w:t>
      </w:r>
    </w:p>
    <w:p w:rsidR="001F2758" w:rsidRPr="001F2758" w:rsidRDefault="001F2758" w:rsidP="001F2758">
      <w:pPr>
        <w:spacing w:before="160" w:after="0" w:line="240" w:lineRule="auto"/>
        <w:jc w:val="both"/>
        <w:rPr>
          <w:rFonts w:ascii="Times New Roman" w:hAnsi="Times New Roman" w:cs="Times New Roman"/>
          <w:sz w:val="24"/>
          <w:szCs w:val="24"/>
        </w:rPr>
      </w:pPr>
      <w:r w:rsidRPr="001F2758">
        <w:rPr>
          <w:rFonts w:ascii="Times New Roman" w:hAnsi="Times New Roman" w:cs="Times New Roman"/>
          <w:sz w:val="24"/>
          <w:szCs w:val="24"/>
        </w:rPr>
        <w:t>Isı yalıtımı ve/veya ses yalıtımı gereksinimlerinin karşılanması amacıyla yalıtım malzemelerinin iki kat serilmesinin gerektiği uygulamalarda, katlar arası birleşim yerlerinin aynı hizaya gelmemesi için şaşırtma yapılmalıdır.</w:t>
      </w:r>
    </w:p>
    <w:p w:rsidR="001F2758" w:rsidRPr="001F2758" w:rsidRDefault="001F2758" w:rsidP="001F2758">
      <w:pPr>
        <w:spacing w:before="160" w:after="0" w:line="240" w:lineRule="auto"/>
        <w:jc w:val="both"/>
        <w:rPr>
          <w:rFonts w:ascii="Times New Roman" w:hAnsi="Times New Roman" w:cs="Times New Roman"/>
          <w:sz w:val="24"/>
          <w:szCs w:val="24"/>
        </w:rPr>
      </w:pPr>
      <w:r w:rsidRPr="001F2758">
        <w:rPr>
          <w:rFonts w:ascii="Times New Roman" w:hAnsi="Times New Roman" w:cs="Times New Roman"/>
          <w:sz w:val="24"/>
          <w:szCs w:val="24"/>
        </w:rPr>
        <w:t>Duvarlarda içten ısı yalıtımı yapılmışsa duvar ve yüzer döşemedeki ısı yalıtım malzemeleri birleştirilerek ısı köprüleri engellenmelidir.</w:t>
      </w:r>
    </w:p>
    <w:p w:rsidR="001F2758" w:rsidRPr="001F2758" w:rsidRDefault="001F2758" w:rsidP="001F2758">
      <w:pPr>
        <w:spacing w:before="160" w:after="0" w:line="240" w:lineRule="auto"/>
        <w:jc w:val="both"/>
        <w:rPr>
          <w:rFonts w:ascii="Times New Roman" w:hAnsi="Times New Roman" w:cs="Times New Roman"/>
          <w:sz w:val="24"/>
          <w:szCs w:val="24"/>
        </w:rPr>
      </w:pPr>
      <w:r w:rsidRPr="001F2758">
        <w:rPr>
          <w:rFonts w:ascii="Times New Roman" w:hAnsi="Times New Roman" w:cs="Times New Roman"/>
          <w:sz w:val="24"/>
          <w:szCs w:val="24"/>
        </w:rPr>
        <w:lastRenderedPageBreak/>
        <w:t>Sudan etkilenen yalıtım levhalarının kullanılması durumunda; üzerine ayırıcı ve koruyucu katman olarak polietilen folyo serilir. Sudan etkilenmeyen yalıtım malzemeleri uygulanması durumunda, ayrıca bir katman uygulaması gerekmez. Polietilen folyo enine ve boyuna en az 10cm bindirme payı ile serilir ve ek yerleri bir bantla boydan boya yapıştırılır. Uygulama esnasında polietilen folyoda deliklerin meydana gelmesi durumunda gerekli yamama işlemleri yapılmalıdır.</w:t>
      </w:r>
    </w:p>
    <w:p w:rsidR="001F2758" w:rsidRPr="001F2758" w:rsidRDefault="001F2758" w:rsidP="001F2758">
      <w:pPr>
        <w:pStyle w:val="Balk6"/>
        <w:numPr>
          <w:ilvl w:val="5"/>
          <w:numId w:val="12"/>
        </w:numPr>
        <w:ind w:left="1418" w:hanging="1418"/>
      </w:pPr>
      <w:bookmarkStart w:id="255" w:name="_Toc505268990"/>
      <w:bookmarkStart w:id="256" w:name="_Toc505605694"/>
      <w:bookmarkStart w:id="257" w:name="_Toc505861468"/>
      <w:r w:rsidRPr="001F2758">
        <w:t>Latalı Uygulamalar:</w:t>
      </w:r>
      <w:bookmarkEnd w:id="255"/>
      <w:bookmarkEnd w:id="256"/>
      <w:bookmarkEnd w:id="257"/>
      <w:r w:rsidRPr="001F2758">
        <w:t xml:space="preserve"> </w:t>
      </w:r>
    </w:p>
    <w:p w:rsidR="001F2758" w:rsidRPr="001F2758" w:rsidRDefault="001F2758" w:rsidP="001F2758">
      <w:pPr>
        <w:spacing w:before="160" w:after="0" w:line="240" w:lineRule="auto"/>
        <w:jc w:val="both"/>
        <w:rPr>
          <w:rFonts w:ascii="Times New Roman" w:hAnsi="Times New Roman" w:cs="Times New Roman"/>
          <w:sz w:val="24"/>
          <w:szCs w:val="24"/>
        </w:rPr>
      </w:pPr>
      <w:r w:rsidRPr="001F2758">
        <w:rPr>
          <w:rFonts w:ascii="Times New Roman" w:hAnsi="Times New Roman" w:cs="Times New Roman"/>
          <w:sz w:val="24"/>
          <w:szCs w:val="24"/>
        </w:rPr>
        <w:t xml:space="preserve">Uygun aralıklar ile latalar döşemeye tespit edilir. Kot farklılıklarının olduğu döşemelerde lataların seviyelerinin eşitlenmesi amacıyla seviye eşitleme kızakları ve/veya takozlar kullanılır. Yük taşımayan ısı yalıtım malzemeleri ahşap lataların arasına yerleştirilir. Üzerinde yürünecek olan döşeme kaplamaları döşeme tahtaları ile birlikte uygun aralıklarla özel döşeme vidaları vasıtasıyla latalara sabitlenerek uygulama tamamlanmalıdır. </w:t>
      </w:r>
    </w:p>
    <w:p w:rsidR="001F2758" w:rsidRPr="001F2758" w:rsidRDefault="001F2758" w:rsidP="001F2758">
      <w:pPr>
        <w:spacing w:before="160" w:after="0" w:line="240" w:lineRule="auto"/>
        <w:jc w:val="both"/>
        <w:rPr>
          <w:rFonts w:ascii="Times New Roman" w:hAnsi="Times New Roman" w:cs="Times New Roman"/>
          <w:sz w:val="24"/>
          <w:szCs w:val="24"/>
        </w:rPr>
      </w:pPr>
      <w:r w:rsidRPr="001F2758">
        <w:rPr>
          <w:rFonts w:ascii="Times New Roman" w:hAnsi="Times New Roman" w:cs="Times New Roman"/>
          <w:sz w:val="24"/>
          <w:szCs w:val="24"/>
        </w:rPr>
        <w:t>Lataların beton döşeme yüzeyine tespitinde Beton Montaj Vidası (Buldeks Vida) kullanılır; ZnCr+3 kaplamalı, sementasyon ısıl işlemli, 20MnB4 veya eşdeğer hammaddeden üretilmiş ve çekirdek sertliği:320-450HV10, yüzey Sertliği: 510-620HV0.3 olmalıdır. Tüm üretim aşamaları kalite kontrollü olmalı (hammadde-üretim-ısıl işlem-kaplama-paketleme) ve rapor/sertifikaları ürün yanında sunulmalıdır.</w:t>
      </w:r>
    </w:p>
    <w:p w:rsidR="001F2758" w:rsidRPr="001F2758" w:rsidRDefault="001F2758" w:rsidP="004678A9">
      <w:pPr>
        <w:pStyle w:val="Balk5"/>
        <w:numPr>
          <w:ilvl w:val="4"/>
          <w:numId w:val="12"/>
        </w:numPr>
        <w:ind w:left="1134" w:hanging="1134"/>
      </w:pPr>
      <w:bookmarkStart w:id="258" w:name="_Toc505268991"/>
      <w:bookmarkStart w:id="259" w:name="_Toc505605695"/>
      <w:bookmarkStart w:id="260" w:name="_Toc505861469"/>
      <w:r w:rsidRPr="001F2758">
        <w:t>Depolama</w:t>
      </w:r>
      <w:bookmarkEnd w:id="258"/>
      <w:bookmarkEnd w:id="259"/>
      <w:bookmarkEnd w:id="260"/>
    </w:p>
    <w:p w:rsidR="001F2758" w:rsidRPr="001F2758" w:rsidRDefault="001F2758" w:rsidP="001F2758">
      <w:pPr>
        <w:spacing w:before="160" w:after="0"/>
        <w:rPr>
          <w:rFonts w:ascii="Times New Roman" w:hAnsi="Times New Roman" w:cs="Times New Roman"/>
          <w:b/>
          <w:sz w:val="24"/>
          <w:szCs w:val="24"/>
        </w:rPr>
      </w:pPr>
      <w:r w:rsidRPr="001F2758">
        <w:rPr>
          <w:rFonts w:ascii="Times New Roman" w:hAnsi="Times New Roman" w:cs="Times New Roman"/>
          <w:sz w:val="24"/>
          <w:szCs w:val="24"/>
        </w:rPr>
        <w:t>Isı yalıtım levhaları, rutubetsiz, serin ve kuru ortamlarda, direkt yağıştan korunacak şekilde depolanmalıdır. Ürünler düzgün ve muntazam olacak şekilde muhafaza edilmelidir. Varsa üreticisinin tavsiyeleri dikkate alınmalıdır.</w:t>
      </w:r>
    </w:p>
    <w:p w:rsidR="001F2758" w:rsidRPr="001F2758" w:rsidRDefault="001F2758" w:rsidP="001F2758">
      <w:pPr>
        <w:spacing w:before="160" w:after="0"/>
        <w:rPr>
          <w:rFonts w:ascii="Times New Roman" w:hAnsi="Times New Roman" w:cs="Times New Roman"/>
          <w:b/>
          <w:sz w:val="24"/>
          <w:szCs w:val="24"/>
        </w:rPr>
      </w:pPr>
      <w:r w:rsidRPr="001F2758">
        <w:rPr>
          <w:rFonts w:ascii="Times New Roman" w:hAnsi="Times New Roman" w:cs="Times New Roman"/>
          <w:sz w:val="24"/>
          <w:szCs w:val="24"/>
        </w:rPr>
        <w:t>XPE ve gazbeton ısı yalıtım malzemelerinde özel bir depolama koşulu gerekmez.</w:t>
      </w:r>
    </w:p>
    <w:p w:rsidR="001F2758" w:rsidRPr="004678A9" w:rsidRDefault="002E7E8F" w:rsidP="004678A9">
      <w:pPr>
        <w:pStyle w:val="Balk5"/>
        <w:numPr>
          <w:ilvl w:val="4"/>
          <w:numId w:val="12"/>
        </w:numPr>
        <w:ind w:left="1134" w:hanging="1134"/>
      </w:pPr>
      <w:bookmarkStart w:id="261" w:name="_Toc505605696"/>
      <w:bookmarkStart w:id="262" w:name="_Toc505861470"/>
      <w:r>
        <w:t>Uygunluk Kriterleri</w:t>
      </w:r>
      <w:bookmarkEnd w:id="261"/>
      <w:bookmarkEnd w:id="262"/>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Yapı Malzemeleri Yönetmeliği</w:t>
      </w:r>
      <w:r>
        <w:rPr>
          <w:rFonts w:ascii="Times New Roman" w:hAnsi="Times New Roman" w:cs="Times New Roman"/>
          <w:sz w:val="24"/>
          <w:szCs w:val="24"/>
        </w:rPr>
        <w:t xml:space="preserve"> </w:t>
      </w:r>
      <w:r w:rsidRPr="00076065">
        <w:rPr>
          <w:rFonts w:ascii="Times New Roman" w:hAnsi="Times New Roman" w:cs="Times New Roman"/>
          <w:sz w:val="24"/>
          <w:szCs w:val="24"/>
        </w:rPr>
        <w:t>(305/2011/AB)</w:t>
      </w:r>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Binaların Yangından Korunması Hakkında Yönetmelik</w:t>
      </w:r>
    </w:p>
    <w:p w:rsidR="008E69CA"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Binalarda Enerji Performans</w:t>
      </w:r>
      <w:r>
        <w:rPr>
          <w:rFonts w:ascii="Times New Roman" w:hAnsi="Times New Roman" w:cs="Times New Roman"/>
          <w:sz w:val="24"/>
          <w:szCs w:val="24"/>
        </w:rPr>
        <w:t>ı</w:t>
      </w:r>
      <w:r w:rsidRPr="00711040">
        <w:rPr>
          <w:rFonts w:ascii="Times New Roman" w:hAnsi="Times New Roman" w:cs="Times New Roman"/>
          <w:sz w:val="24"/>
          <w:szCs w:val="24"/>
        </w:rPr>
        <w:t xml:space="preserve"> Yönetmeliği</w:t>
      </w:r>
    </w:p>
    <w:p w:rsidR="001F2758" w:rsidRPr="004678A9" w:rsidRDefault="001F2758" w:rsidP="004678A9">
      <w:pPr>
        <w:pStyle w:val="Balk5"/>
        <w:numPr>
          <w:ilvl w:val="4"/>
          <w:numId w:val="12"/>
        </w:numPr>
        <w:ind w:left="1134" w:hanging="1134"/>
      </w:pPr>
      <w:bookmarkStart w:id="263" w:name="_Toc505268993"/>
      <w:bookmarkStart w:id="264" w:name="_Toc505605697"/>
      <w:bookmarkStart w:id="265" w:name="_Toc505861471"/>
      <w:r w:rsidRPr="004678A9">
        <w:t>İlgili Standartlar</w:t>
      </w:r>
      <w:bookmarkEnd w:id="263"/>
      <w:bookmarkEnd w:id="264"/>
      <w:bookmarkEnd w:id="265"/>
    </w:p>
    <w:tbl>
      <w:tblPr>
        <w:tblpPr w:leftFromText="141" w:rightFromText="141" w:vertAnchor="text" w:horzAnchor="margin" w:tblpXSpec="right" w:tblpY="53"/>
        <w:tblW w:w="0" w:type="auto"/>
        <w:tblLook w:val="04A0" w:firstRow="1" w:lastRow="0" w:firstColumn="1" w:lastColumn="0" w:noHBand="0" w:noVBand="1"/>
      </w:tblPr>
      <w:tblGrid>
        <w:gridCol w:w="1668"/>
        <w:gridCol w:w="435"/>
        <w:gridCol w:w="6510"/>
      </w:tblGrid>
      <w:tr w:rsidR="001F2758" w:rsidRPr="001F2758" w:rsidTr="001F2758">
        <w:tc>
          <w:tcPr>
            <w:tcW w:w="1668" w:type="dxa"/>
          </w:tcPr>
          <w:p w:rsidR="001F2758" w:rsidRPr="001F2758" w:rsidRDefault="001F2758" w:rsidP="001F2758">
            <w:pPr>
              <w:rPr>
                <w:rFonts w:ascii="Times New Roman" w:hAnsi="Times New Roman" w:cs="Times New Roman"/>
                <w:sz w:val="24"/>
                <w:szCs w:val="24"/>
              </w:rPr>
            </w:pPr>
            <w:r w:rsidRPr="001F2758">
              <w:rPr>
                <w:rFonts w:ascii="Times New Roman" w:hAnsi="Times New Roman" w:cs="Times New Roman"/>
                <w:b/>
                <w:sz w:val="24"/>
                <w:szCs w:val="24"/>
              </w:rPr>
              <w:t>TS 825</w:t>
            </w:r>
          </w:p>
        </w:tc>
        <w:tc>
          <w:tcPr>
            <w:tcW w:w="435" w:type="dxa"/>
          </w:tcPr>
          <w:p w:rsidR="001F2758" w:rsidRPr="001F2758" w:rsidRDefault="001F2758" w:rsidP="001F2758">
            <w:pPr>
              <w:rPr>
                <w:rFonts w:ascii="Times New Roman" w:hAnsi="Times New Roman" w:cs="Times New Roman"/>
                <w:b/>
                <w:sz w:val="24"/>
                <w:szCs w:val="24"/>
              </w:rPr>
            </w:pPr>
            <w:r w:rsidRPr="001F2758">
              <w:rPr>
                <w:rFonts w:ascii="Times New Roman" w:hAnsi="Times New Roman" w:cs="Times New Roman"/>
                <w:b/>
                <w:sz w:val="24"/>
                <w:szCs w:val="24"/>
              </w:rPr>
              <w:t>:</w:t>
            </w:r>
          </w:p>
        </w:tc>
        <w:tc>
          <w:tcPr>
            <w:tcW w:w="6510" w:type="dxa"/>
          </w:tcPr>
          <w:p w:rsidR="001F2758" w:rsidRPr="001F2758" w:rsidRDefault="001F2758" w:rsidP="001F2758">
            <w:pPr>
              <w:jc w:val="both"/>
              <w:rPr>
                <w:rFonts w:ascii="Times New Roman" w:hAnsi="Times New Roman" w:cs="Times New Roman"/>
                <w:sz w:val="24"/>
                <w:szCs w:val="24"/>
              </w:rPr>
            </w:pPr>
            <w:r w:rsidRPr="001F2758">
              <w:rPr>
                <w:rFonts w:ascii="Times New Roman" w:hAnsi="Times New Roman" w:cs="Times New Roman"/>
                <w:sz w:val="24"/>
                <w:szCs w:val="24"/>
              </w:rPr>
              <w:t>Binalarda Isı Yalıtımı Kuralları Standardı</w:t>
            </w:r>
          </w:p>
        </w:tc>
      </w:tr>
      <w:tr w:rsidR="001F2758" w:rsidRPr="001F2758" w:rsidTr="001F2758">
        <w:tc>
          <w:tcPr>
            <w:tcW w:w="1668" w:type="dxa"/>
          </w:tcPr>
          <w:p w:rsidR="001F2758" w:rsidRPr="001F2758" w:rsidRDefault="001F2758" w:rsidP="001F2758">
            <w:pPr>
              <w:rPr>
                <w:rFonts w:ascii="Times New Roman" w:hAnsi="Times New Roman" w:cs="Times New Roman"/>
                <w:sz w:val="24"/>
                <w:szCs w:val="24"/>
              </w:rPr>
            </w:pPr>
            <w:r w:rsidRPr="001F2758">
              <w:rPr>
                <w:rFonts w:ascii="Times New Roman" w:hAnsi="Times New Roman" w:cs="Times New Roman"/>
                <w:b/>
                <w:sz w:val="24"/>
                <w:szCs w:val="24"/>
              </w:rPr>
              <w:t xml:space="preserve">TS </w:t>
            </w:r>
            <w:hyperlink r:id="rId15" w:history="1">
              <w:r w:rsidRPr="001F2758">
                <w:rPr>
                  <w:rFonts w:ascii="Times New Roman" w:hAnsi="Times New Roman" w:cs="Times New Roman"/>
                  <w:b/>
                  <w:sz w:val="24"/>
                  <w:szCs w:val="24"/>
                </w:rPr>
                <w:t>EN 13162</w:t>
              </w:r>
              <w:r w:rsidRPr="001F2758">
                <w:rPr>
                  <w:rFonts w:ascii="Times New Roman" w:hAnsi="Times New Roman" w:cs="Times New Roman"/>
                  <w:b/>
                  <w:sz w:val="24"/>
                  <w:szCs w:val="24"/>
                </w:rPr>
                <w:tab/>
              </w:r>
            </w:hyperlink>
          </w:p>
        </w:tc>
        <w:tc>
          <w:tcPr>
            <w:tcW w:w="435" w:type="dxa"/>
          </w:tcPr>
          <w:p w:rsidR="001F2758" w:rsidRPr="001F2758" w:rsidRDefault="001F2758" w:rsidP="001F2758">
            <w:pPr>
              <w:rPr>
                <w:rFonts w:ascii="Times New Roman" w:hAnsi="Times New Roman" w:cs="Times New Roman"/>
                <w:b/>
                <w:sz w:val="24"/>
                <w:szCs w:val="24"/>
              </w:rPr>
            </w:pPr>
            <w:r w:rsidRPr="001F2758">
              <w:rPr>
                <w:rFonts w:ascii="Times New Roman" w:hAnsi="Times New Roman" w:cs="Times New Roman"/>
                <w:b/>
                <w:sz w:val="24"/>
                <w:szCs w:val="24"/>
              </w:rPr>
              <w:t>:</w:t>
            </w:r>
          </w:p>
        </w:tc>
        <w:tc>
          <w:tcPr>
            <w:tcW w:w="6510" w:type="dxa"/>
          </w:tcPr>
          <w:p w:rsidR="001F2758" w:rsidRPr="001F2758" w:rsidRDefault="001F2758" w:rsidP="001F2758">
            <w:pPr>
              <w:rPr>
                <w:rFonts w:ascii="Times New Roman" w:hAnsi="Times New Roman" w:cs="Times New Roman"/>
                <w:sz w:val="24"/>
                <w:szCs w:val="24"/>
              </w:rPr>
            </w:pPr>
            <w:r w:rsidRPr="001F2758">
              <w:rPr>
                <w:rFonts w:ascii="Times New Roman" w:hAnsi="Times New Roman" w:cs="Times New Roman"/>
                <w:sz w:val="24"/>
                <w:szCs w:val="24"/>
              </w:rPr>
              <w:t>Isı Yalıtım Malzemeleri - Binalarda Kullanılan – Fabrikasyon Olarak İmal Edilen Mineral Yün (MW) Mamuller – Özellikler</w:t>
            </w:r>
          </w:p>
        </w:tc>
      </w:tr>
      <w:tr w:rsidR="001F2758" w:rsidRPr="001F2758" w:rsidTr="001F2758">
        <w:tc>
          <w:tcPr>
            <w:tcW w:w="1668" w:type="dxa"/>
          </w:tcPr>
          <w:p w:rsidR="001F2758" w:rsidRPr="001F2758" w:rsidRDefault="001F2758" w:rsidP="001F2758">
            <w:pPr>
              <w:rPr>
                <w:rFonts w:ascii="Times New Roman" w:hAnsi="Times New Roman" w:cs="Times New Roman"/>
                <w:sz w:val="24"/>
                <w:szCs w:val="24"/>
              </w:rPr>
            </w:pPr>
            <w:r w:rsidRPr="001F2758">
              <w:rPr>
                <w:rFonts w:ascii="Times New Roman" w:hAnsi="Times New Roman" w:cs="Times New Roman"/>
                <w:b/>
                <w:sz w:val="24"/>
                <w:szCs w:val="24"/>
              </w:rPr>
              <w:t xml:space="preserve">TS </w:t>
            </w:r>
            <w:hyperlink r:id="rId16" w:history="1">
              <w:r w:rsidRPr="001F2758">
                <w:rPr>
                  <w:rFonts w:ascii="Times New Roman" w:hAnsi="Times New Roman" w:cs="Times New Roman"/>
                  <w:b/>
                  <w:sz w:val="24"/>
                  <w:szCs w:val="24"/>
                </w:rPr>
                <w:t>EN 13163</w:t>
              </w:r>
              <w:r w:rsidRPr="001F2758">
                <w:rPr>
                  <w:rFonts w:ascii="Times New Roman" w:hAnsi="Times New Roman" w:cs="Times New Roman"/>
                  <w:b/>
                  <w:sz w:val="24"/>
                  <w:szCs w:val="24"/>
                </w:rPr>
                <w:tab/>
              </w:r>
            </w:hyperlink>
          </w:p>
        </w:tc>
        <w:tc>
          <w:tcPr>
            <w:tcW w:w="435" w:type="dxa"/>
          </w:tcPr>
          <w:p w:rsidR="001F2758" w:rsidRPr="001F2758" w:rsidRDefault="001F2758" w:rsidP="001F2758">
            <w:pPr>
              <w:rPr>
                <w:rFonts w:ascii="Times New Roman" w:hAnsi="Times New Roman" w:cs="Times New Roman"/>
                <w:b/>
                <w:sz w:val="24"/>
                <w:szCs w:val="24"/>
              </w:rPr>
            </w:pPr>
            <w:r w:rsidRPr="001F2758">
              <w:rPr>
                <w:rFonts w:ascii="Times New Roman" w:hAnsi="Times New Roman" w:cs="Times New Roman"/>
                <w:b/>
                <w:sz w:val="24"/>
                <w:szCs w:val="24"/>
              </w:rPr>
              <w:t>:</w:t>
            </w:r>
          </w:p>
        </w:tc>
        <w:tc>
          <w:tcPr>
            <w:tcW w:w="6510" w:type="dxa"/>
          </w:tcPr>
          <w:p w:rsidR="001F2758" w:rsidRPr="001F2758" w:rsidRDefault="001F2758" w:rsidP="001F2758">
            <w:pPr>
              <w:rPr>
                <w:rFonts w:ascii="Times New Roman" w:hAnsi="Times New Roman" w:cs="Times New Roman"/>
                <w:sz w:val="24"/>
                <w:szCs w:val="24"/>
              </w:rPr>
            </w:pPr>
            <w:r w:rsidRPr="001F2758">
              <w:rPr>
                <w:rFonts w:ascii="Times New Roman" w:hAnsi="Times New Roman" w:cs="Times New Roman"/>
                <w:sz w:val="24"/>
                <w:szCs w:val="24"/>
              </w:rPr>
              <w:t xml:space="preserve">Isı Yalıtım Malzemeleri - Binalarda Kullanılan - Fabrikasyon Olarak İmal Edilen- Genleştirilmiş </w:t>
            </w:r>
            <w:r w:rsidR="002E7E8F">
              <w:rPr>
                <w:rFonts w:ascii="Times New Roman" w:hAnsi="Times New Roman" w:cs="Times New Roman"/>
                <w:sz w:val="24"/>
                <w:szCs w:val="24"/>
              </w:rPr>
              <w:t>Polistren</w:t>
            </w:r>
            <w:r w:rsidRPr="001F2758">
              <w:rPr>
                <w:rFonts w:ascii="Times New Roman" w:hAnsi="Times New Roman" w:cs="Times New Roman"/>
                <w:sz w:val="24"/>
                <w:szCs w:val="24"/>
              </w:rPr>
              <w:t xml:space="preserve"> Köpük- Özellikler</w:t>
            </w:r>
          </w:p>
        </w:tc>
      </w:tr>
      <w:tr w:rsidR="001F2758" w:rsidRPr="001F2758" w:rsidTr="001F2758">
        <w:tc>
          <w:tcPr>
            <w:tcW w:w="1668" w:type="dxa"/>
          </w:tcPr>
          <w:p w:rsidR="001F2758" w:rsidRPr="001F2758" w:rsidRDefault="001F2758" w:rsidP="001F2758">
            <w:pPr>
              <w:rPr>
                <w:rFonts w:ascii="Times New Roman" w:hAnsi="Times New Roman" w:cs="Times New Roman"/>
                <w:sz w:val="24"/>
                <w:szCs w:val="24"/>
              </w:rPr>
            </w:pPr>
            <w:r w:rsidRPr="001F2758">
              <w:rPr>
                <w:rFonts w:ascii="Times New Roman" w:hAnsi="Times New Roman" w:cs="Times New Roman"/>
                <w:b/>
                <w:sz w:val="24"/>
                <w:szCs w:val="24"/>
              </w:rPr>
              <w:t xml:space="preserve">TS </w:t>
            </w:r>
            <w:hyperlink r:id="rId17" w:history="1">
              <w:r w:rsidRPr="001F2758">
                <w:rPr>
                  <w:rFonts w:ascii="Times New Roman" w:hAnsi="Times New Roman" w:cs="Times New Roman"/>
                  <w:b/>
                  <w:sz w:val="24"/>
                  <w:szCs w:val="24"/>
                </w:rPr>
                <w:t>EN 13164</w:t>
              </w:r>
              <w:r w:rsidRPr="001F2758">
                <w:rPr>
                  <w:rFonts w:ascii="Times New Roman" w:hAnsi="Times New Roman" w:cs="Times New Roman"/>
                  <w:b/>
                  <w:sz w:val="24"/>
                  <w:szCs w:val="24"/>
                </w:rPr>
                <w:tab/>
              </w:r>
            </w:hyperlink>
          </w:p>
        </w:tc>
        <w:tc>
          <w:tcPr>
            <w:tcW w:w="435" w:type="dxa"/>
          </w:tcPr>
          <w:p w:rsidR="001F2758" w:rsidRPr="001F2758" w:rsidRDefault="001F2758" w:rsidP="001F2758">
            <w:pPr>
              <w:rPr>
                <w:rFonts w:ascii="Times New Roman" w:hAnsi="Times New Roman" w:cs="Times New Roman"/>
                <w:b/>
                <w:sz w:val="24"/>
                <w:szCs w:val="24"/>
              </w:rPr>
            </w:pPr>
            <w:r w:rsidRPr="001F2758">
              <w:rPr>
                <w:rFonts w:ascii="Times New Roman" w:hAnsi="Times New Roman" w:cs="Times New Roman"/>
                <w:b/>
                <w:sz w:val="24"/>
                <w:szCs w:val="24"/>
              </w:rPr>
              <w:t>:</w:t>
            </w:r>
          </w:p>
        </w:tc>
        <w:tc>
          <w:tcPr>
            <w:tcW w:w="6510" w:type="dxa"/>
          </w:tcPr>
          <w:p w:rsidR="001F2758" w:rsidRPr="001F2758" w:rsidRDefault="001F2758" w:rsidP="001F2758">
            <w:pPr>
              <w:rPr>
                <w:rFonts w:ascii="Times New Roman" w:hAnsi="Times New Roman" w:cs="Times New Roman"/>
                <w:sz w:val="24"/>
                <w:szCs w:val="24"/>
              </w:rPr>
            </w:pPr>
            <w:r w:rsidRPr="001F2758">
              <w:rPr>
                <w:rFonts w:ascii="Times New Roman" w:hAnsi="Times New Roman" w:cs="Times New Roman"/>
                <w:sz w:val="24"/>
                <w:szCs w:val="24"/>
              </w:rPr>
              <w:t xml:space="preserve">Isı Yalıtım Malzemeleri - Binalarda Kullanılan -Fabrikasyon Olarak Ekstrüzyonla İmal Edilen </w:t>
            </w:r>
            <w:r w:rsidR="002E7E8F">
              <w:rPr>
                <w:rFonts w:ascii="Times New Roman" w:hAnsi="Times New Roman" w:cs="Times New Roman"/>
                <w:sz w:val="24"/>
                <w:szCs w:val="24"/>
              </w:rPr>
              <w:t>Polistren</w:t>
            </w:r>
            <w:r w:rsidRPr="001F2758">
              <w:rPr>
                <w:rFonts w:ascii="Times New Roman" w:hAnsi="Times New Roman" w:cs="Times New Roman"/>
                <w:sz w:val="24"/>
                <w:szCs w:val="24"/>
              </w:rPr>
              <w:t xml:space="preserve"> Köpük (XPS)- Özellikler</w:t>
            </w:r>
          </w:p>
        </w:tc>
      </w:tr>
      <w:tr w:rsidR="001F2758" w:rsidRPr="001F2758" w:rsidTr="001F2758">
        <w:tc>
          <w:tcPr>
            <w:tcW w:w="1668" w:type="dxa"/>
          </w:tcPr>
          <w:p w:rsidR="001F2758" w:rsidRPr="001F2758" w:rsidRDefault="001F2758" w:rsidP="001F2758">
            <w:pPr>
              <w:rPr>
                <w:rFonts w:ascii="Times New Roman" w:hAnsi="Times New Roman" w:cs="Times New Roman"/>
                <w:sz w:val="24"/>
                <w:szCs w:val="24"/>
              </w:rPr>
            </w:pPr>
            <w:r w:rsidRPr="001F2758">
              <w:rPr>
                <w:rFonts w:ascii="Times New Roman" w:hAnsi="Times New Roman" w:cs="Times New Roman"/>
                <w:b/>
                <w:sz w:val="24"/>
                <w:szCs w:val="24"/>
              </w:rPr>
              <w:t>TS 13729</w:t>
            </w:r>
            <w:r w:rsidRPr="001F2758">
              <w:rPr>
                <w:rFonts w:ascii="Times New Roman" w:hAnsi="Times New Roman" w:cs="Times New Roman"/>
                <w:b/>
                <w:sz w:val="24"/>
                <w:szCs w:val="24"/>
              </w:rPr>
              <w:tab/>
            </w:r>
          </w:p>
        </w:tc>
        <w:tc>
          <w:tcPr>
            <w:tcW w:w="435" w:type="dxa"/>
          </w:tcPr>
          <w:p w:rsidR="001F2758" w:rsidRPr="001F2758" w:rsidRDefault="001F2758" w:rsidP="001F2758">
            <w:pPr>
              <w:rPr>
                <w:rFonts w:ascii="Times New Roman" w:hAnsi="Times New Roman" w:cs="Times New Roman"/>
                <w:b/>
                <w:sz w:val="24"/>
                <w:szCs w:val="24"/>
              </w:rPr>
            </w:pPr>
            <w:r w:rsidRPr="001F2758">
              <w:rPr>
                <w:rFonts w:ascii="Times New Roman" w:hAnsi="Times New Roman" w:cs="Times New Roman"/>
                <w:b/>
                <w:sz w:val="24"/>
                <w:szCs w:val="24"/>
              </w:rPr>
              <w:t>:</w:t>
            </w:r>
          </w:p>
        </w:tc>
        <w:tc>
          <w:tcPr>
            <w:tcW w:w="6510" w:type="dxa"/>
          </w:tcPr>
          <w:p w:rsidR="001F2758" w:rsidRPr="001F2758" w:rsidRDefault="001F2758" w:rsidP="001F2758">
            <w:pPr>
              <w:jc w:val="both"/>
              <w:rPr>
                <w:rFonts w:ascii="Times New Roman" w:hAnsi="Times New Roman" w:cs="Times New Roman"/>
                <w:sz w:val="24"/>
                <w:szCs w:val="24"/>
              </w:rPr>
            </w:pPr>
            <w:r w:rsidRPr="001F2758">
              <w:rPr>
                <w:rFonts w:ascii="Times New Roman" w:hAnsi="Times New Roman" w:cs="Times New Roman"/>
                <w:sz w:val="24"/>
                <w:szCs w:val="24"/>
              </w:rPr>
              <w:t>Isı Yalıtım Malzemeleri - Binalarda Kullanılan - Gazbeton Isı Yalıtım Levhası - Özellikler</w:t>
            </w:r>
          </w:p>
        </w:tc>
      </w:tr>
      <w:tr w:rsidR="001F2758" w:rsidRPr="001F2758" w:rsidTr="001F2758">
        <w:tc>
          <w:tcPr>
            <w:tcW w:w="1668" w:type="dxa"/>
          </w:tcPr>
          <w:p w:rsidR="001F2758" w:rsidRPr="001F2758" w:rsidRDefault="001F2758" w:rsidP="001F2758">
            <w:pPr>
              <w:rPr>
                <w:rFonts w:ascii="Times New Roman" w:hAnsi="Times New Roman" w:cs="Times New Roman"/>
                <w:sz w:val="24"/>
                <w:szCs w:val="24"/>
              </w:rPr>
            </w:pPr>
            <w:r w:rsidRPr="001F2758">
              <w:rPr>
                <w:rFonts w:ascii="Times New Roman" w:hAnsi="Times New Roman" w:cs="Times New Roman"/>
                <w:b/>
                <w:sz w:val="24"/>
                <w:szCs w:val="24"/>
              </w:rPr>
              <w:t>TS EN 14313</w:t>
            </w:r>
          </w:p>
        </w:tc>
        <w:tc>
          <w:tcPr>
            <w:tcW w:w="435" w:type="dxa"/>
          </w:tcPr>
          <w:p w:rsidR="001F2758" w:rsidRPr="001F2758" w:rsidRDefault="001F2758" w:rsidP="001F2758">
            <w:pPr>
              <w:rPr>
                <w:rFonts w:ascii="Times New Roman" w:hAnsi="Times New Roman" w:cs="Times New Roman"/>
                <w:b/>
                <w:sz w:val="24"/>
                <w:szCs w:val="24"/>
              </w:rPr>
            </w:pPr>
            <w:r w:rsidRPr="001F2758">
              <w:rPr>
                <w:rFonts w:ascii="Times New Roman" w:hAnsi="Times New Roman" w:cs="Times New Roman"/>
                <w:b/>
                <w:sz w:val="24"/>
                <w:szCs w:val="24"/>
              </w:rPr>
              <w:t>:</w:t>
            </w:r>
          </w:p>
        </w:tc>
        <w:tc>
          <w:tcPr>
            <w:tcW w:w="6510" w:type="dxa"/>
          </w:tcPr>
          <w:p w:rsidR="001F2758" w:rsidRPr="00434FB1" w:rsidRDefault="00434FB1" w:rsidP="001F2758">
            <w:pPr>
              <w:jc w:val="both"/>
              <w:rPr>
                <w:rFonts w:ascii="Times New Roman" w:hAnsi="Times New Roman" w:cs="Times New Roman"/>
                <w:b/>
                <w:sz w:val="24"/>
                <w:szCs w:val="24"/>
                <w:rPrChange w:id="266" w:author="Nurseda ERDOĞAN" w:date="2019-01-31T10:14:00Z">
                  <w:rPr>
                    <w:rFonts w:ascii="Times New Roman" w:hAnsi="Times New Roman" w:cs="Times New Roman"/>
                    <w:sz w:val="24"/>
                    <w:szCs w:val="24"/>
                  </w:rPr>
                </w:rPrChange>
              </w:rPr>
            </w:pPr>
            <w:ins w:id="267" w:author="Nurseda ERDOĞAN" w:date="2019-01-31T10:13:00Z">
              <w:r w:rsidRPr="00434FB1">
                <w:rPr>
                  <w:rFonts w:ascii="Times New Roman" w:hAnsi="Times New Roman" w:cs="Times New Roman"/>
                  <w:b/>
                  <w:sz w:val="24"/>
                  <w:szCs w:val="24"/>
                  <w:rPrChange w:id="268" w:author="Nurseda ERDOĞAN" w:date="2019-01-31T10:14:00Z">
                    <w:rPr>
                      <w:rFonts w:ascii="Times New Roman" w:hAnsi="Times New Roman" w:cs="Times New Roman"/>
                      <w:sz w:val="24"/>
                      <w:szCs w:val="24"/>
                    </w:rPr>
                  </w:rPrChange>
                </w:rPr>
                <w:t>(Değişik ibare:RG-31/1/2019-30672)</w:t>
              </w:r>
              <w:r>
                <w:rPr>
                  <w:rFonts w:ascii="Times New Roman" w:hAnsi="Times New Roman" w:cs="Times New Roman"/>
                  <w:b/>
                  <w:sz w:val="24"/>
                  <w:szCs w:val="24"/>
                </w:rPr>
                <w:t xml:space="preserve"> </w:t>
              </w:r>
            </w:ins>
            <w:ins w:id="269" w:author="Nurseda ERDOĞAN" w:date="2019-01-31T10:14:00Z">
              <w:r w:rsidRPr="00434FB1">
                <w:rPr>
                  <w:rFonts w:ascii="Times New Roman" w:hAnsi="Times New Roman" w:cs="Times New Roman"/>
                  <w:sz w:val="24"/>
                  <w:szCs w:val="24"/>
                  <w:u w:val="single"/>
                  <w:rPrChange w:id="270" w:author="Nurseda ERDOĞAN" w:date="2019-01-31T10:14:00Z">
                    <w:rPr>
                      <w:rFonts w:ascii="Times New Roman" w:hAnsi="Times New Roman" w:cs="Times New Roman"/>
                      <w:b/>
                      <w:sz w:val="24"/>
                      <w:szCs w:val="24"/>
                    </w:rPr>
                  </w:rPrChange>
                </w:rPr>
                <w:t xml:space="preserve">TS EN 16069+A1: </w:t>
              </w:r>
              <w:r w:rsidRPr="00434FB1">
                <w:rPr>
                  <w:rFonts w:ascii="Times New Roman" w:hAnsi="Times New Roman" w:cs="Times New Roman"/>
                  <w:sz w:val="24"/>
                  <w:szCs w:val="24"/>
                  <w:u w:val="single"/>
                  <w:rPrChange w:id="271" w:author="Nurseda ERDOĞAN" w:date="2019-01-31T10:14:00Z">
                    <w:rPr>
                      <w:rFonts w:ascii="Times New Roman" w:hAnsi="Times New Roman" w:cs="Times New Roman"/>
                      <w:b/>
                      <w:sz w:val="24"/>
                      <w:szCs w:val="24"/>
                    </w:rPr>
                  </w:rPrChange>
                </w:rPr>
                <w:lastRenderedPageBreak/>
                <w:t>Binalar için ısı yalıtım mamulleri – Polietilen köpüklü (PEF) fabrikasyon mamuller – Özellikler</w:t>
              </w:r>
            </w:ins>
            <w:del w:id="272" w:author="Nurseda ERDOĞAN" w:date="2019-01-31T10:13:00Z">
              <w:r w:rsidR="001F2758" w:rsidRPr="00434FB1" w:rsidDel="00434FB1">
                <w:rPr>
                  <w:rFonts w:ascii="Times New Roman" w:hAnsi="Times New Roman" w:cs="Times New Roman"/>
                  <w:b/>
                  <w:sz w:val="24"/>
                  <w:szCs w:val="24"/>
                  <w:rPrChange w:id="273" w:author="Nurseda ERDOĞAN" w:date="2019-01-31T10:14:00Z">
                    <w:rPr>
                      <w:rFonts w:ascii="Times New Roman" w:hAnsi="Times New Roman" w:cs="Times New Roman"/>
                      <w:sz w:val="24"/>
                      <w:szCs w:val="24"/>
                    </w:rPr>
                  </w:rPrChange>
                </w:rPr>
                <w:delText>Isı Yalıtım Malzemeleri - Binalarda Kullanılan -Fabrikasyon Olarak İmal Edilen Polietilen Köpük (XPE)- Özellikler</w:delText>
              </w:r>
            </w:del>
          </w:p>
        </w:tc>
      </w:tr>
    </w:tbl>
    <w:p w:rsidR="001F2758" w:rsidRPr="001F2758" w:rsidRDefault="001F2758" w:rsidP="001F2758">
      <w:pPr>
        <w:spacing w:after="0"/>
        <w:ind w:left="708"/>
        <w:rPr>
          <w:rFonts w:ascii="Times New Roman" w:hAnsi="Times New Roman" w:cs="Times New Roman"/>
          <w:sz w:val="24"/>
          <w:szCs w:val="24"/>
        </w:rPr>
      </w:pPr>
    </w:p>
    <w:p w:rsidR="00970BC8" w:rsidRPr="00970BC8" w:rsidRDefault="00970BC8" w:rsidP="00970BC8">
      <w:pPr>
        <w:rPr>
          <w:rFonts w:ascii="Times New Roman" w:hAnsi="Times New Roman" w:cs="Times New Roman"/>
          <w:sz w:val="24"/>
          <w:szCs w:val="24"/>
        </w:rPr>
      </w:pPr>
    </w:p>
    <w:p w:rsidR="00422F01" w:rsidRPr="00422F01" w:rsidRDefault="00422F01" w:rsidP="00422F01">
      <w:pPr>
        <w:pStyle w:val="Balk3"/>
        <w:numPr>
          <w:ilvl w:val="2"/>
          <w:numId w:val="12"/>
        </w:numPr>
        <w:ind w:left="1134" w:hanging="1134"/>
      </w:pPr>
      <w:bookmarkStart w:id="274" w:name="_Toc505268889"/>
      <w:bookmarkStart w:id="275" w:name="_Toc505268994"/>
      <w:bookmarkStart w:id="276" w:name="_Toc505605698"/>
      <w:bookmarkStart w:id="277" w:name="_Toc505861472"/>
      <w:r w:rsidRPr="00422F01">
        <w:t>Isıtılmay</w:t>
      </w:r>
      <w:r>
        <w:t>an İç O</w:t>
      </w:r>
      <w:r w:rsidRPr="00422F01">
        <w:t xml:space="preserve">rtama </w:t>
      </w:r>
      <w:r>
        <w:t>B</w:t>
      </w:r>
      <w:r w:rsidRPr="00422F01">
        <w:t xml:space="preserve">itişik </w:t>
      </w:r>
      <w:r>
        <w:t>D</w:t>
      </w:r>
      <w:r w:rsidRPr="00422F01">
        <w:t xml:space="preserve">öşemelerde </w:t>
      </w:r>
      <w:r>
        <w:t>I</w:t>
      </w:r>
      <w:r w:rsidRPr="00422F01">
        <w:t xml:space="preserve">sı </w:t>
      </w:r>
      <w:r>
        <w:t>Y</w:t>
      </w:r>
      <w:r w:rsidRPr="00422F01">
        <w:t xml:space="preserve">alıtım </w:t>
      </w:r>
      <w:r>
        <w:t>İ</w:t>
      </w:r>
      <w:r w:rsidRPr="00422F01">
        <w:t xml:space="preserve">şleri </w:t>
      </w:r>
      <w:r>
        <w:t>Genel Teknik Ş</w:t>
      </w:r>
      <w:r w:rsidRPr="00422F01">
        <w:t>artnamesi</w:t>
      </w:r>
      <w:bookmarkEnd w:id="274"/>
      <w:bookmarkEnd w:id="275"/>
      <w:bookmarkEnd w:id="276"/>
      <w:bookmarkEnd w:id="277"/>
      <w:r w:rsidRPr="00422F01">
        <w:t xml:space="preserve"> </w:t>
      </w:r>
    </w:p>
    <w:p w:rsidR="00422F01" w:rsidRPr="00422F01" w:rsidRDefault="00422F01" w:rsidP="00422F01">
      <w:pPr>
        <w:pStyle w:val="Balk4"/>
        <w:numPr>
          <w:ilvl w:val="3"/>
          <w:numId w:val="12"/>
        </w:numPr>
        <w:ind w:left="1134" w:hanging="1134"/>
      </w:pPr>
      <w:bookmarkStart w:id="278" w:name="_Toc505268995"/>
      <w:bookmarkStart w:id="279" w:name="_Toc505605699"/>
      <w:bookmarkStart w:id="280" w:name="_Toc505861473"/>
      <w:r>
        <w:t>K</w:t>
      </w:r>
      <w:r w:rsidRPr="00422F01">
        <w:t>apsam</w:t>
      </w:r>
      <w:bookmarkEnd w:id="278"/>
      <w:bookmarkEnd w:id="279"/>
      <w:bookmarkEnd w:id="280"/>
    </w:p>
    <w:p w:rsidR="00422F01" w:rsidRPr="00422F01" w:rsidRDefault="00422F01" w:rsidP="00422F01">
      <w:pPr>
        <w:spacing w:before="160" w:after="0"/>
        <w:rPr>
          <w:rFonts w:ascii="Times New Roman" w:hAnsi="Times New Roman" w:cs="Times New Roman"/>
          <w:sz w:val="24"/>
          <w:szCs w:val="24"/>
        </w:rPr>
      </w:pPr>
      <w:r w:rsidRPr="00422F01">
        <w:rPr>
          <w:rFonts w:ascii="Times New Roman" w:hAnsi="Times New Roman" w:cs="Times New Roman"/>
          <w:sz w:val="24"/>
          <w:szCs w:val="24"/>
        </w:rPr>
        <w:t>Isıtılmayan iç ortama bitişik döşemelerde yapılan ısı yalıtımı uygulama esaslarını kapsar.</w:t>
      </w:r>
    </w:p>
    <w:p w:rsidR="00422F01" w:rsidRPr="00422F01" w:rsidRDefault="00422F01" w:rsidP="00422F01">
      <w:pPr>
        <w:pStyle w:val="Balk4"/>
        <w:numPr>
          <w:ilvl w:val="3"/>
          <w:numId w:val="12"/>
        </w:numPr>
        <w:ind w:left="1134" w:hanging="1134"/>
      </w:pPr>
      <w:bookmarkStart w:id="281" w:name="_Toc505268996"/>
      <w:bookmarkStart w:id="282" w:name="_Toc505605700"/>
      <w:bookmarkStart w:id="283" w:name="_Toc505861474"/>
      <w:r w:rsidRPr="00422F01">
        <w:t>Tanım</w:t>
      </w:r>
      <w:bookmarkEnd w:id="281"/>
      <w:bookmarkEnd w:id="282"/>
      <w:bookmarkEnd w:id="283"/>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 xml:space="preserve">Isıtılan bir hacim ile ısıtılmayan iç ortam arasındaki döşemelerde ısı yalıtımı; ısıtılan hacmin tabanından veya ısıtılmayan hacmin tavanına uygulanabilir. Bu şartnamede; ısıtılmayan hacmin tavanından yapılan latalı ve latasız (doğrudan yapıştırma) uygulamalar tarif edilmektedir. Isıtılan hacmin döşemesinden yapılacak uygulamalar ile ilgili bilgilere </w:t>
      </w:r>
      <w:r w:rsidRPr="00422F01">
        <w:rPr>
          <w:rFonts w:ascii="Times New Roman" w:hAnsi="Times New Roman" w:cs="Times New Roman"/>
          <w:i/>
          <w:sz w:val="24"/>
          <w:szCs w:val="24"/>
        </w:rPr>
        <w:t>“Toprak Temaslı ve Ara Kat Döşemelerin Isı Yalıtımı İşleri Genel Teknik Şartnamesi”</w:t>
      </w:r>
      <w:r w:rsidRPr="00422F01">
        <w:rPr>
          <w:rFonts w:ascii="Times New Roman" w:hAnsi="Times New Roman" w:cs="Times New Roman"/>
          <w:sz w:val="24"/>
          <w:szCs w:val="24"/>
        </w:rPr>
        <w:t xml:space="preserve">nden ulaşılabilir. </w:t>
      </w:r>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Isıtılmayan hacimlerin tavanından yapılan uygulamalarda ısı yalıtım malzemesi döşeme betonunun dış tarafında Buradan hareketle döşeme betonunun sıcak olacağı ve dolayısıyla yoğuşma olmayacağı düşünülse de yalıtımın sürekliliğinin bozulduğu kolon birleşimlerinde risk bulunduğu göz önüne alınmalıdır. Isı köprülerine sebebiyet veren bu riskli bölgelerde ısı yalıtımı uygulamasın en az 50 cm kolonlarda devam ettirilmesi gerekmektedir.</w:t>
      </w:r>
    </w:p>
    <w:p w:rsidR="00422F01" w:rsidRDefault="00422F01" w:rsidP="00422F01">
      <w:pPr>
        <w:pStyle w:val="Balk5"/>
        <w:numPr>
          <w:ilvl w:val="4"/>
          <w:numId w:val="12"/>
        </w:numPr>
        <w:ind w:left="1134" w:hanging="1134"/>
      </w:pPr>
      <w:bookmarkStart w:id="284" w:name="_Toc505268997"/>
      <w:bookmarkStart w:id="285" w:name="_Toc505605701"/>
      <w:bookmarkStart w:id="286" w:name="_Toc505861475"/>
      <w:r w:rsidRPr="00422F01">
        <w:t>EPS Isı Yalıtım Levhaları:</w:t>
      </w:r>
      <w:bookmarkEnd w:id="284"/>
      <w:bookmarkEnd w:id="285"/>
      <w:bookmarkEnd w:id="286"/>
      <w:r w:rsidRPr="00422F01">
        <w:t xml:space="preserve"> </w:t>
      </w:r>
    </w:p>
    <w:p w:rsidR="00422F01" w:rsidRPr="00422F01" w:rsidRDefault="00422F01" w:rsidP="00422F01">
      <w:pPr>
        <w:spacing w:before="160" w:after="0" w:line="240" w:lineRule="auto"/>
        <w:jc w:val="both"/>
        <w:rPr>
          <w:rFonts w:ascii="Times New Roman" w:eastAsia="Times New Roman" w:hAnsi="Times New Roman" w:cs="Times New Roman"/>
          <w:bCs/>
          <w:sz w:val="24"/>
          <w:szCs w:val="24"/>
        </w:rPr>
      </w:pPr>
      <w:r w:rsidRPr="00422F01">
        <w:rPr>
          <w:rFonts w:ascii="Times New Roman" w:hAnsi="Times New Roman" w:cs="Times New Roman"/>
          <w:sz w:val="24"/>
          <w:szCs w:val="24"/>
        </w:rPr>
        <w:t>TS EN 13163 standardına göre üretilmiş</w:t>
      </w:r>
      <w:r w:rsidRPr="00422F01">
        <w:rPr>
          <w:rFonts w:ascii="Times New Roman" w:hAnsi="Times New Roman" w:cs="Times New Roman"/>
          <w:b/>
          <w:sz w:val="24"/>
          <w:szCs w:val="24"/>
        </w:rPr>
        <w:t xml:space="preserve"> </w:t>
      </w:r>
      <w:r w:rsidRPr="00422F01">
        <w:rPr>
          <w:rFonts w:ascii="Times New Roman" w:hAnsi="Times New Roman" w:cs="Times New Roman"/>
          <w:sz w:val="24"/>
          <w:szCs w:val="24"/>
        </w:rPr>
        <w:t xml:space="preserve">T2-L3-W3-P10-S5-DS(N)5-DS(70,-)3-CS(10)60-BS100 özellikte CE işaretine sahip ve TS 825’e göre uygun kalınlıkta genleştirilmiş (ekspande) </w:t>
      </w:r>
      <w:r w:rsidR="002E7E8F">
        <w:rPr>
          <w:rFonts w:ascii="Times New Roman" w:hAnsi="Times New Roman" w:cs="Times New Roman"/>
          <w:sz w:val="24"/>
          <w:szCs w:val="24"/>
        </w:rPr>
        <w:t>polistren</w:t>
      </w:r>
      <w:r w:rsidRPr="00422F01">
        <w:rPr>
          <w:rFonts w:ascii="Times New Roman" w:hAnsi="Times New Roman" w:cs="Times New Roman"/>
          <w:sz w:val="24"/>
          <w:szCs w:val="24"/>
        </w:rPr>
        <w:t xml:space="preserve"> köpük levhalar.</w:t>
      </w:r>
    </w:p>
    <w:p w:rsidR="00422F01" w:rsidRPr="00422F01" w:rsidRDefault="00422F01" w:rsidP="00422F01">
      <w:pPr>
        <w:pStyle w:val="Balk5"/>
        <w:numPr>
          <w:ilvl w:val="4"/>
          <w:numId w:val="12"/>
        </w:numPr>
        <w:ind w:left="1134" w:hanging="1134"/>
      </w:pPr>
      <w:bookmarkStart w:id="287" w:name="_Toc505268998"/>
      <w:bookmarkStart w:id="288" w:name="_Toc505605702"/>
      <w:bookmarkStart w:id="289" w:name="_Toc505861476"/>
      <w:r w:rsidRPr="00422F01">
        <w:t>XPS Isı Yalıtım Levhaları:</w:t>
      </w:r>
      <w:bookmarkEnd w:id="287"/>
      <w:bookmarkEnd w:id="288"/>
      <w:bookmarkEnd w:id="289"/>
      <w:r w:rsidRPr="00422F01">
        <w:t xml:space="preserve"> </w:t>
      </w:r>
    </w:p>
    <w:p w:rsidR="00422F01" w:rsidRPr="00422F01" w:rsidRDefault="00422F01" w:rsidP="00422F01">
      <w:pPr>
        <w:spacing w:before="160" w:after="0" w:line="240" w:lineRule="auto"/>
        <w:jc w:val="both"/>
        <w:rPr>
          <w:rFonts w:ascii="Times New Roman" w:eastAsia="Times New Roman" w:hAnsi="Times New Roman" w:cs="Times New Roman"/>
          <w:b/>
          <w:bCs/>
          <w:sz w:val="24"/>
          <w:szCs w:val="24"/>
        </w:rPr>
      </w:pPr>
      <w:r w:rsidRPr="00422F01">
        <w:rPr>
          <w:rFonts w:ascii="Times New Roman" w:hAnsi="Times New Roman" w:cs="Times New Roman"/>
          <w:sz w:val="24"/>
          <w:szCs w:val="24"/>
        </w:rPr>
        <w:t xml:space="preserve">TS EN 13164 standardına göre üretilmiş T1-CS(10/Y)200 özellikte CE işaretine sahip ve TS 825’e göre uygun kalınlıkta haddelenmiş (ekstrüde) </w:t>
      </w:r>
      <w:r w:rsidR="002E7E8F">
        <w:rPr>
          <w:rFonts w:ascii="Times New Roman" w:hAnsi="Times New Roman" w:cs="Times New Roman"/>
          <w:sz w:val="24"/>
          <w:szCs w:val="24"/>
        </w:rPr>
        <w:t>polistren</w:t>
      </w:r>
      <w:r w:rsidRPr="00422F01">
        <w:rPr>
          <w:rFonts w:ascii="Times New Roman" w:hAnsi="Times New Roman" w:cs="Times New Roman"/>
          <w:sz w:val="24"/>
          <w:szCs w:val="24"/>
        </w:rPr>
        <w:t xml:space="preserve"> köpük levhalar.</w:t>
      </w:r>
    </w:p>
    <w:p w:rsidR="00422F01" w:rsidRPr="00422F01" w:rsidRDefault="00422F01" w:rsidP="00422F01">
      <w:pPr>
        <w:pStyle w:val="Balk5"/>
        <w:numPr>
          <w:ilvl w:val="4"/>
          <w:numId w:val="12"/>
        </w:numPr>
        <w:ind w:left="1134" w:hanging="1134"/>
      </w:pPr>
      <w:bookmarkStart w:id="290" w:name="_Toc505268999"/>
      <w:bookmarkStart w:id="291" w:name="_Toc505605703"/>
      <w:bookmarkStart w:id="292" w:name="_Toc505861477"/>
      <w:r w:rsidRPr="00422F01">
        <w:t xml:space="preserve">Camyünü/Taşyünü Isı Yalıtım </w:t>
      </w:r>
      <w:bookmarkEnd w:id="290"/>
      <w:r w:rsidR="00AD67ED" w:rsidRPr="00422F01">
        <w:t>Levhaları:</w:t>
      </w:r>
      <w:bookmarkEnd w:id="291"/>
      <w:bookmarkEnd w:id="292"/>
      <w:r w:rsidRPr="00422F01">
        <w:t xml:space="preserve"> </w:t>
      </w:r>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TS EN 13162 standardına göre üretilmiş</w:t>
      </w:r>
      <w:r w:rsidRPr="00422F01">
        <w:rPr>
          <w:rFonts w:ascii="Times New Roman" w:hAnsi="Times New Roman" w:cs="Times New Roman"/>
          <w:b/>
          <w:sz w:val="24"/>
          <w:szCs w:val="24"/>
        </w:rPr>
        <w:t xml:space="preserve"> </w:t>
      </w:r>
      <w:r w:rsidRPr="00422F01">
        <w:rPr>
          <w:rFonts w:ascii="Times New Roman" w:hAnsi="Times New Roman" w:cs="Times New Roman"/>
          <w:sz w:val="24"/>
          <w:szCs w:val="24"/>
        </w:rPr>
        <w:t>T2 özellikte</w:t>
      </w:r>
      <w:r w:rsidRPr="00422F01">
        <w:rPr>
          <w:rFonts w:ascii="Times New Roman" w:hAnsi="Times New Roman" w:cs="Times New Roman"/>
          <w:b/>
          <w:sz w:val="24"/>
          <w:szCs w:val="24"/>
        </w:rPr>
        <w:t xml:space="preserve"> </w:t>
      </w:r>
      <w:r w:rsidRPr="00422F01">
        <w:rPr>
          <w:rFonts w:ascii="Times New Roman" w:hAnsi="Times New Roman" w:cs="Times New Roman"/>
          <w:sz w:val="24"/>
          <w:szCs w:val="24"/>
        </w:rPr>
        <w:t>CE işaretine sahip ve TS 825’e göre uygun kalınlıkta Camyünü/Taşyünü levhalar.</w:t>
      </w:r>
    </w:p>
    <w:p w:rsidR="00422F01" w:rsidRPr="00422F01" w:rsidRDefault="00422F01" w:rsidP="00422F01">
      <w:pPr>
        <w:pStyle w:val="Balk5"/>
        <w:numPr>
          <w:ilvl w:val="4"/>
          <w:numId w:val="12"/>
        </w:numPr>
        <w:ind w:left="1134" w:hanging="1134"/>
      </w:pPr>
      <w:bookmarkStart w:id="293" w:name="_Toc505269000"/>
      <w:bookmarkStart w:id="294" w:name="_Toc505605704"/>
      <w:bookmarkStart w:id="295" w:name="_Toc505861478"/>
      <w:r w:rsidRPr="00422F01">
        <w:t>Gazbeton Isı Yalıtım Levhaları:</w:t>
      </w:r>
      <w:bookmarkEnd w:id="293"/>
      <w:bookmarkEnd w:id="294"/>
      <w:bookmarkEnd w:id="295"/>
      <w:r w:rsidRPr="00422F01">
        <w:t xml:space="preserve"> </w:t>
      </w:r>
      <w:ins w:id="296" w:author="Nurseda ERDOĞAN" w:date="2019-01-31T10:21:00Z">
        <w:r w:rsidR="003F2A8F">
          <w:t xml:space="preserve">(Değişik:RG-31/1/2019-30672) </w:t>
        </w:r>
      </w:ins>
    </w:p>
    <w:p w:rsidR="00422F01" w:rsidRPr="00422F01" w:rsidRDefault="003F2A8F" w:rsidP="00422F01">
      <w:pPr>
        <w:spacing w:before="160" w:after="0"/>
        <w:jc w:val="both"/>
        <w:rPr>
          <w:rFonts w:ascii="Times New Roman" w:hAnsi="Times New Roman" w:cs="Times New Roman"/>
          <w:sz w:val="24"/>
          <w:szCs w:val="24"/>
        </w:rPr>
      </w:pPr>
      <w:ins w:id="297" w:author="Nurseda ERDOĞAN" w:date="2019-01-31T10:21:00Z">
        <w:r w:rsidRPr="003F2A8F">
          <w:rPr>
            <w:rFonts w:ascii="Times New Roman" w:hAnsi="Times New Roman" w:cs="Times New Roman"/>
            <w:sz w:val="24"/>
            <w:szCs w:val="24"/>
          </w:rPr>
          <w:t>TS 13729 standardına göre üretilmiş, G işaretine sahip</w:t>
        </w:r>
        <w:r>
          <w:rPr>
            <w:rFonts w:ascii="Times New Roman" w:hAnsi="Times New Roman" w:cs="Times New Roman"/>
            <w:sz w:val="24"/>
            <w:szCs w:val="24"/>
          </w:rPr>
          <w:t xml:space="preserve"> gazbeton ısı yalıtım levhaları</w:t>
        </w:r>
      </w:ins>
      <w:del w:id="298" w:author="Nurseda ERDOĞAN" w:date="2019-01-31T10:21:00Z">
        <w:r w:rsidR="00422F01" w:rsidRPr="00422F01" w:rsidDel="003F2A8F">
          <w:rPr>
            <w:rFonts w:ascii="Times New Roman" w:hAnsi="Times New Roman" w:cs="Times New Roman"/>
            <w:sz w:val="24"/>
            <w:szCs w:val="24"/>
          </w:rPr>
          <w:delText>TS 13729 standardına göre üretilmiş CE veya G işaretine sahip ve TS 825’e göre uygun kalınlıkta gazbeton ısı yalıtım levhaları</w:delText>
        </w:r>
      </w:del>
      <w:r w:rsidR="00422F01" w:rsidRPr="00422F01">
        <w:rPr>
          <w:rFonts w:ascii="Times New Roman" w:hAnsi="Times New Roman" w:cs="Times New Roman"/>
          <w:sz w:val="24"/>
          <w:szCs w:val="24"/>
        </w:rPr>
        <w:t>.</w:t>
      </w:r>
    </w:p>
    <w:p w:rsidR="00422F01" w:rsidRPr="00422F01" w:rsidRDefault="00422F01" w:rsidP="00422F01">
      <w:pPr>
        <w:pStyle w:val="Balk5"/>
        <w:numPr>
          <w:ilvl w:val="4"/>
          <w:numId w:val="12"/>
        </w:numPr>
        <w:ind w:left="1134" w:hanging="1134"/>
      </w:pPr>
      <w:bookmarkStart w:id="299" w:name="_Toc505269001"/>
      <w:bookmarkStart w:id="300" w:name="_Toc505605705"/>
      <w:bookmarkStart w:id="301" w:name="_Toc505861479"/>
      <w:r w:rsidRPr="00422F01">
        <w:t xml:space="preserve">XPE Isı ve Ses Yalıtım </w:t>
      </w:r>
      <w:bookmarkEnd w:id="299"/>
      <w:r w:rsidR="00AD67ED" w:rsidRPr="00422F01">
        <w:t>Levhaları:</w:t>
      </w:r>
      <w:bookmarkEnd w:id="300"/>
      <w:bookmarkEnd w:id="301"/>
      <w:r w:rsidRPr="00422F01">
        <w:t xml:space="preserve"> </w:t>
      </w:r>
      <w:ins w:id="302" w:author="Nurseda ERDOĞAN" w:date="2019-01-31T10:22:00Z">
        <w:r w:rsidR="003F2A8F">
          <w:t xml:space="preserve">(Değişik:RG-31/1/2019-30672) </w:t>
        </w:r>
      </w:ins>
    </w:p>
    <w:p w:rsidR="00422F01" w:rsidRPr="00422F01" w:rsidRDefault="003F2A8F" w:rsidP="00422F01">
      <w:pPr>
        <w:spacing w:before="160" w:after="0"/>
        <w:jc w:val="both"/>
        <w:rPr>
          <w:rFonts w:ascii="Times New Roman" w:hAnsi="Times New Roman" w:cs="Times New Roman"/>
          <w:sz w:val="24"/>
          <w:szCs w:val="24"/>
        </w:rPr>
      </w:pPr>
      <w:ins w:id="303" w:author="Nurseda ERDOĞAN" w:date="2019-01-31T10:22:00Z">
        <w:r w:rsidRPr="003F2A8F">
          <w:rPr>
            <w:rFonts w:ascii="Times New Roman" w:hAnsi="Times New Roman" w:cs="Times New Roman"/>
            <w:sz w:val="24"/>
            <w:szCs w:val="24"/>
          </w:rPr>
          <w:t>TS EN 16069 standardına göre üretilmiş CE işaretine sahip ve TS 825’e göre uygun kalınlık</w:t>
        </w:r>
        <w:r>
          <w:rPr>
            <w:rFonts w:ascii="Times New Roman" w:hAnsi="Times New Roman" w:cs="Times New Roman"/>
            <w:sz w:val="24"/>
            <w:szCs w:val="24"/>
          </w:rPr>
          <w:t>ta Polietilen Köpük levhalardır</w:t>
        </w:r>
      </w:ins>
      <w:del w:id="304" w:author="Nurseda ERDOĞAN" w:date="2019-01-31T10:22:00Z">
        <w:r w:rsidR="00422F01" w:rsidRPr="00422F01" w:rsidDel="003F2A8F">
          <w:rPr>
            <w:rFonts w:ascii="Times New Roman" w:hAnsi="Times New Roman" w:cs="Times New Roman"/>
            <w:sz w:val="24"/>
            <w:szCs w:val="24"/>
          </w:rPr>
          <w:delText>TS EN 14313 standardına göre üretilmiş CE işaretine sahip ve TS 825’e göre uygun kalınlıkta Çapraz Bağlı Polietilen Köpük levhalardır</w:delText>
        </w:r>
      </w:del>
      <w:r w:rsidR="00422F01" w:rsidRPr="00422F01">
        <w:rPr>
          <w:rFonts w:ascii="Times New Roman" w:hAnsi="Times New Roman" w:cs="Times New Roman"/>
          <w:sz w:val="24"/>
          <w:szCs w:val="24"/>
        </w:rPr>
        <w:t>.</w:t>
      </w:r>
    </w:p>
    <w:p w:rsidR="00422F01" w:rsidRPr="00422F01" w:rsidRDefault="00422F01" w:rsidP="00422F01">
      <w:pPr>
        <w:pStyle w:val="Balk4"/>
        <w:numPr>
          <w:ilvl w:val="3"/>
          <w:numId w:val="12"/>
        </w:numPr>
        <w:ind w:left="1134" w:hanging="1134"/>
      </w:pPr>
      <w:bookmarkStart w:id="305" w:name="_Toc505269002"/>
      <w:bookmarkStart w:id="306" w:name="_Toc505605706"/>
      <w:bookmarkStart w:id="307" w:name="_Toc505861480"/>
      <w:r w:rsidRPr="00422F01">
        <w:lastRenderedPageBreak/>
        <w:t>Uygulama Esasları</w:t>
      </w:r>
      <w:bookmarkEnd w:id="305"/>
      <w:bookmarkEnd w:id="306"/>
      <w:bookmarkEnd w:id="307"/>
    </w:p>
    <w:p w:rsidR="00422F01" w:rsidRPr="00422F01" w:rsidRDefault="00422F01" w:rsidP="00422F01">
      <w:pPr>
        <w:pStyle w:val="Balk5"/>
        <w:numPr>
          <w:ilvl w:val="4"/>
          <w:numId w:val="12"/>
        </w:numPr>
        <w:ind w:left="1134" w:hanging="1134"/>
      </w:pPr>
      <w:bookmarkStart w:id="308" w:name="_Toc505269003"/>
      <w:bookmarkStart w:id="309" w:name="_Toc505605707"/>
      <w:bookmarkStart w:id="310" w:name="_Toc505861481"/>
      <w:r w:rsidRPr="00422F01">
        <w:t>Yüzey Hazırlığı:</w:t>
      </w:r>
      <w:bookmarkEnd w:id="308"/>
      <w:bookmarkEnd w:id="309"/>
      <w:bookmarkEnd w:id="310"/>
      <w:r w:rsidRPr="00422F01">
        <w:t xml:space="preserve"> </w:t>
      </w:r>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Uygulama yapılacak yüzey temiz, sıva kabarıkları vb. pürüzlerden arındırılmış ve kuru olmalıdır. Kalıp hatalarından kaynaklanan taşmalar, kalıp sökümü sonrası oluşan çapaklar kırılır, düzeltilir. Zayıf ya da kabarmış kısımlar kazınır, eğer varsa sağlam olmayan yüzeylerde tamir harçları ile tamirat yapılarak bu bölgeler tutunmaya daha elverişli hale getirilir. Uygulama yüzeyinde yosun, bakteri vb. kirlilikler mevcut ise uygun temizleyiciler ile bu bölgelerin temizlenir. Yüzeyde herhangi bir sebepten ötürü tuz kusması söz konusu ise, tel fırça ile yüzeydeki tuz (beyazlanmalar) uygulama yüzeyinden uzaklaştırılır. Yapışmayı engelleyen kalıp yağlı, bitümlü, boyalı, tozlu ve kirli zeminler temizlenmelidir.</w:t>
      </w:r>
    </w:p>
    <w:p w:rsidR="00422F01" w:rsidRPr="00422F01" w:rsidRDefault="00422F01" w:rsidP="00422F01">
      <w:pPr>
        <w:pStyle w:val="Balk5"/>
        <w:numPr>
          <w:ilvl w:val="4"/>
          <w:numId w:val="12"/>
        </w:numPr>
        <w:ind w:left="1134" w:hanging="1134"/>
      </w:pPr>
      <w:bookmarkStart w:id="311" w:name="_Toc505269004"/>
      <w:bookmarkStart w:id="312" w:name="_Toc505605708"/>
      <w:bookmarkStart w:id="313" w:name="_Toc505861482"/>
      <w:r w:rsidRPr="00422F01">
        <w:t>Uygulama:</w:t>
      </w:r>
      <w:bookmarkEnd w:id="311"/>
      <w:bookmarkEnd w:id="312"/>
      <w:bookmarkEnd w:id="313"/>
    </w:p>
    <w:p w:rsidR="00422F01" w:rsidRPr="00422F01" w:rsidRDefault="00422F01" w:rsidP="00422F01">
      <w:pPr>
        <w:pStyle w:val="Balk6"/>
        <w:numPr>
          <w:ilvl w:val="5"/>
          <w:numId w:val="12"/>
        </w:numPr>
        <w:ind w:left="1418" w:hanging="1418"/>
        <w:rPr>
          <w:b w:val="0"/>
        </w:rPr>
      </w:pPr>
      <w:bookmarkStart w:id="314" w:name="_Toc505269005"/>
      <w:bookmarkStart w:id="315" w:name="_Toc505605709"/>
      <w:bookmarkStart w:id="316" w:name="_Toc505861483"/>
      <w:r w:rsidRPr="00422F01">
        <w:rPr>
          <w:rStyle w:val="Balk6Char"/>
          <w:b/>
        </w:rPr>
        <w:t>Latasız Uygulama</w:t>
      </w:r>
      <w:r w:rsidRPr="00422F01">
        <w:rPr>
          <w:b w:val="0"/>
        </w:rPr>
        <w:t>:</w:t>
      </w:r>
      <w:bookmarkEnd w:id="314"/>
      <w:bookmarkEnd w:id="315"/>
      <w:bookmarkEnd w:id="316"/>
      <w:r w:rsidRPr="00422F01">
        <w:rPr>
          <w:b w:val="0"/>
        </w:rPr>
        <w:t xml:space="preserve"> </w:t>
      </w:r>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 xml:space="preserve">Isı yalıtım malzemeleri, ısıtılmayan hacimlerin tavanına üreticisinin tavsiyesi doğrultusunda yapıştırıcı tutturulur ve dübel vasıtasıyla mekanik olarak sabitlenir. Uygulama, ısı yalıtım malzemelerinin üzerine fileli bir ince sıva yapılması ile tamamlanmalıdır. </w:t>
      </w:r>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 xml:space="preserve">Gazbeton ısı yalıtım levhaları ile yapılan tavan uygulamalarda yapıştırma sonrasında mekanik sabitleme ve fileli sıva imalatlarına ihtiyaç yoktur. </w:t>
      </w:r>
    </w:p>
    <w:p w:rsidR="00422F01" w:rsidRPr="00422F01" w:rsidRDefault="00422F01" w:rsidP="00422F01">
      <w:pPr>
        <w:pStyle w:val="Balk6"/>
        <w:numPr>
          <w:ilvl w:val="5"/>
          <w:numId w:val="12"/>
        </w:numPr>
        <w:ind w:left="1418" w:hanging="1418"/>
        <w:rPr>
          <w:rStyle w:val="Balk6Char"/>
          <w:b/>
        </w:rPr>
      </w:pPr>
      <w:bookmarkStart w:id="317" w:name="_Toc505269006"/>
      <w:bookmarkStart w:id="318" w:name="_Toc505605710"/>
      <w:bookmarkStart w:id="319" w:name="_Toc505861484"/>
      <w:r w:rsidRPr="00422F01">
        <w:rPr>
          <w:rStyle w:val="Balk6Char"/>
          <w:b/>
        </w:rPr>
        <w:t>Latalı Uygulama:</w:t>
      </w:r>
      <w:bookmarkEnd w:id="317"/>
      <w:bookmarkEnd w:id="318"/>
      <w:bookmarkEnd w:id="319"/>
      <w:r w:rsidRPr="00422F01">
        <w:rPr>
          <w:rStyle w:val="Balk6Char"/>
          <w:b/>
        </w:rPr>
        <w:t xml:space="preserve"> </w:t>
      </w:r>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 xml:space="preserve">Tavanlara uygulanacak olan lataların yerleştirileceği yerler ısı yalıtım malzemelerinin genişliğine uygun olarak tavan boyunca işaretlenir. Latalar işaretlenen hat boyunca uygun aralıklarda ısıtılmayan hacimlerin tavanına çakılır. Isı yalıtım lataların arasına sıkıca yerleştirilir.  Uygulama, latalara uygun iç yüzey kaplama malzemelerinin çakılması ile tamamlanmalıdır. </w:t>
      </w:r>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Latalı ve latasız tüm uygulamalarda ısı yalıtım malzemeleri tavan ile birleşen duvar, kolon gibi düşey elamanlarda en az 50 cm döndürülerek devam ettirilmelidir.</w:t>
      </w:r>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Uygulama yapılacak yüzey temiz, sıva kabarıkları vb. pürüzlerden arındırılmış ve kuru olmalıdır. Zayıf ya da kabarmış kısımlar kazınır, eğer varsa sağlam olmayan yüzeylerde tamir harçları ile tamirat yapılarak bu bölgeler tutunmaya daha elverişli hale getirilir. Uygulama yüzeyinde yosun, bakteri vb. kirlilikler mevcut ise uygun temizleyiciler ile bu bölgelerin temizlenir. Yüzeyde herhangi bir sebepten ötürü tuz kusması söz konusu ise, tel fırça ile yüzeydeki tuz (beyazlanmalar) uygulama yüzeyinden uzaklaştırılmalıdır.</w:t>
      </w:r>
    </w:p>
    <w:p w:rsidR="00422F01" w:rsidRPr="00422F01" w:rsidRDefault="00422F01" w:rsidP="003605B8">
      <w:pPr>
        <w:pStyle w:val="Balk5"/>
        <w:numPr>
          <w:ilvl w:val="4"/>
          <w:numId w:val="12"/>
        </w:numPr>
        <w:ind w:left="1134" w:hanging="1134"/>
      </w:pPr>
      <w:bookmarkStart w:id="320" w:name="_Toc505269007"/>
      <w:bookmarkStart w:id="321" w:name="_Toc505605711"/>
      <w:bookmarkStart w:id="322" w:name="_Toc505861485"/>
      <w:r w:rsidRPr="00422F01">
        <w:t>Depolama</w:t>
      </w:r>
      <w:bookmarkEnd w:id="320"/>
      <w:bookmarkEnd w:id="321"/>
      <w:bookmarkEnd w:id="322"/>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Mineral esaslı malzemeler kuru ve rutubetsiz bir ortamda 0</w:t>
      </w:r>
      <w:r w:rsidRPr="00422F01">
        <w:rPr>
          <w:rFonts w:ascii="Times New Roman" w:hAnsi="Times New Roman" w:cs="Times New Roman"/>
          <w:sz w:val="24"/>
          <w:szCs w:val="24"/>
        </w:rPr>
        <w:sym w:font="Symbol" w:char="F0B0"/>
      </w:r>
      <w:r w:rsidRPr="00422F01">
        <w:rPr>
          <w:rFonts w:ascii="Times New Roman" w:hAnsi="Times New Roman" w:cs="Times New Roman"/>
          <w:sz w:val="24"/>
          <w:szCs w:val="24"/>
        </w:rPr>
        <w:t>C’nin üzerinde, kapalı alanda depolanmalı, uygulamalar +5</w:t>
      </w:r>
      <w:r w:rsidRPr="00422F01">
        <w:rPr>
          <w:rFonts w:ascii="Times New Roman" w:hAnsi="Times New Roman" w:cs="Times New Roman"/>
          <w:sz w:val="24"/>
          <w:szCs w:val="24"/>
        </w:rPr>
        <w:sym w:font="Symbol" w:char="F0B0"/>
      </w:r>
      <w:r w:rsidRPr="00422F01">
        <w:rPr>
          <w:rFonts w:ascii="Times New Roman" w:hAnsi="Times New Roman" w:cs="Times New Roman"/>
          <w:sz w:val="24"/>
          <w:szCs w:val="24"/>
        </w:rPr>
        <w:t>C’nin altında ve 30</w:t>
      </w:r>
      <w:r w:rsidRPr="00422F01">
        <w:rPr>
          <w:rFonts w:ascii="Times New Roman" w:hAnsi="Times New Roman" w:cs="Times New Roman"/>
          <w:sz w:val="24"/>
          <w:szCs w:val="24"/>
        </w:rPr>
        <w:sym w:font="Symbol" w:char="F0B0"/>
      </w:r>
      <w:r w:rsidRPr="00422F01">
        <w:rPr>
          <w:rFonts w:ascii="Times New Roman" w:hAnsi="Times New Roman" w:cs="Times New Roman"/>
          <w:sz w:val="24"/>
          <w:szCs w:val="24"/>
        </w:rPr>
        <w:t xml:space="preserve">C’nin üzerinde yapılmamalıdır. </w:t>
      </w:r>
    </w:p>
    <w:p w:rsidR="00422F01" w:rsidRPr="00422F01" w:rsidRDefault="00422F01" w:rsidP="00422F01">
      <w:pPr>
        <w:spacing w:before="160" w:after="0"/>
        <w:jc w:val="both"/>
        <w:rPr>
          <w:rFonts w:ascii="Times New Roman" w:hAnsi="Times New Roman" w:cs="Times New Roman"/>
          <w:sz w:val="24"/>
          <w:szCs w:val="24"/>
        </w:rPr>
      </w:pPr>
      <w:r w:rsidRPr="00422F01">
        <w:rPr>
          <w:rFonts w:ascii="Times New Roman" w:hAnsi="Times New Roman" w:cs="Times New Roman"/>
          <w:sz w:val="24"/>
          <w:szCs w:val="24"/>
        </w:rPr>
        <w:t>Isı yalıtım levhaları, rutubetsiz, serin ve kuru ortamlarda, direkt güneş ışınlarından ve yağıştan korunacak şekilde, tiner ve vernik gibi solvent içeren malzemelerden ayrı olarak depolanmalıdır. Ürünler düzgün ve muntazam olacak şekilde muhafaza edilmelidir. Varsa üreticisinin tavsiyeleri dikkate alınmalıdır. XPE ve gazbeton ısı yalıtım malzemelerinde özel bir depolama koşulu gerekmez</w:t>
      </w:r>
      <w:r w:rsidR="008E69CA">
        <w:rPr>
          <w:rFonts w:ascii="Times New Roman" w:hAnsi="Times New Roman" w:cs="Times New Roman"/>
          <w:sz w:val="24"/>
          <w:szCs w:val="24"/>
        </w:rPr>
        <w:t>.</w:t>
      </w:r>
    </w:p>
    <w:p w:rsidR="00422F01" w:rsidRPr="00422F01" w:rsidRDefault="002E7E8F" w:rsidP="003605B8">
      <w:pPr>
        <w:pStyle w:val="Balk5"/>
        <w:numPr>
          <w:ilvl w:val="4"/>
          <w:numId w:val="12"/>
        </w:numPr>
        <w:ind w:left="1134" w:hanging="1134"/>
      </w:pPr>
      <w:bookmarkStart w:id="323" w:name="_Toc505605712"/>
      <w:bookmarkStart w:id="324" w:name="_Toc505861486"/>
      <w:r>
        <w:lastRenderedPageBreak/>
        <w:t>Uygunluk Kriterleri</w:t>
      </w:r>
      <w:bookmarkEnd w:id="323"/>
      <w:bookmarkEnd w:id="324"/>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Yapı Malzemeleri Yönetmeliği</w:t>
      </w:r>
      <w:r>
        <w:rPr>
          <w:rFonts w:ascii="Times New Roman" w:hAnsi="Times New Roman" w:cs="Times New Roman"/>
          <w:sz w:val="24"/>
          <w:szCs w:val="24"/>
        </w:rPr>
        <w:t xml:space="preserve"> </w:t>
      </w:r>
      <w:r w:rsidRPr="00076065">
        <w:rPr>
          <w:rFonts w:ascii="Times New Roman" w:hAnsi="Times New Roman" w:cs="Times New Roman"/>
          <w:sz w:val="24"/>
          <w:szCs w:val="24"/>
        </w:rPr>
        <w:t>(305/2011/AB)</w:t>
      </w:r>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Binaların Yangından Korunması Hakkında Yönetmelik</w:t>
      </w:r>
    </w:p>
    <w:p w:rsidR="008E69CA"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Binalarda Enerji Performans</w:t>
      </w:r>
      <w:r>
        <w:rPr>
          <w:rFonts w:ascii="Times New Roman" w:hAnsi="Times New Roman" w:cs="Times New Roman"/>
          <w:sz w:val="24"/>
          <w:szCs w:val="24"/>
        </w:rPr>
        <w:t>ı</w:t>
      </w:r>
      <w:r w:rsidRPr="00711040">
        <w:rPr>
          <w:rFonts w:ascii="Times New Roman" w:hAnsi="Times New Roman" w:cs="Times New Roman"/>
          <w:sz w:val="24"/>
          <w:szCs w:val="24"/>
        </w:rPr>
        <w:t xml:space="preserve"> Yönetmeliği</w:t>
      </w:r>
    </w:p>
    <w:p w:rsidR="00422F01" w:rsidRPr="00422F01" w:rsidRDefault="00422F01" w:rsidP="003605B8">
      <w:pPr>
        <w:pStyle w:val="Balk5"/>
        <w:numPr>
          <w:ilvl w:val="4"/>
          <w:numId w:val="12"/>
        </w:numPr>
        <w:ind w:left="1134" w:hanging="1134"/>
      </w:pPr>
      <w:bookmarkStart w:id="325" w:name="_Toc505269009"/>
      <w:bookmarkStart w:id="326" w:name="_Toc505605713"/>
      <w:bookmarkStart w:id="327" w:name="_Toc505861487"/>
      <w:r w:rsidRPr="00422F01">
        <w:t>İlgili Standartlar</w:t>
      </w:r>
      <w:bookmarkEnd w:id="325"/>
      <w:bookmarkEnd w:id="326"/>
      <w:bookmarkEnd w:id="327"/>
    </w:p>
    <w:tbl>
      <w:tblPr>
        <w:tblpPr w:leftFromText="141" w:rightFromText="141" w:vertAnchor="text" w:horzAnchor="margin" w:tblpXSpec="right" w:tblpY="53"/>
        <w:tblW w:w="0" w:type="auto"/>
        <w:tblLook w:val="04A0" w:firstRow="1" w:lastRow="0" w:firstColumn="1" w:lastColumn="0" w:noHBand="0" w:noVBand="1"/>
      </w:tblPr>
      <w:tblGrid>
        <w:gridCol w:w="1668"/>
        <w:gridCol w:w="435"/>
        <w:gridCol w:w="6510"/>
      </w:tblGrid>
      <w:tr w:rsidR="00422F01" w:rsidRPr="00422F01" w:rsidTr="00422F01">
        <w:tc>
          <w:tcPr>
            <w:tcW w:w="1668" w:type="dxa"/>
          </w:tcPr>
          <w:p w:rsidR="00422F01" w:rsidRPr="00422F01" w:rsidRDefault="00422F01" w:rsidP="00422F01">
            <w:pPr>
              <w:rPr>
                <w:rFonts w:ascii="Times New Roman" w:hAnsi="Times New Roman" w:cs="Times New Roman"/>
                <w:sz w:val="24"/>
                <w:szCs w:val="24"/>
              </w:rPr>
            </w:pPr>
            <w:r w:rsidRPr="00422F01">
              <w:rPr>
                <w:rFonts w:ascii="Times New Roman" w:hAnsi="Times New Roman" w:cs="Times New Roman"/>
                <w:b/>
                <w:sz w:val="24"/>
                <w:szCs w:val="24"/>
              </w:rPr>
              <w:t>TS 825</w:t>
            </w:r>
          </w:p>
        </w:tc>
        <w:tc>
          <w:tcPr>
            <w:tcW w:w="435" w:type="dxa"/>
          </w:tcPr>
          <w:p w:rsidR="00422F01" w:rsidRPr="00422F01" w:rsidRDefault="00422F01" w:rsidP="00422F01">
            <w:pPr>
              <w:rPr>
                <w:rFonts w:ascii="Times New Roman" w:hAnsi="Times New Roman" w:cs="Times New Roman"/>
                <w:b/>
                <w:sz w:val="24"/>
                <w:szCs w:val="24"/>
              </w:rPr>
            </w:pPr>
            <w:r w:rsidRPr="00422F01">
              <w:rPr>
                <w:rFonts w:ascii="Times New Roman" w:hAnsi="Times New Roman" w:cs="Times New Roman"/>
                <w:b/>
                <w:sz w:val="24"/>
                <w:szCs w:val="24"/>
              </w:rPr>
              <w:t>:</w:t>
            </w:r>
          </w:p>
        </w:tc>
        <w:tc>
          <w:tcPr>
            <w:tcW w:w="6510" w:type="dxa"/>
          </w:tcPr>
          <w:p w:rsidR="00422F01" w:rsidRPr="00422F01" w:rsidRDefault="00422F01" w:rsidP="00422F01">
            <w:pPr>
              <w:jc w:val="both"/>
              <w:rPr>
                <w:rFonts w:ascii="Times New Roman" w:hAnsi="Times New Roman" w:cs="Times New Roman"/>
                <w:sz w:val="24"/>
                <w:szCs w:val="24"/>
              </w:rPr>
            </w:pPr>
            <w:r w:rsidRPr="00422F01">
              <w:rPr>
                <w:rFonts w:ascii="Times New Roman" w:hAnsi="Times New Roman" w:cs="Times New Roman"/>
                <w:sz w:val="24"/>
                <w:szCs w:val="24"/>
              </w:rPr>
              <w:t>Binalarda Isı Yalıtımı Kuralları Standardı</w:t>
            </w:r>
          </w:p>
        </w:tc>
      </w:tr>
      <w:tr w:rsidR="00422F01" w:rsidRPr="00422F01" w:rsidTr="00422F01">
        <w:tc>
          <w:tcPr>
            <w:tcW w:w="1668" w:type="dxa"/>
          </w:tcPr>
          <w:p w:rsidR="00422F01" w:rsidRPr="00422F01" w:rsidRDefault="00422F01" w:rsidP="00422F01">
            <w:pPr>
              <w:rPr>
                <w:rFonts w:ascii="Times New Roman" w:hAnsi="Times New Roman" w:cs="Times New Roman"/>
                <w:sz w:val="24"/>
                <w:szCs w:val="24"/>
              </w:rPr>
            </w:pPr>
            <w:r w:rsidRPr="00422F01">
              <w:rPr>
                <w:rFonts w:ascii="Times New Roman" w:hAnsi="Times New Roman" w:cs="Times New Roman"/>
                <w:b/>
                <w:sz w:val="24"/>
                <w:szCs w:val="24"/>
              </w:rPr>
              <w:t xml:space="preserve">TS </w:t>
            </w:r>
            <w:hyperlink r:id="rId18" w:history="1">
              <w:r w:rsidRPr="00422F01">
                <w:rPr>
                  <w:rFonts w:ascii="Times New Roman" w:hAnsi="Times New Roman" w:cs="Times New Roman"/>
                  <w:b/>
                  <w:sz w:val="24"/>
                  <w:szCs w:val="24"/>
                </w:rPr>
                <w:t>EN 13162</w:t>
              </w:r>
              <w:r w:rsidRPr="00422F01">
                <w:rPr>
                  <w:rFonts w:ascii="Times New Roman" w:hAnsi="Times New Roman" w:cs="Times New Roman"/>
                  <w:b/>
                  <w:sz w:val="24"/>
                  <w:szCs w:val="24"/>
                </w:rPr>
                <w:tab/>
              </w:r>
            </w:hyperlink>
          </w:p>
        </w:tc>
        <w:tc>
          <w:tcPr>
            <w:tcW w:w="435" w:type="dxa"/>
          </w:tcPr>
          <w:p w:rsidR="00422F01" w:rsidRPr="00422F01" w:rsidRDefault="00422F01" w:rsidP="00422F01">
            <w:pPr>
              <w:rPr>
                <w:rFonts w:ascii="Times New Roman" w:hAnsi="Times New Roman" w:cs="Times New Roman"/>
                <w:b/>
                <w:sz w:val="24"/>
                <w:szCs w:val="24"/>
              </w:rPr>
            </w:pPr>
            <w:r w:rsidRPr="00422F01">
              <w:rPr>
                <w:rFonts w:ascii="Times New Roman" w:hAnsi="Times New Roman" w:cs="Times New Roman"/>
                <w:b/>
                <w:sz w:val="24"/>
                <w:szCs w:val="24"/>
              </w:rPr>
              <w:t>:</w:t>
            </w:r>
          </w:p>
        </w:tc>
        <w:tc>
          <w:tcPr>
            <w:tcW w:w="6510" w:type="dxa"/>
          </w:tcPr>
          <w:p w:rsidR="00422F01" w:rsidRPr="00422F01" w:rsidRDefault="00422F01" w:rsidP="00422F01">
            <w:pPr>
              <w:jc w:val="both"/>
              <w:rPr>
                <w:rFonts w:ascii="Times New Roman" w:hAnsi="Times New Roman" w:cs="Times New Roman"/>
                <w:sz w:val="24"/>
                <w:szCs w:val="24"/>
              </w:rPr>
            </w:pPr>
            <w:r w:rsidRPr="00422F01">
              <w:rPr>
                <w:rFonts w:ascii="Times New Roman" w:hAnsi="Times New Roman" w:cs="Times New Roman"/>
                <w:sz w:val="24"/>
                <w:szCs w:val="24"/>
              </w:rPr>
              <w:t>Isı Yalıtım Malzemeleri - Binalarda Kullanılan – Fabrikasyon Olarak İmal Edilen Mineral Yün (MW) Mamuller – Özellikler</w:t>
            </w:r>
          </w:p>
        </w:tc>
      </w:tr>
      <w:tr w:rsidR="00422F01" w:rsidRPr="00422F01" w:rsidTr="00422F01">
        <w:tc>
          <w:tcPr>
            <w:tcW w:w="1668" w:type="dxa"/>
          </w:tcPr>
          <w:p w:rsidR="00422F01" w:rsidRPr="00422F01" w:rsidRDefault="00422F01" w:rsidP="00422F01">
            <w:pPr>
              <w:rPr>
                <w:rFonts w:ascii="Times New Roman" w:hAnsi="Times New Roman" w:cs="Times New Roman"/>
                <w:sz w:val="24"/>
                <w:szCs w:val="24"/>
              </w:rPr>
            </w:pPr>
            <w:r w:rsidRPr="00422F01">
              <w:rPr>
                <w:rFonts w:ascii="Times New Roman" w:hAnsi="Times New Roman" w:cs="Times New Roman"/>
                <w:b/>
                <w:sz w:val="24"/>
                <w:szCs w:val="24"/>
              </w:rPr>
              <w:t xml:space="preserve">TS </w:t>
            </w:r>
            <w:hyperlink r:id="rId19" w:history="1">
              <w:r w:rsidRPr="00422F01">
                <w:rPr>
                  <w:rFonts w:ascii="Times New Roman" w:hAnsi="Times New Roman" w:cs="Times New Roman"/>
                  <w:b/>
                  <w:sz w:val="24"/>
                  <w:szCs w:val="24"/>
                </w:rPr>
                <w:t>EN 13163</w:t>
              </w:r>
              <w:r w:rsidRPr="00422F01">
                <w:rPr>
                  <w:rFonts w:ascii="Times New Roman" w:hAnsi="Times New Roman" w:cs="Times New Roman"/>
                  <w:b/>
                  <w:sz w:val="24"/>
                  <w:szCs w:val="24"/>
                </w:rPr>
                <w:tab/>
              </w:r>
            </w:hyperlink>
          </w:p>
        </w:tc>
        <w:tc>
          <w:tcPr>
            <w:tcW w:w="435" w:type="dxa"/>
          </w:tcPr>
          <w:p w:rsidR="00422F01" w:rsidRPr="00422F01" w:rsidRDefault="00422F01" w:rsidP="00422F01">
            <w:pPr>
              <w:rPr>
                <w:rFonts w:ascii="Times New Roman" w:hAnsi="Times New Roman" w:cs="Times New Roman"/>
                <w:b/>
                <w:sz w:val="24"/>
                <w:szCs w:val="24"/>
              </w:rPr>
            </w:pPr>
            <w:r w:rsidRPr="00422F01">
              <w:rPr>
                <w:rFonts w:ascii="Times New Roman" w:hAnsi="Times New Roman" w:cs="Times New Roman"/>
                <w:b/>
                <w:sz w:val="24"/>
                <w:szCs w:val="24"/>
              </w:rPr>
              <w:t>:</w:t>
            </w:r>
          </w:p>
        </w:tc>
        <w:tc>
          <w:tcPr>
            <w:tcW w:w="6510" w:type="dxa"/>
          </w:tcPr>
          <w:p w:rsidR="00422F01" w:rsidRPr="00422F01" w:rsidRDefault="00422F01" w:rsidP="00422F01">
            <w:pPr>
              <w:spacing w:after="120"/>
              <w:jc w:val="both"/>
              <w:rPr>
                <w:rFonts w:ascii="Times New Roman" w:hAnsi="Times New Roman" w:cs="Times New Roman"/>
                <w:sz w:val="24"/>
                <w:szCs w:val="24"/>
              </w:rPr>
            </w:pPr>
            <w:r w:rsidRPr="00422F01">
              <w:rPr>
                <w:rFonts w:ascii="Times New Roman" w:hAnsi="Times New Roman" w:cs="Times New Roman"/>
                <w:sz w:val="24"/>
                <w:szCs w:val="24"/>
              </w:rPr>
              <w:t xml:space="preserve">Isı Yalıtım Malzemeleri - Binalarda Kullanılan - Fabrikasyon Olarak İmal Edilen- Genleştirilmiş </w:t>
            </w:r>
            <w:r w:rsidR="002E7E8F">
              <w:rPr>
                <w:rFonts w:ascii="Times New Roman" w:hAnsi="Times New Roman" w:cs="Times New Roman"/>
                <w:sz w:val="24"/>
                <w:szCs w:val="24"/>
              </w:rPr>
              <w:t>Polistren</w:t>
            </w:r>
            <w:r w:rsidRPr="00422F01">
              <w:rPr>
                <w:rFonts w:ascii="Times New Roman" w:hAnsi="Times New Roman" w:cs="Times New Roman"/>
                <w:sz w:val="24"/>
                <w:szCs w:val="24"/>
              </w:rPr>
              <w:t xml:space="preserve"> Köpük- Özellikler</w:t>
            </w:r>
          </w:p>
        </w:tc>
      </w:tr>
      <w:tr w:rsidR="00422F01" w:rsidRPr="00422F01" w:rsidTr="00422F01">
        <w:tc>
          <w:tcPr>
            <w:tcW w:w="1668" w:type="dxa"/>
          </w:tcPr>
          <w:p w:rsidR="00422F01" w:rsidRPr="00422F01" w:rsidRDefault="00422F01" w:rsidP="00422F01">
            <w:pPr>
              <w:rPr>
                <w:rFonts w:ascii="Times New Roman" w:hAnsi="Times New Roman" w:cs="Times New Roman"/>
                <w:sz w:val="24"/>
                <w:szCs w:val="24"/>
              </w:rPr>
            </w:pPr>
            <w:r w:rsidRPr="00422F01">
              <w:rPr>
                <w:rFonts w:ascii="Times New Roman" w:hAnsi="Times New Roman" w:cs="Times New Roman"/>
                <w:b/>
                <w:sz w:val="24"/>
                <w:szCs w:val="24"/>
              </w:rPr>
              <w:t xml:space="preserve">TS </w:t>
            </w:r>
            <w:hyperlink r:id="rId20" w:history="1">
              <w:r w:rsidRPr="00422F01">
                <w:rPr>
                  <w:rFonts w:ascii="Times New Roman" w:hAnsi="Times New Roman" w:cs="Times New Roman"/>
                  <w:b/>
                  <w:sz w:val="24"/>
                  <w:szCs w:val="24"/>
                </w:rPr>
                <w:t>EN 13164</w:t>
              </w:r>
              <w:r w:rsidRPr="00422F01">
                <w:rPr>
                  <w:rFonts w:ascii="Times New Roman" w:hAnsi="Times New Roman" w:cs="Times New Roman"/>
                  <w:b/>
                  <w:sz w:val="24"/>
                  <w:szCs w:val="24"/>
                </w:rPr>
                <w:tab/>
              </w:r>
            </w:hyperlink>
          </w:p>
        </w:tc>
        <w:tc>
          <w:tcPr>
            <w:tcW w:w="435" w:type="dxa"/>
          </w:tcPr>
          <w:p w:rsidR="00422F01" w:rsidRPr="00422F01" w:rsidRDefault="00422F01" w:rsidP="00422F01">
            <w:pPr>
              <w:rPr>
                <w:rFonts w:ascii="Times New Roman" w:hAnsi="Times New Roman" w:cs="Times New Roman"/>
                <w:b/>
                <w:sz w:val="24"/>
                <w:szCs w:val="24"/>
              </w:rPr>
            </w:pPr>
            <w:r w:rsidRPr="00422F01">
              <w:rPr>
                <w:rFonts w:ascii="Times New Roman" w:hAnsi="Times New Roman" w:cs="Times New Roman"/>
                <w:b/>
                <w:sz w:val="24"/>
                <w:szCs w:val="24"/>
              </w:rPr>
              <w:t>:</w:t>
            </w:r>
          </w:p>
        </w:tc>
        <w:tc>
          <w:tcPr>
            <w:tcW w:w="6510" w:type="dxa"/>
          </w:tcPr>
          <w:p w:rsidR="00422F01" w:rsidRPr="00422F01" w:rsidRDefault="00422F01" w:rsidP="00422F01">
            <w:pPr>
              <w:spacing w:after="120"/>
              <w:jc w:val="both"/>
              <w:rPr>
                <w:rFonts w:ascii="Times New Roman" w:hAnsi="Times New Roman" w:cs="Times New Roman"/>
                <w:sz w:val="24"/>
                <w:szCs w:val="24"/>
              </w:rPr>
            </w:pPr>
            <w:r w:rsidRPr="00422F01">
              <w:rPr>
                <w:rFonts w:ascii="Times New Roman" w:hAnsi="Times New Roman" w:cs="Times New Roman"/>
                <w:sz w:val="24"/>
                <w:szCs w:val="24"/>
              </w:rPr>
              <w:t xml:space="preserve">Isı Yalıtım Malzemeleri - Binalarda Kullanılan -Fabrikasyon Olarak Ekstrüzyonla İmal Edilen </w:t>
            </w:r>
            <w:r w:rsidR="002E7E8F">
              <w:rPr>
                <w:rFonts w:ascii="Times New Roman" w:hAnsi="Times New Roman" w:cs="Times New Roman"/>
                <w:sz w:val="24"/>
                <w:szCs w:val="24"/>
              </w:rPr>
              <w:t>Polistren</w:t>
            </w:r>
            <w:r w:rsidRPr="00422F01">
              <w:rPr>
                <w:rFonts w:ascii="Times New Roman" w:hAnsi="Times New Roman" w:cs="Times New Roman"/>
                <w:sz w:val="24"/>
                <w:szCs w:val="24"/>
              </w:rPr>
              <w:t xml:space="preserve"> Köpük (XPS)- Özellikler</w:t>
            </w:r>
          </w:p>
        </w:tc>
      </w:tr>
      <w:tr w:rsidR="00422F01" w:rsidRPr="00422F01" w:rsidTr="00422F01">
        <w:tc>
          <w:tcPr>
            <w:tcW w:w="1668" w:type="dxa"/>
          </w:tcPr>
          <w:p w:rsidR="00422F01" w:rsidRPr="00422F01" w:rsidRDefault="00422F01" w:rsidP="00422F01">
            <w:pPr>
              <w:rPr>
                <w:rFonts w:ascii="Times New Roman" w:hAnsi="Times New Roman" w:cs="Times New Roman"/>
                <w:sz w:val="24"/>
                <w:szCs w:val="24"/>
              </w:rPr>
            </w:pPr>
            <w:r w:rsidRPr="00422F01">
              <w:rPr>
                <w:rFonts w:ascii="Times New Roman" w:hAnsi="Times New Roman" w:cs="Times New Roman"/>
                <w:b/>
                <w:sz w:val="24"/>
                <w:szCs w:val="24"/>
              </w:rPr>
              <w:t>TS 13729</w:t>
            </w:r>
          </w:p>
        </w:tc>
        <w:tc>
          <w:tcPr>
            <w:tcW w:w="435" w:type="dxa"/>
          </w:tcPr>
          <w:p w:rsidR="00422F01" w:rsidRPr="00422F01" w:rsidRDefault="00422F01" w:rsidP="00422F01">
            <w:pPr>
              <w:rPr>
                <w:rFonts w:ascii="Times New Roman" w:hAnsi="Times New Roman" w:cs="Times New Roman"/>
                <w:b/>
                <w:sz w:val="24"/>
                <w:szCs w:val="24"/>
              </w:rPr>
            </w:pPr>
            <w:r w:rsidRPr="00422F01">
              <w:rPr>
                <w:rFonts w:ascii="Times New Roman" w:hAnsi="Times New Roman" w:cs="Times New Roman"/>
                <w:b/>
                <w:sz w:val="24"/>
                <w:szCs w:val="24"/>
              </w:rPr>
              <w:t>:</w:t>
            </w:r>
          </w:p>
        </w:tc>
        <w:tc>
          <w:tcPr>
            <w:tcW w:w="6510" w:type="dxa"/>
          </w:tcPr>
          <w:p w:rsidR="00422F01" w:rsidRPr="00422F01" w:rsidRDefault="00422F01" w:rsidP="00422F01">
            <w:pPr>
              <w:jc w:val="both"/>
              <w:rPr>
                <w:rFonts w:ascii="Times New Roman" w:hAnsi="Times New Roman" w:cs="Times New Roman"/>
                <w:sz w:val="24"/>
                <w:szCs w:val="24"/>
              </w:rPr>
            </w:pPr>
            <w:r w:rsidRPr="00422F01">
              <w:rPr>
                <w:rFonts w:ascii="Times New Roman" w:hAnsi="Times New Roman" w:cs="Times New Roman"/>
                <w:sz w:val="24"/>
                <w:szCs w:val="24"/>
              </w:rPr>
              <w:t>Isı Yalıtım Malzemeleri - Binalarda Kullanılan - Gazbeton Isı Yalıtım Levhası - Özellikler</w:t>
            </w:r>
          </w:p>
        </w:tc>
      </w:tr>
      <w:tr w:rsidR="00422F01" w:rsidRPr="00422F01" w:rsidTr="00422F01">
        <w:tc>
          <w:tcPr>
            <w:tcW w:w="1668" w:type="dxa"/>
          </w:tcPr>
          <w:p w:rsidR="00422F01" w:rsidRPr="00422F01" w:rsidRDefault="00422F01" w:rsidP="00422F01">
            <w:pPr>
              <w:rPr>
                <w:rFonts w:ascii="Times New Roman" w:hAnsi="Times New Roman" w:cs="Times New Roman"/>
                <w:sz w:val="24"/>
                <w:szCs w:val="24"/>
              </w:rPr>
            </w:pPr>
            <w:r w:rsidRPr="00422F01">
              <w:rPr>
                <w:rFonts w:ascii="Times New Roman" w:hAnsi="Times New Roman" w:cs="Times New Roman"/>
                <w:b/>
                <w:sz w:val="24"/>
                <w:szCs w:val="24"/>
              </w:rPr>
              <w:t>TS EN 14313</w:t>
            </w:r>
          </w:p>
        </w:tc>
        <w:tc>
          <w:tcPr>
            <w:tcW w:w="435" w:type="dxa"/>
          </w:tcPr>
          <w:p w:rsidR="00422F01" w:rsidRPr="00422F01" w:rsidRDefault="00422F01" w:rsidP="00422F01">
            <w:pPr>
              <w:rPr>
                <w:rFonts w:ascii="Times New Roman" w:hAnsi="Times New Roman" w:cs="Times New Roman"/>
                <w:b/>
                <w:sz w:val="24"/>
                <w:szCs w:val="24"/>
              </w:rPr>
            </w:pPr>
            <w:r w:rsidRPr="00422F01">
              <w:rPr>
                <w:rFonts w:ascii="Times New Roman" w:hAnsi="Times New Roman" w:cs="Times New Roman"/>
                <w:b/>
                <w:sz w:val="24"/>
                <w:szCs w:val="24"/>
              </w:rPr>
              <w:t>:</w:t>
            </w:r>
          </w:p>
        </w:tc>
        <w:tc>
          <w:tcPr>
            <w:tcW w:w="6510" w:type="dxa"/>
          </w:tcPr>
          <w:p w:rsidR="00422F01" w:rsidRPr="00422F01" w:rsidRDefault="003F2A8F">
            <w:pPr>
              <w:jc w:val="both"/>
              <w:rPr>
                <w:rFonts w:ascii="Times New Roman" w:hAnsi="Times New Roman" w:cs="Times New Roman"/>
                <w:sz w:val="24"/>
                <w:szCs w:val="24"/>
              </w:rPr>
              <w:pPrChange w:id="328" w:author="Nurseda ERDOĞAN" w:date="2019-01-31T10:23:00Z">
                <w:pPr>
                  <w:framePr w:hSpace="141" w:wrap="around" w:vAnchor="text" w:hAnchor="margin" w:xAlign="right" w:y="53"/>
                  <w:jc w:val="both"/>
                </w:pPr>
              </w:pPrChange>
            </w:pPr>
            <w:ins w:id="329" w:author="Nurseda ERDOĞAN" w:date="2019-01-31T10:23:00Z">
              <w:r w:rsidRPr="003F2A8F">
                <w:rPr>
                  <w:rFonts w:ascii="Times New Roman" w:hAnsi="Times New Roman" w:cs="Times New Roman"/>
                  <w:b/>
                  <w:sz w:val="24"/>
                  <w:szCs w:val="24"/>
                  <w:rPrChange w:id="330" w:author="Nurseda ERDOĞAN" w:date="2019-01-31T10:23:00Z">
                    <w:rPr>
                      <w:rFonts w:ascii="Times New Roman" w:hAnsi="Times New Roman" w:cs="Times New Roman"/>
                      <w:sz w:val="24"/>
                      <w:szCs w:val="24"/>
                    </w:rPr>
                  </w:rPrChange>
                </w:rPr>
                <w:t>(Değişik ibare:RG-31/1/2019-30672)</w:t>
              </w:r>
              <w:r>
                <w:rPr>
                  <w:rFonts w:ascii="Times New Roman" w:hAnsi="Times New Roman" w:cs="Times New Roman"/>
                  <w:sz w:val="24"/>
                  <w:szCs w:val="24"/>
                </w:rPr>
                <w:t xml:space="preserve"> </w:t>
              </w:r>
              <w:r w:rsidRPr="003F2A8F">
                <w:rPr>
                  <w:rFonts w:ascii="Times New Roman" w:hAnsi="Times New Roman" w:cs="Times New Roman"/>
                  <w:sz w:val="24"/>
                  <w:szCs w:val="24"/>
                  <w:u w:val="single"/>
                  <w:rPrChange w:id="331" w:author="Nurseda ERDOĞAN" w:date="2019-01-31T10:23:00Z">
                    <w:rPr>
                      <w:rFonts w:ascii="Times New Roman" w:hAnsi="Times New Roman" w:cs="Times New Roman"/>
                      <w:sz w:val="24"/>
                      <w:szCs w:val="24"/>
                    </w:rPr>
                  </w:rPrChange>
                </w:rPr>
                <w:t>TS EN 16069+A1 : Binalar için ısı yalıtım mamulleri – Polietilen köpüklü (PEF) fabrikasyon mamuller – Özellikler</w:t>
              </w:r>
              <w:r>
                <w:rPr>
                  <w:rFonts w:ascii="Times New Roman" w:hAnsi="Times New Roman" w:cs="Times New Roman"/>
                  <w:sz w:val="24"/>
                  <w:szCs w:val="24"/>
                </w:rPr>
                <w:t xml:space="preserve"> </w:t>
              </w:r>
            </w:ins>
            <w:del w:id="332" w:author="Nurseda ERDOĞAN" w:date="2019-01-31T10:23:00Z">
              <w:r w:rsidR="00422F01" w:rsidRPr="00422F01" w:rsidDel="003F2A8F">
                <w:rPr>
                  <w:rFonts w:ascii="Times New Roman" w:hAnsi="Times New Roman" w:cs="Times New Roman"/>
                  <w:sz w:val="24"/>
                  <w:szCs w:val="24"/>
                </w:rPr>
                <w:delText>Isı Yalıtım Malzemeleri - Binalarda Kullanılan -Fabrikasyon Olarak İmal Edilen Polietilen Köpük (XPE)- Özellikler</w:delText>
              </w:r>
            </w:del>
          </w:p>
        </w:tc>
      </w:tr>
    </w:tbl>
    <w:p w:rsidR="00422F01" w:rsidRPr="00422F01" w:rsidRDefault="00422F01" w:rsidP="00422F01">
      <w:pPr>
        <w:spacing w:after="0"/>
        <w:ind w:left="708"/>
        <w:rPr>
          <w:rFonts w:ascii="Times New Roman" w:hAnsi="Times New Roman" w:cs="Times New Roman"/>
          <w:sz w:val="24"/>
          <w:szCs w:val="24"/>
        </w:rPr>
      </w:pPr>
    </w:p>
    <w:p w:rsidR="00422F01" w:rsidRPr="00422F01" w:rsidRDefault="00422F01" w:rsidP="00422F01">
      <w:pPr>
        <w:spacing w:after="120"/>
        <w:rPr>
          <w:rFonts w:ascii="Times New Roman" w:hAnsi="Times New Roman" w:cs="Times New Roman"/>
          <w:sz w:val="24"/>
          <w:szCs w:val="24"/>
        </w:rPr>
      </w:pPr>
    </w:p>
    <w:p w:rsidR="00500246" w:rsidRDefault="00500246" w:rsidP="00970BC8">
      <w:pPr>
        <w:tabs>
          <w:tab w:val="left" w:pos="2423"/>
        </w:tabs>
        <w:rPr>
          <w:rFonts w:ascii="Times New Roman" w:hAnsi="Times New Roman" w:cs="Times New Roman"/>
          <w:sz w:val="24"/>
          <w:szCs w:val="24"/>
        </w:rPr>
      </w:pPr>
    </w:p>
    <w:p w:rsidR="00500246" w:rsidRPr="00500246" w:rsidRDefault="00500246" w:rsidP="00500246">
      <w:pPr>
        <w:rPr>
          <w:rFonts w:ascii="Times New Roman" w:hAnsi="Times New Roman" w:cs="Times New Roman"/>
          <w:sz w:val="24"/>
          <w:szCs w:val="24"/>
        </w:rPr>
      </w:pPr>
    </w:p>
    <w:p w:rsidR="00500246" w:rsidRPr="00500246" w:rsidRDefault="00500246" w:rsidP="00500246">
      <w:pPr>
        <w:rPr>
          <w:rFonts w:ascii="Times New Roman" w:hAnsi="Times New Roman" w:cs="Times New Roman"/>
          <w:sz w:val="24"/>
          <w:szCs w:val="24"/>
        </w:rPr>
      </w:pPr>
    </w:p>
    <w:p w:rsidR="00500246" w:rsidRPr="00500246" w:rsidRDefault="00500246" w:rsidP="00500246">
      <w:pPr>
        <w:rPr>
          <w:rFonts w:ascii="Times New Roman" w:hAnsi="Times New Roman" w:cs="Times New Roman"/>
          <w:sz w:val="24"/>
          <w:szCs w:val="24"/>
        </w:rPr>
      </w:pPr>
    </w:p>
    <w:p w:rsidR="000A29F4" w:rsidRDefault="000A29F4" w:rsidP="00500246">
      <w:pPr>
        <w:tabs>
          <w:tab w:val="left" w:pos="3242"/>
        </w:tabs>
        <w:rPr>
          <w:rFonts w:ascii="Times New Roman" w:hAnsi="Times New Roman" w:cs="Times New Roman"/>
          <w:sz w:val="24"/>
          <w:szCs w:val="24"/>
        </w:rPr>
      </w:pPr>
    </w:p>
    <w:p w:rsidR="00403DDF" w:rsidRDefault="00403DDF" w:rsidP="00C23828">
      <w:pPr>
        <w:pStyle w:val="Balk2"/>
        <w:numPr>
          <w:ilvl w:val="1"/>
          <w:numId w:val="12"/>
        </w:numPr>
        <w:ind w:left="1134" w:hanging="1134"/>
      </w:pPr>
      <w:bookmarkStart w:id="333" w:name="_Toc505268890"/>
      <w:bookmarkStart w:id="334" w:name="_Toc505269010"/>
      <w:bookmarkStart w:id="335" w:name="_Toc505605714"/>
      <w:bookmarkStart w:id="336" w:name="_Toc505861488"/>
      <w:r>
        <w:t>Çatılarda Isı Yalıtım İşleri</w:t>
      </w:r>
      <w:bookmarkEnd w:id="333"/>
      <w:bookmarkEnd w:id="334"/>
      <w:bookmarkEnd w:id="335"/>
      <w:bookmarkEnd w:id="336"/>
    </w:p>
    <w:p w:rsidR="00403DDF" w:rsidRDefault="00403DDF" w:rsidP="00C23828">
      <w:pPr>
        <w:pStyle w:val="Balk3"/>
        <w:numPr>
          <w:ilvl w:val="2"/>
          <w:numId w:val="12"/>
        </w:numPr>
        <w:ind w:left="1134" w:hanging="1134"/>
      </w:pPr>
      <w:bookmarkStart w:id="337" w:name="_Toc505268891"/>
      <w:bookmarkStart w:id="338" w:name="_Toc505269011"/>
      <w:bookmarkStart w:id="339" w:name="_Toc505605715"/>
      <w:bookmarkStart w:id="340" w:name="_Toc505861489"/>
      <w:r>
        <w:t>Düz Çatı Isı Yalıtımı</w:t>
      </w:r>
      <w:bookmarkEnd w:id="337"/>
      <w:bookmarkEnd w:id="338"/>
      <w:bookmarkEnd w:id="339"/>
      <w:bookmarkEnd w:id="340"/>
    </w:p>
    <w:p w:rsidR="00403DDF" w:rsidRDefault="00403DDF" w:rsidP="00C23828">
      <w:pPr>
        <w:spacing w:before="160" w:after="0"/>
        <w:ind w:firstLine="708"/>
        <w:rPr>
          <w:rFonts w:ascii="Times New Roman" w:hAnsi="Times New Roman" w:cs="Times New Roman"/>
          <w:sz w:val="24"/>
          <w:szCs w:val="24"/>
        </w:rPr>
      </w:pPr>
      <w:r w:rsidRPr="00C23828">
        <w:rPr>
          <w:rFonts w:ascii="Times New Roman" w:hAnsi="Times New Roman" w:cs="Times New Roman"/>
          <w:sz w:val="24"/>
          <w:szCs w:val="24"/>
        </w:rPr>
        <w:t>Bkz. Teras Çatılarda Su Yalıtımı İşleri</w:t>
      </w:r>
      <w:r w:rsidR="00327260">
        <w:rPr>
          <w:rFonts w:ascii="Times New Roman" w:hAnsi="Times New Roman" w:cs="Times New Roman"/>
          <w:sz w:val="24"/>
          <w:szCs w:val="24"/>
        </w:rPr>
        <w:t xml:space="preserve"> Genel Teknik Şartnamesi</w:t>
      </w:r>
    </w:p>
    <w:p w:rsidR="00C23828" w:rsidRDefault="00C23828" w:rsidP="00C23828">
      <w:pPr>
        <w:pStyle w:val="Balk3"/>
        <w:numPr>
          <w:ilvl w:val="2"/>
          <w:numId w:val="12"/>
        </w:numPr>
        <w:ind w:left="1134" w:hanging="1134"/>
      </w:pPr>
      <w:bookmarkStart w:id="341" w:name="_Toc505268892"/>
      <w:bookmarkStart w:id="342" w:name="_Toc505269012"/>
      <w:bookmarkStart w:id="343" w:name="_Toc505605716"/>
      <w:bookmarkStart w:id="344" w:name="_Toc505861490"/>
      <w:r>
        <w:t>Eğimli Çatılarda Isı Yalıtım İşleri</w:t>
      </w:r>
      <w:bookmarkEnd w:id="341"/>
      <w:bookmarkEnd w:id="342"/>
      <w:bookmarkEnd w:id="343"/>
      <w:bookmarkEnd w:id="344"/>
    </w:p>
    <w:p w:rsidR="00403DDF" w:rsidRPr="00403DDF" w:rsidRDefault="00403DDF" w:rsidP="00C23828">
      <w:pPr>
        <w:pStyle w:val="Balk4"/>
        <w:numPr>
          <w:ilvl w:val="3"/>
          <w:numId w:val="12"/>
        </w:numPr>
      </w:pPr>
      <w:bookmarkStart w:id="345" w:name="_Toc505269013"/>
      <w:bookmarkStart w:id="346" w:name="_Toc505605717"/>
      <w:bookmarkStart w:id="347" w:name="_Toc505861491"/>
      <w:r w:rsidRPr="00403DDF">
        <w:t>Kullanılmayan Çatı Arası Döşemelerinde Isı Yalıtımı İşleri Genel Teknik Şartnamesi</w:t>
      </w:r>
      <w:bookmarkEnd w:id="345"/>
      <w:bookmarkEnd w:id="346"/>
      <w:bookmarkEnd w:id="347"/>
      <w:r w:rsidRPr="00403DDF">
        <w:t xml:space="preserve"> </w:t>
      </w:r>
    </w:p>
    <w:p w:rsidR="00403DDF" w:rsidRPr="00403DDF" w:rsidRDefault="00403DDF" w:rsidP="00C23828">
      <w:pPr>
        <w:pStyle w:val="Balk5"/>
        <w:numPr>
          <w:ilvl w:val="4"/>
          <w:numId w:val="12"/>
        </w:numPr>
        <w:ind w:left="1134" w:hanging="1134"/>
      </w:pPr>
      <w:bookmarkStart w:id="348" w:name="_Toc505269014"/>
      <w:bookmarkStart w:id="349" w:name="_Toc505605718"/>
      <w:bookmarkStart w:id="350" w:name="_Toc505861492"/>
      <w:r w:rsidRPr="00403DDF">
        <w:t>Kapsam</w:t>
      </w:r>
      <w:bookmarkEnd w:id="348"/>
      <w:bookmarkEnd w:id="349"/>
      <w:bookmarkEnd w:id="350"/>
    </w:p>
    <w:p w:rsidR="00403DDF" w:rsidRPr="00403DDF" w:rsidRDefault="00403DDF" w:rsidP="00403DDF">
      <w:pPr>
        <w:spacing w:before="160" w:after="0"/>
        <w:rPr>
          <w:rFonts w:ascii="Times New Roman" w:hAnsi="Times New Roman" w:cs="Times New Roman"/>
          <w:sz w:val="24"/>
          <w:szCs w:val="24"/>
        </w:rPr>
      </w:pPr>
      <w:r w:rsidRPr="00403DDF">
        <w:rPr>
          <w:rFonts w:ascii="Times New Roman" w:hAnsi="Times New Roman" w:cs="Times New Roman"/>
          <w:sz w:val="24"/>
          <w:szCs w:val="24"/>
        </w:rPr>
        <w:t>Çatı arası kullanılmayan, kırma/eğimli çatılarda, çatı döşemesi üzerine yapılan ısı yalıtımı uygulamalarını kapsar.</w:t>
      </w:r>
    </w:p>
    <w:p w:rsidR="00403DDF" w:rsidRPr="00C23828" w:rsidRDefault="00403DDF" w:rsidP="00C23828">
      <w:pPr>
        <w:pStyle w:val="Balk5"/>
        <w:numPr>
          <w:ilvl w:val="4"/>
          <w:numId w:val="12"/>
        </w:numPr>
        <w:ind w:left="1134" w:hanging="1134"/>
      </w:pPr>
      <w:bookmarkStart w:id="351" w:name="_Toc505269015"/>
      <w:bookmarkStart w:id="352" w:name="_Toc505605719"/>
      <w:bookmarkStart w:id="353" w:name="_Toc505861493"/>
      <w:r w:rsidRPr="00C23828">
        <w:t>Tanım</w:t>
      </w:r>
      <w:bookmarkEnd w:id="351"/>
      <w:bookmarkEnd w:id="352"/>
      <w:bookmarkEnd w:id="353"/>
    </w:p>
    <w:p w:rsidR="00403DDF" w:rsidRPr="00403DDF" w:rsidRDefault="00403DDF" w:rsidP="00403DDF">
      <w:pPr>
        <w:spacing w:before="160" w:after="0"/>
        <w:jc w:val="both"/>
        <w:rPr>
          <w:rFonts w:ascii="Times New Roman" w:hAnsi="Times New Roman" w:cs="Times New Roman"/>
          <w:sz w:val="24"/>
          <w:szCs w:val="24"/>
        </w:rPr>
      </w:pPr>
      <w:r w:rsidRPr="00403DDF">
        <w:rPr>
          <w:rFonts w:ascii="Times New Roman" w:hAnsi="Times New Roman" w:cs="Times New Roman"/>
          <w:sz w:val="24"/>
          <w:szCs w:val="24"/>
        </w:rPr>
        <w:t xml:space="preserve">Isıtılmayan çatı katının betonarme döşemesinin üzerine yapılan, hem yeni hem de mevcut binalarda uygulanabilen ısı yalıtımı uygulamasıdır. </w:t>
      </w:r>
    </w:p>
    <w:p w:rsidR="00403DDF" w:rsidRDefault="00403DDF" w:rsidP="00C23828">
      <w:pPr>
        <w:pStyle w:val="Balk6"/>
        <w:numPr>
          <w:ilvl w:val="5"/>
          <w:numId w:val="12"/>
        </w:numPr>
        <w:ind w:left="1418" w:hanging="1418"/>
      </w:pPr>
      <w:bookmarkStart w:id="354" w:name="_Toc505269016"/>
      <w:bookmarkStart w:id="355" w:name="_Toc505605720"/>
      <w:bookmarkStart w:id="356" w:name="_Toc505861494"/>
      <w:r w:rsidRPr="00403DDF">
        <w:t>Camyünü Isı Yalıtımı Şilteleri:</w:t>
      </w:r>
      <w:bookmarkEnd w:id="354"/>
      <w:bookmarkEnd w:id="355"/>
      <w:bookmarkEnd w:id="356"/>
      <w:r w:rsidRPr="00403DDF">
        <w:t xml:space="preserve"> </w:t>
      </w:r>
    </w:p>
    <w:p w:rsidR="00403DDF" w:rsidRPr="00403DDF" w:rsidRDefault="00403DDF" w:rsidP="00403DDF">
      <w:pPr>
        <w:spacing w:before="160" w:after="0"/>
        <w:jc w:val="both"/>
        <w:rPr>
          <w:rFonts w:ascii="Times New Roman" w:hAnsi="Times New Roman" w:cs="Times New Roman"/>
          <w:sz w:val="24"/>
          <w:szCs w:val="24"/>
        </w:rPr>
      </w:pPr>
      <w:r w:rsidRPr="00403DDF">
        <w:rPr>
          <w:rFonts w:ascii="Times New Roman" w:hAnsi="Times New Roman" w:cs="Times New Roman"/>
          <w:sz w:val="24"/>
          <w:szCs w:val="24"/>
        </w:rPr>
        <w:t>TS EN 13162 standardına göre üretilmiş T1 özellikte</w:t>
      </w:r>
      <w:r w:rsidRPr="00403DDF">
        <w:rPr>
          <w:rFonts w:ascii="Times New Roman" w:hAnsi="Times New Roman" w:cs="Times New Roman"/>
          <w:b/>
          <w:sz w:val="24"/>
          <w:szCs w:val="24"/>
        </w:rPr>
        <w:t xml:space="preserve"> </w:t>
      </w:r>
      <w:r w:rsidRPr="00403DDF">
        <w:rPr>
          <w:rFonts w:ascii="Times New Roman" w:hAnsi="Times New Roman" w:cs="Times New Roman"/>
          <w:sz w:val="24"/>
          <w:szCs w:val="24"/>
        </w:rPr>
        <w:t>CE işaretine sahip ve TS 825’e göre uygun kalınlıkta camyünü şilteler.</w:t>
      </w:r>
    </w:p>
    <w:p w:rsidR="00403DDF" w:rsidRPr="00C23828" w:rsidRDefault="00403DDF" w:rsidP="00C23828">
      <w:pPr>
        <w:pStyle w:val="Balk6"/>
        <w:numPr>
          <w:ilvl w:val="5"/>
          <w:numId w:val="12"/>
        </w:numPr>
        <w:ind w:left="1418" w:hanging="1418"/>
      </w:pPr>
      <w:bookmarkStart w:id="357" w:name="_Toc505269017"/>
      <w:bookmarkStart w:id="358" w:name="_Toc505605721"/>
      <w:bookmarkStart w:id="359" w:name="_Toc505861495"/>
      <w:r w:rsidRPr="00C23828">
        <w:lastRenderedPageBreak/>
        <w:t>Gazbeton Isı Yalıtım Levhaları:</w:t>
      </w:r>
      <w:bookmarkEnd w:id="357"/>
      <w:bookmarkEnd w:id="358"/>
      <w:bookmarkEnd w:id="359"/>
      <w:r w:rsidRPr="00C23828">
        <w:t xml:space="preserve"> </w:t>
      </w:r>
    </w:p>
    <w:p w:rsidR="00403DDF" w:rsidRPr="00403DDF" w:rsidRDefault="003F2A8F" w:rsidP="00403DDF">
      <w:pPr>
        <w:spacing w:before="160" w:after="0"/>
        <w:rPr>
          <w:rFonts w:ascii="Times New Roman" w:hAnsi="Times New Roman" w:cs="Times New Roman"/>
          <w:sz w:val="24"/>
          <w:szCs w:val="24"/>
        </w:rPr>
      </w:pPr>
      <w:ins w:id="360" w:author="Nurseda ERDOĞAN" w:date="2019-01-31T10:25:00Z">
        <w:r w:rsidRPr="003F2A8F">
          <w:rPr>
            <w:rFonts w:ascii="Times New Roman" w:hAnsi="Times New Roman" w:cs="Times New Roman"/>
            <w:sz w:val="24"/>
            <w:szCs w:val="24"/>
          </w:rPr>
          <w:t>TS 13729 standardına göre üretilmiş, G işaretine sahip gazbeton ısı yalıtım levhaları</w:t>
        </w:r>
        <w:r>
          <w:rPr>
            <w:rFonts w:ascii="Times New Roman" w:hAnsi="Times New Roman" w:cs="Times New Roman"/>
            <w:sz w:val="24"/>
            <w:szCs w:val="24"/>
          </w:rPr>
          <w:t>.</w:t>
        </w:r>
      </w:ins>
      <w:del w:id="361" w:author="Nurseda ERDOĞAN" w:date="2019-01-31T10:25:00Z">
        <w:r w:rsidR="00403DDF" w:rsidRPr="00403DDF" w:rsidDel="003F2A8F">
          <w:rPr>
            <w:rFonts w:ascii="Times New Roman" w:hAnsi="Times New Roman" w:cs="Times New Roman"/>
            <w:sz w:val="24"/>
            <w:szCs w:val="24"/>
          </w:rPr>
          <w:delText>TS 13729 standardına göre üretilmiş CE veya G işaretine sahip ve TS 825’e göre uygun kalınlıkta gazbeton ısı yalıtım levhaları</w:delText>
        </w:r>
      </w:del>
    </w:p>
    <w:p w:rsidR="00403DDF" w:rsidRPr="00C23828" w:rsidRDefault="00403DDF" w:rsidP="00C23828">
      <w:pPr>
        <w:pStyle w:val="Balk5"/>
        <w:numPr>
          <w:ilvl w:val="4"/>
          <w:numId w:val="12"/>
        </w:numPr>
        <w:ind w:left="1134" w:hanging="1134"/>
      </w:pPr>
      <w:bookmarkStart w:id="362" w:name="_Toc505269018"/>
      <w:bookmarkStart w:id="363" w:name="_Toc505605722"/>
      <w:bookmarkStart w:id="364" w:name="_Toc505861496"/>
      <w:r w:rsidRPr="00C23828">
        <w:t>Uygulama Esasları</w:t>
      </w:r>
      <w:bookmarkEnd w:id="362"/>
      <w:bookmarkEnd w:id="363"/>
      <w:bookmarkEnd w:id="364"/>
    </w:p>
    <w:p w:rsidR="00403DDF" w:rsidRPr="00C23828" w:rsidRDefault="00403DDF" w:rsidP="00C23828">
      <w:pPr>
        <w:pStyle w:val="Balk6"/>
        <w:numPr>
          <w:ilvl w:val="5"/>
          <w:numId w:val="12"/>
        </w:numPr>
        <w:ind w:left="1418" w:hanging="1418"/>
      </w:pPr>
      <w:bookmarkStart w:id="365" w:name="_Toc505269019"/>
      <w:bookmarkStart w:id="366" w:name="_Toc505605723"/>
      <w:bookmarkStart w:id="367" w:name="_Toc505861497"/>
      <w:r w:rsidRPr="00C23828">
        <w:t>Yüzey Hazırlığı:</w:t>
      </w:r>
      <w:bookmarkEnd w:id="365"/>
      <w:bookmarkEnd w:id="366"/>
      <w:bookmarkEnd w:id="367"/>
      <w:r w:rsidRPr="00C23828">
        <w:t xml:space="preserve"> </w:t>
      </w:r>
    </w:p>
    <w:p w:rsidR="00403DDF" w:rsidRPr="00403DDF" w:rsidRDefault="00403DDF" w:rsidP="00403DDF">
      <w:pPr>
        <w:spacing w:before="160" w:after="0"/>
        <w:contextualSpacing/>
        <w:jc w:val="both"/>
        <w:rPr>
          <w:rFonts w:ascii="Times New Roman" w:hAnsi="Times New Roman" w:cs="Times New Roman"/>
          <w:sz w:val="24"/>
          <w:szCs w:val="24"/>
        </w:rPr>
      </w:pPr>
      <w:r w:rsidRPr="00403DDF">
        <w:rPr>
          <w:rFonts w:ascii="Times New Roman" w:hAnsi="Times New Roman" w:cs="Times New Roman"/>
          <w:sz w:val="24"/>
          <w:szCs w:val="24"/>
        </w:rPr>
        <w:t>Uygulama yapılacak çatı döşemesinin üstü, toz, kir, harç artıklarından temizlenmeli, yüzey düzgün değil ise, tesviye şapı ile düzgün bir yüzey elde edilmelidir.</w:t>
      </w:r>
    </w:p>
    <w:p w:rsidR="00403DDF" w:rsidRPr="00C23828" w:rsidRDefault="00403DDF" w:rsidP="00C23828">
      <w:pPr>
        <w:pStyle w:val="Balk6"/>
        <w:numPr>
          <w:ilvl w:val="5"/>
          <w:numId w:val="12"/>
        </w:numPr>
        <w:ind w:left="1418" w:hanging="1418"/>
      </w:pPr>
      <w:bookmarkStart w:id="368" w:name="_Toc505269020"/>
      <w:bookmarkStart w:id="369" w:name="_Toc505605724"/>
      <w:bookmarkStart w:id="370" w:name="_Toc505861498"/>
      <w:r w:rsidRPr="00C23828">
        <w:t>Uygulama:</w:t>
      </w:r>
      <w:bookmarkEnd w:id="368"/>
      <w:bookmarkEnd w:id="369"/>
      <w:bookmarkEnd w:id="370"/>
    </w:p>
    <w:p w:rsidR="00403DDF" w:rsidRPr="00403DDF" w:rsidRDefault="00403DDF" w:rsidP="00403DDF">
      <w:pPr>
        <w:spacing w:before="160" w:after="0"/>
        <w:jc w:val="both"/>
        <w:rPr>
          <w:rFonts w:ascii="Times New Roman" w:hAnsi="Times New Roman" w:cs="Times New Roman"/>
          <w:sz w:val="24"/>
          <w:szCs w:val="24"/>
        </w:rPr>
      </w:pPr>
      <w:r w:rsidRPr="00403DDF">
        <w:rPr>
          <w:rFonts w:ascii="Times New Roman" w:hAnsi="Times New Roman" w:cs="Times New Roman"/>
          <w:sz w:val="24"/>
          <w:szCs w:val="24"/>
        </w:rPr>
        <w:t xml:space="preserve">Isı yalıtımı ile çatı kaplaması arasındaki boşlukta meydana gelebilecek soğuk yüzeyler yoğuşmaya neden olabilir. Dolayısıyla bu tür detaylarda çatı arasında havalandırma sağlanması gereklidir. </w:t>
      </w:r>
    </w:p>
    <w:p w:rsidR="00403DDF" w:rsidRPr="00403DDF" w:rsidRDefault="00403DDF" w:rsidP="00403DDF">
      <w:pPr>
        <w:spacing w:before="160" w:after="0"/>
        <w:jc w:val="both"/>
        <w:rPr>
          <w:rFonts w:ascii="Times New Roman" w:hAnsi="Times New Roman" w:cs="Times New Roman"/>
          <w:sz w:val="24"/>
          <w:szCs w:val="24"/>
        </w:rPr>
      </w:pPr>
      <w:r w:rsidRPr="00403DDF">
        <w:rPr>
          <w:rFonts w:ascii="Times New Roman" w:hAnsi="Times New Roman" w:cs="Times New Roman"/>
          <w:sz w:val="24"/>
          <w:szCs w:val="24"/>
        </w:rPr>
        <w:t xml:space="preserve">Ayrıca bu detayda kullanılacak olan ısı yalıtım malzemelerinin üzerine su buharı geçirmeyen katmanlar uygulanmaz.  </w:t>
      </w:r>
    </w:p>
    <w:p w:rsidR="00403DDF" w:rsidRPr="00403DDF" w:rsidRDefault="00403DDF" w:rsidP="00403DDF">
      <w:pPr>
        <w:spacing w:before="160" w:after="0"/>
        <w:jc w:val="both"/>
        <w:rPr>
          <w:rFonts w:ascii="Times New Roman" w:hAnsi="Times New Roman" w:cs="Times New Roman"/>
          <w:sz w:val="24"/>
          <w:szCs w:val="24"/>
        </w:rPr>
      </w:pPr>
      <w:r w:rsidRPr="00403DDF">
        <w:rPr>
          <w:rFonts w:ascii="Times New Roman" w:hAnsi="Times New Roman" w:cs="Times New Roman"/>
          <w:sz w:val="24"/>
          <w:szCs w:val="24"/>
        </w:rPr>
        <w:t>Mineral yün esaslı şilteler yük taşımayan özellikte düşük yoğunluk bir malzeme olduğundan bu malzemelerin üzerine yük gelmemeli ve üzerinde yürünmemelidir. Çatı arasında yürünmesi gerektiğinde, ahşap kadronlar üzerine yürüme yolu inşa edilmelidir.</w:t>
      </w:r>
    </w:p>
    <w:p w:rsidR="00403DDF" w:rsidRPr="00403DDF" w:rsidRDefault="00403DDF" w:rsidP="00403DDF">
      <w:pPr>
        <w:spacing w:before="160" w:after="0"/>
        <w:jc w:val="both"/>
        <w:rPr>
          <w:rFonts w:ascii="Times New Roman" w:hAnsi="Times New Roman" w:cs="Times New Roman"/>
          <w:sz w:val="24"/>
          <w:szCs w:val="24"/>
        </w:rPr>
      </w:pPr>
      <w:r w:rsidRPr="00403DDF">
        <w:rPr>
          <w:rFonts w:ascii="Times New Roman" w:hAnsi="Times New Roman" w:cs="Times New Roman"/>
          <w:sz w:val="24"/>
          <w:szCs w:val="24"/>
        </w:rPr>
        <w:t xml:space="preserve">Yalıtım malzemeleri döşemeye serbest olarak, birleşim yerlerinde boşluk kalmayacak ve döşeme üzeri tamamen kaplanacak şekilde serilmelidir. </w:t>
      </w:r>
    </w:p>
    <w:p w:rsidR="00403DDF" w:rsidRPr="00403DDF" w:rsidRDefault="00403DDF" w:rsidP="00403DDF">
      <w:pPr>
        <w:spacing w:before="160" w:after="0"/>
        <w:jc w:val="both"/>
        <w:rPr>
          <w:rFonts w:ascii="Times New Roman" w:hAnsi="Times New Roman" w:cs="Times New Roman"/>
          <w:sz w:val="24"/>
          <w:szCs w:val="24"/>
        </w:rPr>
      </w:pPr>
      <w:r w:rsidRPr="00403DDF">
        <w:rPr>
          <w:rFonts w:ascii="Times New Roman" w:hAnsi="Times New Roman" w:cs="Times New Roman"/>
          <w:sz w:val="24"/>
          <w:szCs w:val="24"/>
        </w:rPr>
        <w:t>Saçakların iç taraflarında, çatı örtüsü ile döşemenin birleştiği noktalarda, ısı yalıtım malzemesi havalandırmayı engellemeyecek şekilde yerleştirilmeli, saçakta bırakılan sürekli açıklık aynen kalacak şekilde ısı yalıtım malzemesi üzerinde boşluk bırakılmalıdır.</w:t>
      </w:r>
    </w:p>
    <w:p w:rsidR="00403DDF" w:rsidRPr="00403DDF" w:rsidRDefault="00403DDF" w:rsidP="00403DDF">
      <w:pPr>
        <w:spacing w:before="160" w:after="0"/>
        <w:jc w:val="both"/>
        <w:rPr>
          <w:rFonts w:ascii="Times New Roman" w:hAnsi="Times New Roman" w:cs="Times New Roman"/>
          <w:sz w:val="24"/>
          <w:szCs w:val="24"/>
        </w:rPr>
      </w:pPr>
      <w:r w:rsidRPr="00403DDF">
        <w:rPr>
          <w:rFonts w:ascii="Times New Roman" w:hAnsi="Times New Roman" w:cs="Times New Roman"/>
          <w:sz w:val="24"/>
          <w:szCs w:val="24"/>
        </w:rPr>
        <w:t xml:space="preserve">Çatı arasında yürüme yolu inşa edilecekse; önce ahşap kadronlar döşeme yüzeyine yerleştirilir ve ısı yalıtım şilteleri ahşap kadronların arasına serilir. Kadronların üzerine plakalar monte edilerek yürüme yolu inşa edilmelidir. </w:t>
      </w:r>
    </w:p>
    <w:p w:rsidR="00403DDF" w:rsidRPr="00403DDF" w:rsidRDefault="00403DDF" w:rsidP="00403DDF">
      <w:pPr>
        <w:spacing w:before="160" w:after="0"/>
        <w:jc w:val="both"/>
        <w:rPr>
          <w:rFonts w:ascii="Times New Roman" w:hAnsi="Times New Roman" w:cs="Times New Roman"/>
          <w:sz w:val="24"/>
          <w:szCs w:val="24"/>
        </w:rPr>
      </w:pPr>
      <w:r w:rsidRPr="00403DDF">
        <w:rPr>
          <w:rFonts w:ascii="Times New Roman" w:hAnsi="Times New Roman" w:cs="Times New Roman"/>
          <w:sz w:val="24"/>
          <w:szCs w:val="24"/>
        </w:rPr>
        <w:t xml:space="preserve">Levha türü ısı yalıtım malzemelerinin tercih edilmesi durumunda ısı yalıtım malzemesinin üzerine ayırıcı tabaka yerleştirilip yüksek dozlu şap uygulaması yapılarak detay tamamlanır. Şap uygulamasının üstüne tercihe bağlı olarak herhangi bir kaplama yapılabilmelidir.    </w:t>
      </w:r>
    </w:p>
    <w:p w:rsidR="00403DDF" w:rsidRPr="00C23828" w:rsidRDefault="00403DDF" w:rsidP="00C23828">
      <w:pPr>
        <w:pStyle w:val="Balk6"/>
        <w:numPr>
          <w:ilvl w:val="5"/>
          <w:numId w:val="12"/>
        </w:numPr>
        <w:ind w:left="1418" w:hanging="1418"/>
      </w:pPr>
      <w:bookmarkStart w:id="371" w:name="_Toc505269021"/>
      <w:bookmarkStart w:id="372" w:name="_Toc505605725"/>
      <w:bookmarkStart w:id="373" w:name="_Toc505861499"/>
      <w:r w:rsidRPr="00C23828">
        <w:t>Depolama</w:t>
      </w:r>
      <w:bookmarkEnd w:id="371"/>
      <w:bookmarkEnd w:id="372"/>
      <w:bookmarkEnd w:id="373"/>
    </w:p>
    <w:p w:rsidR="00403DDF" w:rsidRPr="00403DDF" w:rsidRDefault="00403DDF" w:rsidP="00403DDF">
      <w:pPr>
        <w:spacing w:before="160" w:after="0"/>
        <w:jc w:val="both"/>
        <w:rPr>
          <w:rFonts w:ascii="Times New Roman" w:hAnsi="Times New Roman" w:cs="Times New Roman"/>
          <w:sz w:val="24"/>
          <w:szCs w:val="24"/>
        </w:rPr>
      </w:pPr>
      <w:r w:rsidRPr="00403DDF">
        <w:rPr>
          <w:rFonts w:ascii="Times New Roman" w:hAnsi="Times New Roman" w:cs="Times New Roman"/>
          <w:sz w:val="24"/>
          <w:szCs w:val="24"/>
        </w:rPr>
        <w:t xml:space="preserve">Isı yalıtım şilteleri, rutubetsiz, serin ve kuru ortamlarda, direkt yağıştan korunacak şekilde depolanmalıdır. Ürünler düzgün ve muntazam olacak şekilde muhafaza edilmelidir ve varsa üreticisinin tavsiyeleri dikkate alınmalıdır. </w:t>
      </w:r>
    </w:p>
    <w:p w:rsidR="00403DDF" w:rsidRPr="00403DDF" w:rsidRDefault="002E7E8F" w:rsidP="00C23828">
      <w:pPr>
        <w:pStyle w:val="Balk5"/>
        <w:numPr>
          <w:ilvl w:val="4"/>
          <w:numId w:val="12"/>
        </w:numPr>
        <w:ind w:left="1134" w:hanging="1134"/>
      </w:pPr>
      <w:bookmarkStart w:id="374" w:name="_Toc505605726"/>
      <w:bookmarkStart w:id="375" w:name="_Toc505861500"/>
      <w:r>
        <w:t>Uygunluk Kriterleri</w:t>
      </w:r>
      <w:bookmarkEnd w:id="374"/>
      <w:bookmarkEnd w:id="375"/>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Yapı Malzemeleri Yönetmeliği</w:t>
      </w:r>
      <w:r>
        <w:rPr>
          <w:rFonts w:ascii="Times New Roman" w:hAnsi="Times New Roman" w:cs="Times New Roman"/>
          <w:sz w:val="24"/>
          <w:szCs w:val="24"/>
        </w:rPr>
        <w:t xml:space="preserve"> </w:t>
      </w:r>
      <w:r w:rsidRPr="00076065">
        <w:rPr>
          <w:rFonts w:ascii="Times New Roman" w:hAnsi="Times New Roman" w:cs="Times New Roman"/>
          <w:sz w:val="24"/>
          <w:szCs w:val="24"/>
        </w:rPr>
        <w:t>(305/2011/AB)</w:t>
      </w:r>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Binaların Yangından Korunması Hakkında Yönetmelik</w:t>
      </w:r>
    </w:p>
    <w:p w:rsidR="008E69CA"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Binalarda Enerji Performans</w:t>
      </w:r>
      <w:r>
        <w:rPr>
          <w:rFonts w:ascii="Times New Roman" w:hAnsi="Times New Roman" w:cs="Times New Roman"/>
          <w:sz w:val="24"/>
          <w:szCs w:val="24"/>
        </w:rPr>
        <w:t>ı</w:t>
      </w:r>
      <w:r w:rsidRPr="00711040">
        <w:rPr>
          <w:rFonts w:ascii="Times New Roman" w:hAnsi="Times New Roman" w:cs="Times New Roman"/>
          <w:sz w:val="24"/>
          <w:szCs w:val="24"/>
        </w:rPr>
        <w:t xml:space="preserve"> Yönetmeliği</w:t>
      </w:r>
    </w:p>
    <w:p w:rsidR="00403DDF" w:rsidRPr="00C23828" w:rsidRDefault="00403DDF" w:rsidP="00C23828">
      <w:pPr>
        <w:pStyle w:val="Balk5"/>
        <w:numPr>
          <w:ilvl w:val="4"/>
          <w:numId w:val="12"/>
        </w:numPr>
        <w:ind w:left="1134" w:hanging="1134"/>
      </w:pPr>
      <w:bookmarkStart w:id="376" w:name="_Toc505269023"/>
      <w:bookmarkStart w:id="377" w:name="_Toc505605727"/>
      <w:bookmarkStart w:id="378" w:name="_Toc505861501"/>
      <w:r w:rsidRPr="00C23828">
        <w:lastRenderedPageBreak/>
        <w:t>İlgili Standartlar</w:t>
      </w:r>
      <w:bookmarkEnd w:id="376"/>
      <w:bookmarkEnd w:id="377"/>
      <w:bookmarkEnd w:id="378"/>
    </w:p>
    <w:tbl>
      <w:tblPr>
        <w:tblpPr w:leftFromText="141" w:rightFromText="141" w:vertAnchor="text" w:horzAnchor="margin" w:tblpXSpec="right" w:tblpY="53"/>
        <w:tblW w:w="0" w:type="auto"/>
        <w:tblLook w:val="04A0" w:firstRow="1" w:lastRow="0" w:firstColumn="1" w:lastColumn="0" w:noHBand="0" w:noVBand="1"/>
      </w:tblPr>
      <w:tblGrid>
        <w:gridCol w:w="1668"/>
        <w:gridCol w:w="435"/>
        <w:gridCol w:w="6510"/>
      </w:tblGrid>
      <w:tr w:rsidR="00403DDF" w:rsidRPr="00403DDF" w:rsidTr="00403DDF">
        <w:tc>
          <w:tcPr>
            <w:tcW w:w="1668" w:type="dxa"/>
            <w:hideMark/>
          </w:tcPr>
          <w:p w:rsidR="00403DDF" w:rsidRPr="00403DDF" w:rsidRDefault="00403DDF" w:rsidP="00403DDF">
            <w:pPr>
              <w:rPr>
                <w:rFonts w:ascii="Times New Roman" w:hAnsi="Times New Roman" w:cs="Times New Roman"/>
                <w:sz w:val="24"/>
                <w:szCs w:val="24"/>
              </w:rPr>
            </w:pPr>
            <w:r w:rsidRPr="00403DDF">
              <w:rPr>
                <w:rFonts w:ascii="Times New Roman" w:hAnsi="Times New Roman" w:cs="Times New Roman"/>
                <w:b/>
                <w:sz w:val="24"/>
                <w:szCs w:val="24"/>
              </w:rPr>
              <w:t>TS 825</w:t>
            </w:r>
          </w:p>
        </w:tc>
        <w:tc>
          <w:tcPr>
            <w:tcW w:w="435" w:type="dxa"/>
            <w:hideMark/>
          </w:tcPr>
          <w:p w:rsidR="00403DDF" w:rsidRPr="00403DDF" w:rsidRDefault="00403DDF" w:rsidP="00403DDF">
            <w:pPr>
              <w:rPr>
                <w:rFonts w:ascii="Times New Roman" w:hAnsi="Times New Roman" w:cs="Times New Roman"/>
                <w:b/>
                <w:sz w:val="24"/>
                <w:szCs w:val="24"/>
              </w:rPr>
            </w:pPr>
            <w:r w:rsidRPr="00403DDF">
              <w:rPr>
                <w:rFonts w:ascii="Times New Roman" w:hAnsi="Times New Roman" w:cs="Times New Roman"/>
                <w:b/>
                <w:sz w:val="24"/>
                <w:szCs w:val="24"/>
              </w:rPr>
              <w:t>:</w:t>
            </w:r>
          </w:p>
        </w:tc>
        <w:tc>
          <w:tcPr>
            <w:tcW w:w="6510" w:type="dxa"/>
            <w:hideMark/>
          </w:tcPr>
          <w:p w:rsidR="00403DDF" w:rsidRPr="00403DDF" w:rsidRDefault="00403DDF" w:rsidP="00403DDF">
            <w:pPr>
              <w:jc w:val="both"/>
              <w:rPr>
                <w:rFonts w:ascii="Times New Roman" w:hAnsi="Times New Roman" w:cs="Times New Roman"/>
                <w:sz w:val="24"/>
                <w:szCs w:val="24"/>
              </w:rPr>
            </w:pPr>
            <w:r w:rsidRPr="00403DDF">
              <w:rPr>
                <w:rFonts w:ascii="Times New Roman" w:hAnsi="Times New Roman" w:cs="Times New Roman"/>
                <w:sz w:val="24"/>
                <w:szCs w:val="24"/>
              </w:rPr>
              <w:t>Binalarda Isı Yalıtımı Kuralları Standardı</w:t>
            </w:r>
          </w:p>
        </w:tc>
      </w:tr>
      <w:tr w:rsidR="00403DDF" w:rsidRPr="00403DDF" w:rsidTr="00403DDF">
        <w:tc>
          <w:tcPr>
            <w:tcW w:w="1668" w:type="dxa"/>
          </w:tcPr>
          <w:p w:rsidR="00403DDF" w:rsidRPr="00403DDF" w:rsidRDefault="00403DDF" w:rsidP="00403DDF">
            <w:pPr>
              <w:rPr>
                <w:rFonts w:ascii="Times New Roman" w:hAnsi="Times New Roman" w:cs="Times New Roman"/>
                <w:sz w:val="24"/>
                <w:szCs w:val="24"/>
              </w:rPr>
            </w:pPr>
            <w:r w:rsidRPr="00403DDF">
              <w:rPr>
                <w:rFonts w:ascii="Times New Roman" w:hAnsi="Times New Roman" w:cs="Times New Roman"/>
                <w:b/>
                <w:sz w:val="24"/>
                <w:szCs w:val="24"/>
              </w:rPr>
              <w:t xml:space="preserve">TS </w:t>
            </w:r>
            <w:hyperlink r:id="rId21" w:history="1">
              <w:r w:rsidRPr="00403DDF">
                <w:rPr>
                  <w:rFonts w:ascii="Times New Roman" w:hAnsi="Times New Roman" w:cs="Times New Roman"/>
                  <w:b/>
                  <w:sz w:val="24"/>
                  <w:szCs w:val="24"/>
                </w:rPr>
                <w:t>EN 13162</w:t>
              </w:r>
              <w:r w:rsidRPr="00403DDF">
                <w:rPr>
                  <w:rFonts w:ascii="Times New Roman" w:hAnsi="Times New Roman" w:cs="Times New Roman"/>
                  <w:b/>
                  <w:sz w:val="24"/>
                  <w:szCs w:val="24"/>
                </w:rPr>
                <w:tab/>
              </w:r>
            </w:hyperlink>
          </w:p>
        </w:tc>
        <w:tc>
          <w:tcPr>
            <w:tcW w:w="435" w:type="dxa"/>
            <w:hideMark/>
          </w:tcPr>
          <w:p w:rsidR="00403DDF" w:rsidRPr="00403DDF" w:rsidRDefault="00403DDF" w:rsidP="00403DDF">
            <w:pPr>
              <w:rPr>
                <w:rFonts w:ascii="Times New Roman" w:hAnsi="Times New Roman" w:cs="Times New Roman"/>
                <w:b/>
                <w:sz w:val="24"/>
                <w:szCs w:val="24"/>
              </w:rPr>
            </w:pPr>
            <w:r w:rsidRPr="00403DDF">
              <w:rPr>
                <w:rFonts w:ascii="Times New Roman" w:hAnsi="Times New Roman" w:cs="Times New Roman"/>
                <w:b/>
                <w:sz w:val="24"/>
                <w:szCs w:val="24"/>
              </w:rPr>
              <w:t>:</w:t>
            </w:r>
          </w:p>
        </w:tc>
        <w:tc>
          <w:tcPr>
            <w:tcW w:w="6510" w:type="dxa"/>
          </w:tcPr>
          <w:p w:rsidR="00403DDF" w:rsidRPr="00403DDF" w:rsidRDefault="00403DDF" w:rsidP="00403DDF">
            <w:pPr>
              <w:spacing w:after="120"/>
              <w:jc w:val="both"/>
              <w:rPr>
                <w:rFonts w:ascii="Times New Roman" w:hAnsi="Times New Roman" w:cs="Times New Roman"/>
                <w:sz w:val="24"/>
                <w:szCs w:val="24"/>
              </w:rPr>
            </w:pPr>
            <w:r w:rsidRPr="00403DDF">
              <w:rPr>
                <w:rFonts w:ascii="Times New Roman" w:hAnsi="Times New Roman" w:cs="Times New Roman"/>
                <w:sz w:val="24"/>
                <w:szCs w:val="24"/>
              </w:rPr>
              <w:t>Isı Yalıtım Malzemeleri - Binalarda Kullanılan – Fabrikasyon Olarak İmal Edilen Mineral Yün (MW) Mamuller – Özellikler</w:t>
            </w:r>
          </w:p>
        </w:tc>
      </w:tr>
      <w:tr w:rsidR="00403DDF" w:rsidRPr="00403DDF" w:rsidTr="00403DDF">
        <w:tc>
          <w:tcPr>
            <w:tcW w:w="1668" w:type="dxa"/>
          </w:tcPr>
          <w:p w:rsidR="00403DDF" w:rsidRPr="00403DDF" w:rsidRDefault="00403DDF" w:rsidP="00403DDF">
            <w:pPr>
              <w:rPr>
                <w:rFonts w:ascii="Times New Roman" w:hAnsi="Times New Roman" w:cs="Times New Roman"/>
                <w:sz w:val="24"/>
                <w:szCs w:val="24"/>
              </w:rPr>
            </w:pPr>
            <w:r w:rsidRPr="00403DDF">
              <w:rPr>
                <w:rFonts w:ascii="Times New Roman" w:hAnsi="Times New Roman" w:cs="Times New Roman"/>
                <w:b/>
                <w:sz w:val="24"/>
                <w:szCs w:val="24"/>
              </w:rPr>
              <w:t>TS 13729</w:t>
            </w:r>
          </w:p>
        </w:tc>
        <w:tc>
          <w:tcPr>
            <w:tcW w:w="435" w:type="dxa"/>
            <w:hideMark/>
          </w:tcPr>
          <w:p w:rsidR="00403DDF" w:rsidRPr="00403DDF" w:rsidRDefault="00403DDF" w:rsidP="00403DDF">
            <w:pPr>
              <w:rPr>
                <w:rFonts w:ascii="Times New Roman" w:hAnsi="Times New Roman" w:cs="Times New Roman"/>
                <w:b/>
                <w:sz w:val="24"/>
                <w:szCs w:val="24"/>
              </w:rPr>
            </w:pPr>
            <w:r w:rsidRPr="00403DDF">
              <w:rPr>
                <w:rFonts w:ascii="Times New Roman" w:hAnsi="Times New Roman" w:cs="Times New Roman"/>
                <w:b/>
                <w:sz w:val="24"/>
                <w:szCs w:val="24"/>
              </w:rPr>
              <w:t>:</w:t>
            </w:r>
          </w:p>
        </w:tc>
        <w:tc>
          <w:tcPr>
            <w:tcW w:w="6510" w:type="dxa"/>
          </w:tcPr>
          <w:p w:rsidR="00403DDF" w:rsidRDefault="00403DDF" w:rsidP="00403DDF">
            <w:pPr>
              <w:jc w:val="both"/>
              <w:rPr>
                <w:rFonts w:ascii="Times New Roman" w:hAnsi="Times New Roman" w:cs="Times New Roman"/>
                <w:sz w:val="24"/>
                <w:szCs w:val="24"/>
              </w:rPr>
            </w:pPr>
            <w:r w:rsidRPr="00403DDF">
              <w:rPr>
                <w:rFonts w:ascii="Times New Roman" w:hAnsi="Times New Roman" w:cs="Times New Roman"/>
                <w:sz w:val="24"/>
                <w:szCs w:val="24"/>
              </w:rPr>
              <w:t>Isı Yalıtım Malzemeleri - Binalarda Kullanılan - Gazbeton Isı Yalıtım Levhası – Özellikler</w:t>
            </w:r>
          </w:p>
          <w:p w:rsidR="00AD67ED" w:rsidRPr="00403DDF" w:rsidRDefault="00AD67ED" w:rsidP="00403DDF">
            <w:pPr>
              <w:jc w:val="both"/>
              <w:rPr>
                <w:rFonts w:ascii="Times New Roman" w:hAnsi="Times New Roman" w:cs="Times New Roman"/>
                <w:sz w:val="24"/>
                <w:szCs w:val="24"/>
              </w:rPr>
            </w:pPr>
          </w:p>
        </w:tc>
      </w:tr>
    </w:tbl>
    <w:p w:rsidR="00403DDF" w:rsidRPr="00403DDF" w:rsidRDefault="00403DDF" w:rsidP="00403DDF">
      <w:pPr>
        <w:spacing w:after="120"/>
        <w:rPr>
          <w:rFonts w:ascii="Times New Roman" w:hAnsi="Times New Roman" w:cs="Times New Roman"/>
          <w:sz w:val="24"/>
          <w:szCs w:val="24"/>
        </w:rPr>
      </w:pPr>
    </w:p>
    <w:p w:rsidR="009335BC" w:rsidRDefault="009335BC" w:rsidP="00500246">
      <w:pPr>
        <w:tabs>
          <w:tab w:val="left" w:pos="3242"/>
        </w:tabs>
        <w:rPr>
          <w:rFonts w:ascii="Times New Roman" w:hAnsi="Times New Roman" w:cs="Times New Roman"/>
          <w:sz w:val="24"/>
          <w:szCs w:val="24"/>
        </w:rPr>
      </w:pPr>
    </w:p>
    <w:p w:rsidR="000F235C" w:rsidRDefault="000F235C" w:rsidP="000F235C">
      <w:pPr>
        <w:pStyle w:val="Balk4"/>
        <w:numPr>
          <w:ilvl w:val="3"/>
          <w:numId w:val="12"/>
        </w:numPr>
        <w:ind w:left="1134" w:hanging="1134"/>
      </w:pPr>
      <w:bookmarkStart w:id="379" w:name="_Toc505269024"/>
      <w:bookmarkStart w:id="380" w:name="_Toc505605728"/>
      <w:bookmarkStart w:id="381" w:name="_Toc505861502"/>
      <w:r>
        <w:t>Çatı Seviyesinde Isı Yalıtımı</w:t>
      </w:r>
      <w:bookmarkEnd w:id="379"/>
      <w:bookmarkEnd w:id="380"/>
      <w:bookmarkEnd w:id="381"/>
    </w:p>
    <w:p w:rsidR="000F235C" w:rsidRPr="000F235C" w:rsidRDefault="000F235C" w:rsidP="00EC55BF">
      <w:pPr>
        <w:pStyle w:val="Balk5"/>
        <w:numPr>
          <w:ilvl w:val="4"/>
          <w:numId w:val="12"/>
        </w:numPr>
      </w:pPr>
      <w:bookmarkStart w:id="382" w:name="_Toc505269025"/>
      <w:bookmarkStart w:id="383" w:name="_Toc505605729"/>
      <w:bookmarkStart w:id="384" w:name="_Toc505861503"/>
      <w:r w:rsidRPr="000F235C">
        <w:t>Çatı Arası Kullanılan Kırma/Eğimli Çatılarda Mertek Altında Isı Yalıtımı İşleri</w:t>
      </w:r>
      <w:r>
        <w:t xml:space="preserve"> </w:t>
      </w:r>
      <w:r w:rsidRPr="000F235C">
        <w:t>Genel Teknik Şartnamesi</w:t>
      </w:r>
      <w:bookmarkEnd w:id="382"/>
      <w:bookmarkEnd w:id="383"/>
      <w:bookmarkEnd w:id="384"/>
      <w:r w:rsidRPr="000F235C">
        <w:t xml:space="preserve"> </w:t>
      </w:r>
    </w:p>
    <w:p w:rsidR="000F235C" w:rsidRPr="000F235C" w:rsidRDefault="000F235C" w:rsidP="00EC55BF">
      <w:pPr>
        <w:pStyle w:val="Balk6"/>
        <w:numPr>
          <w:ilvl w:val="5"/>
          <w:numId w:val="12"/>
        </w:numPr>
      </w:pPr>
      <w:bookmarkStart w:id="385" w:name="_Toc505269026"/>
      <w:bookmarkStart w:id="386" w:name="_Toc505605730"/>
      <w:bookmarkStart w:id="387" w:name="_Toc505861504"/>
      <w:r w:rsidRPr="000F235C">
        <w:t>Kapsam</w:t>
      </w:r>
      <w:bookmarkEnd w:id="385"/>
      <w:bookmarkEnd w:id="386"/>
      <w:bookmarkEnd w:id="387"/>
    </w:p>
    <w:p w:rsidR="000F235C" w:rsidRPr="000F235C" w:rsidRDefault="000F235C" w:rsidP="000F235C">
      <w:pPr>
        <w:spacing w:before="160" w:after="0"/>
        <w:jc w:val="both"/>
        <w:rPr>
          <w:rFonts w:ascii="Times New Roman" w:hAnsi="Times New Roman" w:cs="Times New Roman"/>
          <w:sz w:val="24"/>
          <w:szCs w:val="24"/>
        </w:rPr>
      </w:pPr>
      <w:r w:rsidRPr="000F235C">
        <w:rPr>
          <w:rFonts w:ascii="Times New Roman" w:hAnsi="Times New Roman" w:cs="Times New Roman"/>
          <w:sz w:val="24"/>
          <w:szCs w:val="24"/>
        </w:rPr>
        <w:t>Çatı arası kullanılan kırma/eğimli çatılarda merteklerin altına monte edilen ısı yalıtım malzemeleri ile yapılan uygulamaları kapsar.</w:t>
      </w:r>
    </w:p>
    <w:p w:rsidR="000F235C" w:rsidRPr="00EC55BF" w:rsidRDefault="000F235C" w:rsidP="00EC55BF">
      <w:pPr>
        <w:pStyle w:val="Balk6"/>
        <w:numPr>
          <w:ilvl w:val="5"/>
          <w:numId w:val="12"/>
        </w:numPr>
      </w:pPr>
      <w:bookmarkStart w:id="388" w:name="_Toc505269027"/>
      <w:bookmarkStart w:id="389" w:name="_Toc505605731"/>
      <w:bookmarkStart w:id="390" w:name="_Toc505861505"/>
      <w:r w:rsidRPr="00EC55BF">
        <w:t>Tanım</w:t>
      </w:r>
      <w:bookmarkEnd w:id="388"/>
      <w:bookmarkEnd w:id="389"/>
      <w:bookmarkEnd w:id="390"/>
    </w:p>
    <w:p w:rsidR="000F235C" w:rsidRPr="00EC55BF" w:rsidRDefault="000F235C" w:rsidP="00EC55BF">
      <w:pPr>
        <w:spacing w:before="160" w:after="0"/>
        <w:jc w:val="both"/>
        <w:rPr>
          <w:rFonts w:ascii="Times New Roman" w:hAnsi="Times New Roman" w:cs="Times New Roman"/>
          <w:sz w:val="24"/>
          <w:szCs w:val="24"/>
        </w:rPr>
      </w:pPr>
      <w:r w:rsidRPr="00EC55BF">
        <w:rPr>
          <w:rFonts w:ascii="Times New Roman" w:hAnsi="Times New Roman" w:cs="Times New Roman"/>
          <w:sz w:val="24"/>
          <w:szCs w:val="24"/>
        </w:rPr>
        <w:t xml:space="preserve">Detaylarda </w:t>
      </w:r>
      <w:r w:rsidR="00EC55BF" w:rsidRPr="00EC55BF">
        <w:rPr>
          <w:rFonts w:ascii="Times New Roman" w:hAnsi="Times New Roman" w:cs="Times New Roman"/>
          <w:sz w:val="24"/>
          <w:szCs w:val="24"/>
        </w:rPr>
        <w:t>kullanılacak ısı yalıtım malzemeleri</w:t>
      </w:r>
      <w:r w:rsidR="00EC55BF">
        <w:rPr>
          <w:rFonts w:ascii="Times New Roman" w:hAnsi="Times New Roman" w:cs="Times New Roman"/>
          <w:sz w:val="24"/>
          <w:szCs w:val="24"/>
        </w:rPr>
        <w:t xml:space="preserve"> şöyle sıralanmaktadır.</w:t>
      </w:r>
    </w:p>
    <w:p w:rsidR="000F235C" w:rsidRPr="00EC55BF" w:rsidRDefault="000F235C" w:rsidP="00EC55BF">
      <w:pPr>
        <w:pStyle w:val="Balk7"/>
        <w:numPr>
          <w:ilvl w:val="6"/>
          <w:numId w:val="12"/>
        </w:numPr>
        <w:ind w:left="1610" w:hanging="1610"/>
      </w:pPr>
      <w:bookmarkStart w:id="391" w:name="_Toc505269028"/>
      <w:bookmarkStart w:id="392" w:name="_Toc505605732"/>
      <w:bookmarkStart w:id="393" w:name="_Toc505861506"/>
      <w:r w:rsidRPr="00EC55BF">
        <w:t>EPS Isı Yalıtım Levhaları:</w:t>
      </w:r>
      <w:bookmarkEnd w:id="391"/>
      <w:bookmarkEnd w:id="392"/>
      <w:bookmarkEnd w:id="393"/>
      <w:r w:rsidRPr="00EC55BF">
        <w:t xml:space="preserve"> </w:t>
      </w:r>
    </w:p>
    <w:p w:rsidR="000F235C" w:rsidRPr="000F235C" w:rsidRDefault="000F235C" w:rsidP="000F235C">
      <w:pPr>
        <w:spacing w:before="160" w:after="0"/>
        <w:jc w:val="both"/>
        <w:rPr>
          <w:rFonts w:ascii="Times New Roman" w:hAnsi="Times New Roman" w:cs="Times New Roman"/>
          <w:sz w:val="24"/>
          <w:szCs w:val="24"/>
        </w:rPr>
      </w:pPr>
      <w:r w:rsidRPr="000F235C">
        <w:rPr>
          <w:rFonts w:ascii="Times New Roman" w:hAnsi="Times New Roman" w:cs="Times New Roman"/>
          <w:sz w:val="24"/>
          <w:szCs w:val="24"/>
        </w:rPr>
        <w:t xml:space="preserve">TS EN 13163 standardına göre </w:t>
      </w:r>
      <w:bookmarkStart w:id="394" w:name="_Hlk500749847"/>
      <w:r w:rsidRPr="000F235C">
        <w:rPr>
          <w:rFonts w:ascii="Times New Roman" w:hAnsi="Times New Roman" w:cs="Times New Roman"/>
          <w:sz w:val="24"/>
          <w:szCs w:val="24"/>
        </w:rPr>
        <w:t xml:space="preserve">üretilmiş basma mukavemeti en az 60kPa (CS(10)60), </w:t>
      </w:r>
      <w:bookmarkEnd w:id="394"/>
      <w:r w:rsidRPr="000F235C">
        <w:rPr>
          <w:rFonts w:ascii="Times New Roman" w:hAnsi="Times New Roman" w:cs="Times New Roman"/>
          <w:sz w:val="24"/>
          <w:szCs w:val="24"/>
        </w:rPr>
        <w:t>bükülme dayanımı en az 100kPa (BS100), normal laboratuvar koşullarında boyutsal kararlılığı ±% 0,5 olan (DS(N)5), sıcaklık etkisi altında boyut kararlığı en fazla %3 olan  (DS(70,-)3) , kalınlık toleransı ±2mm (T2), Gönyeden sapma toleransı ± 5 mm/m (S5), uzunluk toleransı ± 3 mm (L3), genişlik toleransı ± 3 mm (W3), düzlük toleransı 10mm ve altında olan CE işaretine sahip ve TS 825’e göre uygun kalınlıkta genleştirilmiş (ekspande) polistren köpük levhalardır.</w:t>
      </w:r>
    </w:p>
    <w:p w:rsidR="000F235C" w:rsidRPr="00EC55BF" w:rsidRDefault="000F235C" w:rsidP="00905467">
      <w:pPr>
        <w:pStyle w:val="Balk7"/>
        <w:numPr>
          <w:ilvl w:val="6"/>
          <w:numId w:val="14"/>
        </w:numPr>
        <w:ind w:left="1596" w:hanging="1596"/>
      </w:pPr>
      <w:bookmarkStart w:id="395" w:name="_Toc505269029"/>
      <w:bookmarkStart w:id="396" w:name="_Toc505605733"/>
      <w:bookmarkStart w:id="397" w:name="_Toc505861507"/>
      <w:r w:rsidRPr="00EC55BF">
        <w:t>XPS Isı Yalıtım Levhaları:</w:t>
      </w:r>
      <w:bookmarkEnd w:id="395"/>
      <w:bookmarkEnd w:id="396"/>
      <w:bookmarkEnd w:id="397"/>
      <w:r w:rsidRPr="00EC55BF">
        <w:t xml:space="preserve"> </w:t>
      </w:r>
    </w:p>
    <w:p w:rsidR="000F235C" w:rsidRPr="000F235C" w:rsidRDefault="000F235C" w:rsidP="000F235C">
      <w:pPr>
        <w:spacing w:before="160" w:after="0" w:line="240" w:lineRule="auto"/>
        <w:jc w:val="both"/>
        <w:rPr>
          <w:rFonts w:ascii="Times New Roman" w:eastAsia="Times New Roman" w:hAnsi="Times New Roman" w:cs="Times New Roman"/>
          <w:b/>
          <w:bCs/>
          <w:sz w:val="24"/>
          <w:szCs w:val="24"/>
        </w:rPr>
      </w:pPr>
      <w:r w:rsidRPr="000F235C">
        <w:rPr>
          <w:rFonts w:ascii="Times New Roman" w:hAnsi="Times New Roman" w:cs="Times New Roman"/>
          <w:sz w:val="24"/>
          <w:szCs w:val="24"/>
        </w:rPr>
        <w:t>TS EN 13164 standardına göre üretilmiş kalınlık sınıfı T1 ve basma mukavemeti en az 200kPa (CS(10)200) olan CE işaretine sahip ve TS 825’e göre uygun kalınlıkta haddelenmiş (ekstrüde) polistren köpük levhalar.</w:t>
      </w:r>
    </w:p>
    <w:p w:rsidR="000F235C" w:rsidRPr="00EC55BF" w:rsidRDefault="000F235C" w:rsidP="00905467">
      <w:pPr>
        <w:pStyle w:val="Balk7"/>
        <w:numPr>
          <w:ilvl w:val="6"/>
          <w:numId w:val="14"/>
        </w:numPr>
        <w:ind w:left="1596" w:hanging="1596"/>
      </w:pPr>
      <w:bookmarkStart w:id="398" w:name="_Toc505269030"/>
      <w:bookmarkStart w:id="399" w:name="_Toc505605734"/>
      <w:bookmarkStart w:id="400" w:name="_Toc505861508"/>
      <w:r w:rsidRPr="00EC55BF">
        <w:t>Taşyünü Isı Yalıtım Levhaları:</w:t>
      </w:r>
      <w:bookmarkEnd w:id="398"/>
      <w:bookmarkEnd w:id="399"/>
      <w:bookmarkEnd w:id="400"/>
      <w:r w:rsidRPr="00EC55BF">
        <w:t xml:space="preserve"> </w:t>
      </w:r>
    </w:p>
    <w:p w:rsidR="000F235C" w:rsidRPr="000F235C" w:rsidRDefault="000F235C" w:rsidP="000F235C">
      <w:pPr>
        <w:spacing w:before="160" w:after="0"/>
        <w:jc w:val="both"/>
        <w:rPr>
          <w:rFonts w:ascii="Times New Roman" w:hAnsi="Times New Roman" w:cs="Times New Roman"/>
          <w:sz w:val="24"/>
          <w:szCs w:val="24"/>
        </w:rPr>
      </w:pPr>
      <w:r w:rsidRPr="000F235C">
        <w:rPr>
          <w:rFonts w:ascii="Times New Roman" w:hAnsi="Times New Roman" w:cs="Times New Roman"/>
          <w:sz w:val="24"/>
          <w:szCs w:val="24"/>
        </w:rPr>
        <w:t>TS EN 13162 standardına göre üretilmiş kalınlık sınıfı T1, ısıl iletkenliği 0,040W/(m.K)’nin altında olan</w:t>
      </w:r>
      <w:r w:rsidRPr="000F235C">
        <w:rPr>
          <w:rFonts w:ascii="Times New Roman" w:hAnsi="Times New Roman" w:cs="Times New Roman"/>
          <w:b/>
          <w:sz w:val="24"/>
          <w:szCs w:val="24"/>
        </w:rPr>
        <w:t xml:space="preserve"> </w:t>
      </w:r>
      <w:r w:rsidRPr="000F235C">
        <w:rPr>
          <w:rFonts w:ascii="Times New Roman" w:hAnsi="Times New Roman" w:cs="Times New Roman"/>
          <w:sz w:val="24"/>
          <w:szCs w:val="24"/>
        </w:rPr>
        <w:t>CE işaretine sahip ve TS 825’e göre uygun kalınlıkta taşyünü levhalar.</w:t>
      </w:r>
    </w:p>
    <w:p w:rsidR="000F235C" w:rsidRPr="00EC55BF" w:rsidRDefault="000F235C" w:rsidP="00905467">
      <w:pPr>
        <w:pStyle w:val="Balk7"/>
        <w:numPr>
          <w:ilvl w:val="6"/>
          <w:numId w:val="14"/>
        </w:numPr>
        <w:ind w:left="1596" w:hanging="1596"/>
      </w:pPr>
      <w:bookmarkStart w:id="401" w:name="_Toc505269031"/>
      <w:bookmarkStart w:id="402" w:name="_Toc505605735"/>
      <w:bookmarkStart w:id="403" w:name="_Toc505861509"/>
      <w:r w:rsidRPr="00EC55BF">
        <w:t>Gazbeton Isı Yalıtım Levhaları:</w:t>
      </w:r>
      <w:bookmarkEnd w:id="401"/>
      <w:bookmarkEnd w:id="402"/>
      <w:bookmarkEnd w:id="403"/>
      <w:r w:rsidRPr="00EC55BF">
        <w:t xml:space="preserve"> </w:t>
      </w:r>
      <w:ins w:id="404" w:author="Nurseda ERDOĞAN" w:date="2019-01-31T10:26:00Z">
        <w:r w:rsidR="003F2A8F">
          <w:t xml:space="preserve">(Değişik:RG-31/1/2019-30672) </w:t>
        </w:r>
      </w:ins>
    </w:p>
    <w:p w:rsidR="000F235C" w:rsidRPr="000F235C" w:rsidRDefault="003F2A8F" w:rsidP="000F235C">
      <w:pPr>
        <w:spacing w:before="160" w:after="0"/>
        <w:jc w:val="both"/>
        <w:rPr>
          <w:rFonts w:ascii="Times New Roman" w:hAnsi="Times New Roman" w:cs="Times New Roman"/>
          <w:sz w:val="24"/>
          <w:szCs w:val="24"/>
        </w:rPr>
      </w:pPr>
      <w:ins w:id="405" w:author="Nurseda ERDOĞAN" w:date="2019-01-31T10:26:00Z">
        <w:r w:rsidRPr="003F2A8F">
          <w:rPr>
            <w:rFonts w:ascii="Times New Roman" w:hAnsi="Times New Roman" w:cs="Times New Roman"/>
            <w:sz w:val="24"/>
            <w:szCs w:val="24"/>
          </w:rPr>
          <w:t>TS 13729 standardına göre üretilmiş, ısıl iletkenlik hesap değeri (λ23,80) en fazla 0,065 W/mK, basınç dayanımı en az 80 kPa, G işaretine sahip olan</w:t>
        </w:r>
        <w:r>
          <w:rPr>
            <w:rFonts w:ascii="Times New Roman" w:hAnsi="Times New Roman" w:cs="Times New Roman"/>
            <w:sz w:val="24"/>
            <w:szCs w:val="24"/>
          </w:rPr>
          <w:t xml:space="preserve"> gazbeton ısı yalıtım levhaları</w:t>
        </w:r>
      </w:ins>
      <w:del w:id="406" w:author="Nurseda ERDOĞAN" w:date="2019-01-31T10:26:00Z">
        <w:r w:rsidR="000F235C" w:rsidRPr="000F235C" w:rsidDel="003F2A8F">
          <w:rPr>
            <w:rFonts w:ascii="Times New Roman" w:hAnsi="Times New Roman" w:cs="Times New Roman"/>
            <w:sz w:val="24"/>
            <w:szCs w:val="24"/>
          </w:rPr>
          <w:delText>TS 13729 standardına göre üretilmiş, ısıl iletkenliği 0,050W/(mK)’nin altında, basınç dayanımı en az 300 kPa, CE veya G işaretine sahip ve TS 825’e göre uygun kalınlıkta gazbeton ısı yalıtım levhaları</w:delText>
        </w:r>
      </w:del>
      <w:r w:rsidR="000F235C" w:rsidRPr="000F235C">
        <w:rPr>
          <w:rFonts w:ascii="Times New Roman" w:hAnsi="Times New Roman" w:cs="Times New Roman"/>
          <w:sz w:val="24"/>
          <w:szCs w:val="24"/>
        </w:rPr>
        <w:t>.</w:t>
      </w:r>
      <w:r w:rsidR="000F235C" w:rsidRPr="000F235C">
        <w:rPr>
          <w:rFonts w:ascii="Times New Roman" w:hAnsi="Times New Roman" w:cs="Times New Roman"/>
          <w:b/>
          <w:sz w:val="24"/>
          <w:szCs w:val="24"/>
        </w:rPr>
        <w:t xml:space="preserve">                                                                                            </w:t>
      </w:r>
    </w:p>
    <w:p w:rsidR="000F235C" w:rsidRPr="00EC55BF" w:rsidRDefault="000F235C" w:rsidP="00905467">
      <w:pPr>
        <w:pStyle w:val="Balk7"/>
        <w:numPr>
          <w:ilvl w:val="6"/>
          <w:numId w:val="14"/>
        </w:numPr>
        <w:ind w:left="1596" w:hanging="1596"/>
      </w:pPr>
      <w:bookmarkStart w:id="407" w:name="_Toc505269032"/>
      <w:bookmarkStart w:id="408" w:name="_Toc505605736"/>
      <w:bookmarkStart w:id="409" w:name="_Toc505861510"/>
      <w:r w:rsidRPr="00EC55BF">
        <w:lastRenderedPageBreak/>
        <w:t>Camyünü Isı Yalıtımı Levhaları:</w:t>
      </w:r>
      <w:bookmarkEnd w:id="407"/>
      <w:bookmarkEnd w:id="408"/>
      <w:bookmarkEnd w:id="409"/>
      <w:r w:rsidRPr="00EC55BF">
        <w:t xml:space="preserve"> </w:t>
      </w:r>
    </w:p>
    <w:p w:rsidR="000F235C" w:rsidRPr="000F235C" w:rsidRDefault="000F235C" w:rsidP="000F235C">
      <w:pPr>
        <w:spacing w:before="160" w:after="0"/>
        <w:jc w:val="both"/>
        <w:rPr>
          <w:rFonts w:ascii="Times New Roman" w:hAnsi="Times New Roman" w:cs="Times New Roman"/>
          <w:sz w:val="24"/>
          <w:szCs w:val="24"/>
        </w:rPr>
      </w:pPr>
      <w:r w:rsidRPr="000F235C">
        <w:rPr>
          <w:rFonts w:ascii="Times New Roman" w:hAnsi="Times New Roman" w:cs="Times New Roman"/>
          <w:sz w:val="24"/>
          <w:szCs w:val="24"/>
        </w:rPr>
        <w:t>TS EN 13162 standardına göre üretilmiş kalınlık sınıfı T1, ısıl iletkenliği 0,040W/(m.K)’nin altında olan CE işaretine sahip ve TS 825’e göre uygun kalınlıkta camyünü levhalar.</w:t>
      </w:r>
    </w:p>
    <w:p w:rsidR="000F235C" w:rsidRPr="00EC55BF" w:rsidRDefault="00BA4D4F" w:rsidP="00905467">
      <w:pPr>
        <w:pStyle w:val="Balk7"/>
        <w:numPr>
          <w:ilvl w:val="6"/>
          <w:numId w:val="14"/>
        </w:numPr>
        <w:ind w:left="1596" w:hanging="1596"/>
      </w:pPr>
      <w:bookmarkStart w:id="410" w:name="_Toc505269033"/>
      <w:bookmarkStart w:id="411" w:name="_Toc505605737"/>
      <w:bookmarkStart w:id="412" w:name="_Toc505861511"/>
      <w:r>
        <w:t>Alçı i</w:t>
      </w:r>
      <w:r w:rsidR="000F235C" w:rsidRPr="00EC55BF">
        <w:t>le Kompozit Isı Yalıtım Levhaları:</w:t>
      </w:r>
      <w:bookmarkEnd w:id="410"/>
      <w:bookmarkEnd w:id="411"/>
      <w:bookmarkEnd w:id="412"/>
      <w:r w:rsidR="000F235C" w:rsidRPr="00EC55BF">
        <w:t xml:space="preserve"> </w:t>
      </w:r>
    </w:p>
    <w:p w:rsidR="000F235C" w:rsidRPr="000F235C" w:rsidRDefault="000F235C" w:rsidP="000F235C">
      <w:pPr>
        <w:spacing w:before="160" w:after="0"/>
        <w:jc w:val="both"/>
        <w:rPr>
          <w:rFonts w:ascii="Times New Roman" w:hAnsi="Times New Roman" w:cs="Times New Roman"/>
          <w:sz w:val="24"/>
          <w:szCs w:val="24"/>
        </w:rPr>
      </w:pPr>
      <w:r w:rsidRPr="000F235C">
        <w:rPr>
          <w:rFonts w:ascii="Times New Roman" w:hAnsi="Times New Roman" w:cs="Times New Roman"/>
          <w:sz w:val="24"/>
          <w:szCs w:val="24"/>
        </w:rPr>
        <w:t xml:space="preserve">TS EN 13590 standardına göre üretilmiş, CE işaretine sahip, ekspande </w:t>
      </w:r>
      <w:r w:rsidR="002E7E8F">
        <w:rPr>
          <w:rFonts w:ascii="Times New Roman" w:hAnsi="Times New Roman" w:cs="Times New Roman"/>
          <w:sz w:val="24"/>
          <w:szCs w:val="24"/>
        </w:rPr>
        <w:t>polistren</w:t>
      </w:r>
      <w:r w:rsidRPr="000F235C">
        <w:rPr>
          <w:rFonts w:ascii="Times New Roman" w:hAnsi="Times New Roman" w:cs="Times New Roman"/>
          <w:sz w:val="24"/>
          <w:szCs w:val="24"/>
        </w:rPr>
        <w:t xml:space="preserve"> köpüğü (EPS), ekstürüde </w:t>
      </w:r>
      <w:r w:rsidR="002E7E8F">
        <w:rPr>
          <w:rFonts w:ascii="Times New Roman" w:hAnsi="Times New Roman" w:cs="Times New Roman"/>
          <w:sz w:val="24"/>
          <w:szCs w:val="24"/>
        </w:rPr>
        <w:t>polistren</w:t>
      </w:r>
      <w:r w:rsidRPr="000F235C">
        <w:rPr>
          <w:rFonts w:ascii="Times New Roman" w:hAnsi="Times New Roman" w:cs="Times New Roman"/>
          <w:sz w:val="24"/>
          <w:szCs w:val="24"/>
        </w:rPr>
        <w:t xml:space="preserve"> köpüğü (XPS), poliüretan köpüğü (PUR/PIR), fenol köpüğü (PF) veya taşyünü ısı yalıtım levhalarından birine, su buharı kesicisiyle veya bu kesici bulunmaksızın alçı levhanın yapıştırılmasıyla elde edilen kompozit levhadır.  </w:t>
      </w:r>
    </w:p>
    <w:p w:rsidR="000F235C" w:rsidRPr="000F235C" w:rsidRDefault="000F235C" w:rsidP="00905467">
      <w:pPr>
        <w:pStyle w:val="Balk6"/>
        <w:numPr>
          <w:ilvl w:val="5"/>
          <w:numId w:val="14"/>
        </w:numPr>
      </w:pPr>
      <w:bookmarkStart w:id="413" w:name="_Toc505269034"/>
      <w:bookmarkStart w:id="414" w:name="_Toc505605738"/>
      <w:bookmarkStart w:id="415" w:name="_Toc505861512"/>
      <w:r w:rsidRPr="000F235C">
        <w:t>Uygulama Esasları</w:t>
      </w:r>
      <w:bookmarkEnd w:id="413"/>
      <w:bookmarkEnd w:id="414"/>
      <w:bookmarkEnd w:id="415"/>
    </w:p>
    <w:p w:rsidR="000F235C" w:rsidRPr="00905467" w:rsidRDefault="00EC55BF" w:rsidP="00905467">
      <w:pPr>
        <w:pStyle w:val="Balk7"/>
        <w:numPr>
          <w:ilvl w:val="6"/>
          <w:numId w:val="15"/>
        </w:numPr>
      </w:pPr>
      <w:bookmarkStart w:id="416" w:name="_Toc505269035"/>
      <w:bookmarkStart w:id="417" w:name="_Toc505605739"/>
      <w:bookmarkStart w:id="418" w:name="_Toc505861513"/>
      <w:r w:rsidRPr="00905467">
        <w:t>Uygulamada d</w:t>
      </w:r>
      <w:r w:rsidR="000F235C" w:rsidRPr="00905467">
        <w:t>ikkat edilecek hususlar:</w:t>
      </w:r>
      <w:bookmarkEnd w:id="416"/>
      <w:bookmarkEnd w:id="417"/>
      <w:bookmarkEnd w:id="418"/>
    </w:p>
    <w:p w:rsidR="000F235C" w:rsidRPr="000F235C" w:rsidRDefault="00905467" w:rsidP="000F235C">
      <w:pPr>
        <w:spacing w:before="160" w:after="0"/>
        <w:jc w:val="both"/>
        <w:rPr>
          <w:rFonts w:ascii="Times New Roman" w:hAnsi="Times New Roman" w:cs="Times New Roman"/>
          <w:sz w:val="24"/>
          <w:szCs w:val="24"/>
        </w:rPr>
      </w:pPr>
      <w:r>
        <w:rPr>
          <w:rFonts w:ascii="Times New Roman" w:hAnsi="Times New Roman" w:cs="Times New Roman"/>
          <w:b/>
          <w:sz w:val="24"/>
          <w:szCs w:val="24"/>
        </w:rPr>
        <w:t>13.3.2.2.1.</w:t>
      </w:r>
      <w:r w:rsidR="000F235C" w:rsidRPr="000F235C">
        <w:rPr>
          <w:rFonts w:ascii="Times New Roman" w:hAnsi="Times New Roman" w:cs="Times New Roman"/>
          <w:b/>
          <w:sz w:val="24"/>
          <w:szCs w:val="24"/>
        </w:rPr>
        <w:t>3.1.1</w:t>
      </w:r>
      <w:r w:rsidR="000C54D2">
        <w:rPr>
          <w:rFonts w:ascii="Times New Roman" w:hAnsi="Times New Roman" w:cs="Times New Roman"/>
          <w:sz w:val="24"/>
          <w:szCs w:val="24"/>
        </w:rPr>
        <w:t xml:space="preserve"> </w:t>
      </w:r>
      <w:r w:rsidR="000F235C" w:rsidRPr="000F235C">
        <w:rPr>
          <w:rFonts w:ascii="Times New Roman" w:hAnsi="Times New Roman" w:cs="Times New Roman"/>
          <w:sz w:val="24"/>
          <w:szCs w:val="24"/>
        </w:rPr>
        <w:t xml:space="preserve">Çatı arası kullanılan eğimli çatılarda ısı yalıtımı; merteklerin altına uygun ısı yalıtım malzemelerinin uygulanması ile gerçekleştirilebilir. </w:t>
      </w:r>
    </w:p>
    <w:p w:rsidR="000F235C" w:rsidRPr="000F235C" w:rsidRDefault="00905467" w:rsidP="000F235C">
      <w:pPr>
        <w:spacing w:before="160" w:after="0"/>
        <w:jc w:val="both"/>
        <w:rPr>
          <w:rFonts w:ascii="Times New Roman" w:hAnsi="Times New Roman" w:cs="Times New Roman"/>
          <w:sz w:val="24"/>
          <w:szCs w:val="24"/>
        </w:rPr>
      </w:pPr>
      <w:r>
        <w:rPr>
          <w:rFonts w:ascii="Times New Roman" w:hAnsi="Times New Roman" w:cs="Times New Roman"/>
          <w:b/>
          <w:sz w:val="24"/>
          <w:szCs w:val="24"/>
        </w:rPr>
        <w:t>13.3.2.2.1.</w:t>
      </w:r>
      <w:r w:rsidR="000C54D2">
        <w:rPr>
          <w:rFonts w:ascii="Times New Roman" w:hAnsi="Times New Roman" w:cs="Times New Roman"/>
          <w:b/>
          <w:sz w:val="24"/>
          <w:szCs w:val="24"/>
        </w:rPr>
        <w:t xml:space="preserve">3.1.2 </w:t>
      </w:r>
      <w:r w:rsidR="000F235C" w:rsidRPr="000F235C">
        <w:rPr>
          <w:rFonts w:ascii="Times New Roman" w:hAnsi="Times New Roman" w:cs="Times New Roman"/>
          <w:sz w:val="24"/>
          <w:szCs w:val="24"/>
        </w:rPr>
        <w:t xml:space="preserve">Uygulamada ısı yalıtım malzemelerinin arasında boşluk kalmaması sağlanmalıdır. Bu detaylarda TS 825’e uygun olarak yoğuşma tahkiki yapılarak, buhar kesicinin sıcak tarafta kullanımının gerekli olup olmadığına karar verilmelidir. </w:t>
      </w:r>
    </w:p>
    <w:p w:rsidR="000F235C" w:rsidRPr="000F235C" w:rsidRDefault="00905467" w:rsidP="000F235C">
      <w:pPr>
        <w:spacing w:before="160" w:after="0"/>
        <w:jc w:val="both"/>
        <w:rPr>
          <w:rFonts w:ascii="Times New Roman" w:hAnsi="Times New Roman" w:cs="Times New Roman"/>
          <w:sz w:val="24"/>
          <w:szCs w:val="24"/>
        </w:rPr>
      </w:pPr>
      <w:r>
        <w:rPr>
          <w:rFonts w:ascii="Times New Roman" w:hAnsi="Times New Roman" w:cs="Times New Roman"/>
          <w:b/>
          <w:sz w:val="24"/>
          <w:szCs w:val="24"/>
        </w:rPr>
        <w:t>13.3.2.2.1.</w:t>
      </w:r>
      <w:r w:rsidR="000F235C" w:rsidRPr="000F235C">
        <w:rPr>
          <w:rFonts w:ascii="Times New Roman" w:hAnsi="Times New Roman" w:cs="Times New Roman"/>
          <w:b/>
          <w:sz w:val="24"/>
          <w:szCs w:val="24"/>
        </w:rPr>
        <w:t>3.1.3</w:t>
      </w:r>
      <w:r w:rsidR="000F235C" w:rsidRPr="000F235C">
        <w:rPr>
          <w:rFonts w:ascii="Times New Roman" w:hAnsi="Times New Roman" w:cs="Times New Roman"/>
          <w:sz w:val="24"/>
          <w:szCs w:val="24"/>
        </w:rPr>
        <w:t xml:space="preserve"> Çatı seviyesinde gerçekleştirilen uygulamalarda ısı yalıtımı ve su yalıtımı birlikte ele alınmalıdır. Su yalıtımı havalandırma boşluğunun üzerinde yapılacaksa su buharı difüzyon direnci (Sd) yüksek, altında yapılacaksa Sd değeri düşük su yalıtım örtüleri kullanılmalıdır. </w:t>
      </w:r>
    </w:p>
    <w:p w:rsidR="000F235C" w:rsidRPr="00905467" w:rsidRDefault="000F235C" w:rsidP="00905467">
      <w:pPr>
        <w:pStyle w:val="Balk7"/>
        <w:numPr>
          <w:ilvl w:val="6"/>
          <w:numId w:val="15"/>
        </w:numPr>
      </w:pPr>
      <w:bookmarkStart w:id="419" w:name="_Toc505269036"/>
      <w:bookmarkStart w:id="420" w:name="_Toc505605740"/>
      <w:bookmarkStart w:id="421" w:name="_Toc505861514"/>
      <w:r w:rsidRPr="00905467">
        <w:t>Uygulama:</w:t>
      </w:r>
      <w:bookmarkEnd w:id="419"/>
      <w:bookmarkEnd w:id="420"/>
      <w:bookmarkEnd w:id="421"/>
    </w:p>
    <w:p w:rsidR="000F235C" w:rsidRPr="000F235C" w:rsidRDefault="000F235C" w:rsidP="000F235C">
      <w:pPr>
        <w:spacing w:before="160" w:after="0" w:line="240" w:lineRule="auto"/>
        <w:jc w:val="both"/>
        <w:rPr>
          <w:rFonts w:ascii="Times New Roman" w:hAnsi="Times New Roman" w:cs="Times New Roman"/>
          <w:sz w:val="24"/>
          <w:szCs w:val="24"/>
        </w:rPr>
      </w:pPr>
      <w:r w:rsidRPr="000F235C">
        <w:rPr>
          <w:rFonts w:ascii="Times New Roman" w:hAnsi="Times New Roman" w:cs="Times New Roman"/>
          <w:sz w:val="24"/>
          <w:szCs w:val="24"/>
        </w:rPr>
        <w:t>Detaylarda kullanılacak olan ısı yalıtım malzemeleri aralarında boşluk kalmayacak şekilde merteklere çakılır. Ardından gerekmesi durumunda ısı yalıtım malzemesinin içe bakan yüzeyine (sıcak tarafa) gerekiyorsa buhar kesici katman haricen merteklerin altına yapıştırarak veya çivi ile uygulanır. Detay alçı levha, lambri, sunta, tavan tahtası gibi çeşitli kaplama malzemelerinin tekniğine uygun olacak şekilde merteklere tespit edilmesi ile tamamlanmalıdır.</w:t>
      </w:r>
    </w:p>
    <w:p w:rsidR="000F235C" w:rsidRPr="000F235C" w:rsidRDefault="000F235C" w:rsidP="000F235C">
      <w:pPr>
        <w:spacing w:before="160" w:after="0" w:line="240" w:lineRule="auto"/>
        <w:jc w:val="both"/>
        <w:rPr>
          <w:rFonts w:ascii="Times New Roman" w:hAnsi="Times New Roman" w:cs="Times New Roman"/>
          <w:sz w:val="24"/>
          <w:szCs w:val="24"/>
        </w:rPr>
      </w:pPr>
      <w:r w:rsidRPr="000F235C">
        <w:rPr>
          <w:rFonts w:ascii="Times New Roman" w:hAnsi="Times New Roman" w:cs="Times New Roman"/>
          <w:sz w:val="24"/>
          <w:szCs w:val="24"/>
        </w:rPr>
        <w:t>Çatı arası kullanılan kırma çatılarda mertek altından yapılacak uygulamalarda yukarıdaki uygulamaya alternatif olarak alçı plaka kaplı kompozit levhalar kullanılabilir. Bu durumda alçı plaka kaplı ısı yalıtım levhaları mertek aralıklarına uygun boyutta kesilerek montaja hazır hale getirilir ve mertek altlarına oturtularak özel vidalar yardımıyla merteklere tespit edilir. Alçı plaka kaplı ısı yalıtım levhaları birleşim yerlerine derz dolgu alçısı ve file bandı uygulanır. Alçı levha üzerine son kat saten alçı yapılmasından sonra boyaya hazır yüzey elde edilmelidir.</w:t>
      </w:r>
    </w:p>
    <w:p w:rsidR="000F235C" w:rsidRPr="00905467" w:rsidRDefault="000F235C" w:rsidP="00905467">
      <w:pPr>
        <w:pStyle w:val="Balk7"/>
        <w:numPr>
          <w:ilvl w:val="6"/>
          <w:numId w:val="15"/>
        </w:numPr>
      </w:pPr>
      <w:bookmarkStart w:id="422" w:name="_Toc505269037"/>
      <w:bookmarkStart w:id="423" w:name="_Toc505605741"/>
      <w:bookmarkStart w:id="424" w:name="_Toc505861515"/>
      <w:r w:rsidRPr="00905467">
        <w:t>Depolama:</w:t>
      </w:r>
      <w:bookmarkEnd w:id="422"/>
      <w:bookmarkEnd w:id="423"/>
      <w:bookmarkEnd w:id="424"/>
    </w:p>
    <w:p w:rsidR="000F235C" w:rsidRPr="000F235C" w:rsidRDefault="000F235C" w:rsidP="000F235C">
      <w:pPr>
        <w:spacing w:before="160" w:after="0"/>
        <w:jc w:val="both"/>
        <w:rPr>
          <w:rFonts w:ascii="Times New Roman" w:hAnsi="Times New Roman" w:cs="Times New Roman"/>
          <w:sz w:val="24"/>
          <w:szCs w:val="24"/>
        </w:rPr>
      </w:pPr>
      <w:r w:rsidRPr="000F235C">
        <w:rPr>
          <w:rFonts w:ascii="Times New Roman" w:hAnsi="Times New Roman" w:cs="Times New Roman"/>
          <w:sz w:val="24"/>
          <w:szCs w:val="24"/>
        </w:rPr>
        <w:t xml:space="preserve">Isı yalıtım levhaları, rutubetsiz, serin ve kuru ortamlarda, direkt güneş ışınlarından ve yağıştan korunacak şekilde, tiner ve vernik gibi solvent içeren malzemelerden ayrı olarak depolanmalıdır. Ürünler düzgün ve muntazam olacak şekilde muhafaza edilmelidir ve varsa üreticisinin tavsiyeleri dikkate alınmalıdır. </w:t>
      </w:r>
    </w:p>
    <w:p w:rsidR="000F235C" w:rsidRPr="00905467" w:rsidRDefault="002E7E8F" w:rsidP="00905467">
      <w:pPr>
        <w:pStyle w:val="Balk7"/>
        <w:numPr>
          <w:ilvl w:val="6"/>
          <w:numId w:val="15"/>
        </w:numPr>
      </w:pPr>
      <w:bookmarkStart w:id="425" w:name="_Toc505605742"/>
      <w:bookmarkStart w:id="426" w:name="_Toc505861516"/>
      <w:r>
        <w:lastRenderedPageBreak/>
        <w:t>Uygunluk Kriterleri</w:t>
      </w:r>
      <w:bookmarkEnd w:id="425"/>
      <w:bookmarkEnd w:id="426"/>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Yapı Malzemeleri Yönetmeliği</w:t>
      </w:r>
      <w:r>
        <w:rPr>
          <w:rFonts w:ascii="Times New Roman" w:hAnsi="Times New Roman" w:cs="Times New Roman"/>
          <w:sz w:val="24"/>
          <w:szCs w:val="24"/>
        </w:rPr>
        <w:t xml:space="preserve"> </w:t>
      </w:r>
      <w:r w:rsidRPr="00076065">
        <w:rPr>
          <w:rFonts w:ascii="Times New Roman" w:hAnsi="Times New Roman" w:cs="Times New Roman"/>
          <w:sz w:val="24"/>
          <w:szCs w:val="24"/>
        </w:rPr>
        <w:t>(305/2011/AB)</w:t>
      </w:r>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Binaların Yangından Korunması Hakkında Yönetmelik</w:t>
      </w:r>
    </w:p>
    <w:p w:rsidR="008E69CA"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Binalarda Enerji Performans</w:t>
      </w:r>
      <w:r>
        <w:rPr>
          <w:rFonts w:ascii="Times New Roman" w:hAnsi="Times New Roman" w:cs="Times New Roman"/>
          <w:sz w:val="24"/>
          <w:szCs w:val="24"/>
        </w:rPr>
        <w:t>ı</w:t>
      </w:r>
      <w:r w:rsidRPr="00711040">
        <w:rPr>
          <w:rFonts w:ascii="Times New Roman" w:hAnsi="Times New Roman" w:cs="Times New Roman"/>
          <w:sz w:val="24"/>
          <w:szCs w:val="24"/>
        </w:rPr>
        <w:t xml:space="preserve"> Yönetmeliği</w:t>
      </w:r>
    </w:p>
    <w:p w:rsidR="000F235C" w:rsidRPr="00905467" w:rsidRDefault="000F235C" w:rsidP="00905467">
      <w:pPr>
        <w:pStyle w:val="Balk7"/>
        <w:numPr>
          <w:ilvl w:val="6"/>
          <w:numId w:val="15"/>
        </w:numPr>
      </w:pPr>
      <w:bookmarkStart w:id="427" w:name="_Toc505269039"/>
      <w:bookmarkStart w:id="428" w:name="_Toc505605743"/>
      <w:bookmarkStart w:id="429" w:name="_Toc505861517"/>
      <w:r w:rsidRPr="00905467">
        <w:t>İlgili Standartlar</w:t>
      </w:r>
      <w:bookmarkEnd w:id="427"/>
      <w:bookmarkEnd w:id="428"/>
      <w:bookmarkEnd w:id="429"/>
    </w:p>
    <w:tbl>
      <w:tblPr>
        <w:tblpPr w:leftFromText="141" w:rightFromText="141" w:vertAnchor="text" w:horzAnchor="margin" w:tblpXSpec="right" w:tblpY="53"/>
        <w:tblW w:w="0" w:type="auto"/>
        <w:tblLook w:val="04A0" w:firstRow="1" w:lastRow="0" w:firstColumn="1" w:lastColumn="0" w:noHBand="0" w:noVBand="1"/>
      </w:tblPr>
      <w:tblGrid>
        <w:gridCol w:w="1668"/>
        <w:gridCol w:w="435"/>
        <w:gridCol w:w="6510"/>
      </w:tblGrid>
      <w:tr w:rsidR="000F235C" w:rsidRPr="000F235C" w:rsidTr="000F235C">
        <w:tc>
          <w:tcPr>
            <w:tcW w:w="1668" w:type="dxa"/>
            <w:hideMark/>
          </w:tcPr>
          <w:p w:rsidR="000F235C" w:rsidRPr="000F235C" w:rsidRDefault="000F235C" w:rsidP="000F235C">
            <w:pPr>
              <w:rPr>
                <w:rFonts w:ascii="Times New Roman" w:hAnsi="Times New Roman" w:cs="Times New Roman"/>
                <w:sz w:val="24"/>
                <w:szCs w:val="24"/>
              </w:rPr>
            </w:pPr>
            <w:r w:rsidRPr="000F235C">
              <w:rPr>
                <w:rFonts w:ascii="Times New Roman" w:hAnsi="Times New Roman" w:cs="Times New Roman"/>
                <w:b/>
                <w:sz w:val="24"/>
                <w:szCs w:val="24"/>
              </w:rPr>
              <w:t>TS 825</w:t>
            </w:r>
          </w:p>
        </w:tc>
        <w:tc>
          <w:tcPr>
            <w:tcW w:w="435" w:type="dxa"/>
            <w:hideMark/>
          </w:tcPr>
          <w:p w:rsidR="000F235C" w:rsidRPr="000F235C" w:rsidRDefault="000F235C" w:rsidP="000F235C">
            <w:pPr>
              <w:rPr>
                <w:rFonts w:ascii="Times New Roman" w:hAnsi="Times New Roman" w:cs="Times New Roman"/>
                <w:b/>
                <w:sz w:val="24"/>
                <w:szCs w:val="24"/>
              </w:rPr>
            </w:pPr>
            <w:r w:rsidRPr="000F235C">
              <w:rPr>
                <w:rFonts w:ascii="Times New Roman" w:hAnsi="Times New Roman" w:cs="Times New Roman"/>
                <w:b/>
                <w:sz w:val="24"/>
                <w:szCs w:val="24"/>
              </w:rPr>
              <w:t>:</w:t>
            </w:r>
          </w:p>
        </w:tc>
        <w:tc>
          <w:tcPr>
            <w:tcW w:w="6510" w:type="dxa"/>
            <w:hideMark/>
          </w:tcPr>
          <w:p w:rsidR="000F235C" w:rsidRPr="000F235C" w:rsidRDefault="000F235C" w:rsidP="000F235C">
            <w:pPr>
              <w:jc w:val="both"/>
              <w:rPr>
                <w:rFonts w:ascii="Times New Roman" w:hAnsi="Times New Roman" w:cs="Times New Roman"/>
                <w:sz w:val="24"/>
                <w:szCs w:val="24"/>
              </w:rPr>
            </w:pPr>
            <w:r w:rsidRPr="000F235C">
              <w:rPr>
                <w:rFonts w:ascii="Times New Roman" w:hAnsi="Times New Roman" w:cs="Times New Roman"/>
                <w:sz w:val="24"/>
                <w:szCs w:val="24"/>
              </w:rPr>
              <w:t>Binalarda Isı Yalıtımı Kuralları Standardı</w:t>
            </w:r>
          </w:p>
        </w:tc>
      </w:tr>
      <w:tr w:rsidR="000F235C" w:rsidRPr="000F235C" w:rsidTr="000F235C">
        <w:tc>
          <w:tcPr>
            <w:tcW w:w="1668" w:type="dxa"/>
          </w:tcPr>
          <w:p w:rsidR="000F235C" w:rsidRPr="000F235C" w:rsidRDefault="000F235C" w:rsidP="000F235C">
            <w:pPr>
              <w:rPr>
                <w:rFonts w:ascii="Times New Roman" w:hAnsi="Times New Roman" w:cs="Times New Roman"/>
                <w:sz w:val="24"/>
                <w:szCs w:val="24"/>
              </w:rPr>
            </w:pPr>
            <w:r w:rsidRPr="000F235C">
              <w:rPr>
                <w:rFonts w:ascii="Times New Roman" w:hAnsi="Times New Roman" w:cs="Times New Roman"/>
                <w:b/>
                <w:sz w:val="24"/>
                <w:szCs w:val="24"/>
              </w:rPr>
              <w:t xml:space="preserve">TS </w:t>
            </w:r>
            <w:hyperlink r:id="rId22" w:history="1">
              <w:r w:rsidRPr="000F235C">
                <w:rPr>
                  <w:rFonts w:ascii="Times New Roman" w:hAnsi="Times New Roman" w:cs="Times New Roman"/>
                  <w:b/>
                  <w:sz w:val="24"/>
                  <w:szCs w:val="24"/>
                </w:rPr>
                <w:t>EN 13162</w:t>
              </w:r>
              <w:r w:rsidRPr="000F235C">
                <w:rPr>
                  <w:rFonts w:ascii="Times New Roman" w:hAnsi="Times New Roman" w:cs="Times New Roman"/>
                  <w:b/>
                  <w:sz w:val="24"/>
                  <w:szCs w:val="24"/>
                </w:rPr>
                <w:tab/>
              </w:r>
            </w:hyperlink>
          </w:p>
        </w:tc>
        <w:tc>
          <w:tcPr>
            <w:tcW w:w="435" w:type="dxa"/>
            <w:hideMark/>
          </w:tcPr>
          <w:p w:rsidR="000F235C" w:rsidRPr="000F235C" w:rsidRDefault="000F235C" w:rsidP="000F235C">
            <w:pPr>
              <w:rPr>
                <w:rFonts w:ascii="Times New Roman" w:hAnsi="Times New Roman" w:cs="Times New Roman"/>
                <w:b/>
                <w:sz w:val="24"/>
                <w:szCs w:val="24"/>
              </w:rPr>
            </w:pPr>
            <w:r w:rsidRPr="000F235C">
              <w:rPr>
                <w:rFonts w:ascii="Times New Roman" w:hAnsi="Times New Roman" w:cs="Times New Roman"/>
                <w:b/>
                <w:sz w:val="24"/>
                <w:szCs w:val="24"/>
              </w:rPr>
              <w:t>:</w:t>
            </w:r>
          </w:p>
        </w:tc>
        <w:tc>
          <w:tcPr>
            <w:tcW w:w="6510" w:type="dxa"/>
          </w:tcPr>
          <w:p w:rsidR="000F235C" w:rsidRPr="000F235C" w:rsidRDefault="000F235C" w:rsidP="000F235C">
            <w:pPr>
              <w:spacing w:after="120"/>
              <w:jc w:val="both"/>
              <w:rPr>
                <w:rFonts w:ascii="Times New Roman" w:hAnsi="Times New Roman" w:cs="Times New Roman"/>
                <w:sz w:val="24"/>
                <w:szCs w:val="24"/>
              </w:rPr>
            </w:pPr>
            <w:r w:rsidRPr="000F235C">
              <w:rPr>
                <w:rFonts w:ascii="Times New Roman" w:hAnsi="Times New Roman" w:cs="Times New Roman"/>
                <w:sz w:val="24"/>
                <w:szCs w:val="24"/>
              </w:rPr>
              <w:t>Isı Yalıtım Malzemeleri - Binalarda Kullanılan – Fabrikasyon Olarak İmal Edilen Mineral Yün (MW) Mamuller – Özellikler</w:t>
            </w:r>
          </w:p>
        </w:tc>
      </w:tr>
      <w:tr w:rsidR="000F235C" w:rsidRPr="000F235C" w:rsidTr="000F235C">
        <w:tc>
          <w:tcPr>
            <w:tcW w:w="1668" w:type="dxa"/>
          </w:tcPr>
          <w:p w:rsidR="000F235C" w:rsidRPr="000F235C" w:rsidRDefault="000F235C" w:rsidP="000F235C">
            <w:pPr>
              <w:rPr>
                <w:rFonts w:ascii="Times New Roman" w:hAnsi="Times New Roman" w:cs="Times New Roman"/>
                <w:sz w:val="24"/>
                <w:szCs w:val="24"/>
              </w:rPr>
            </w:pPr>
            <w:r w:rsidRPr="000F235C">
              <w:rPr>
                <w:rFonts w:ascii="Times New Roman" w:hAnsi="Times New Roman" w:cs="Times New Roman"/>
                <w:b/>
                <w:sz w:val="24"/>
                <w:szCs w:val="24"/>
              </w:rPr>
              <w:t xml:space="preserve">TS </w:t>
            </w:r>
            <w:hyperlink r:id="rId23" w:history="1">
              <w:r w:rsidRPr="000F235C">
                <w:rPr>
                  <w:rFonts w:ascii="Times New Roman" w:hAnsi="Times New Roman" w:cs="Times New Roman"/>
                  <w:b/>
                  <w:sz w:val="24"/>
                  <w:szCs w:val="24"/>
                </w:rPr>
                <w:t>EN 13163</w:t>
              </w:r>
              <w:r w:rsidRPr="000F235C">
                <w:rPr>
                  <w:rFonts w:ascii="Times New Roman" w:hAnsi="Times New Roman" w:cs="Times New Roman"/>
                  <w:b/>
                  <w:sz w:val="24"/>
                  <w:szCs w:val="24"/>
                </w:rPr>
                <w:tab/>
              </w:r>
            </w:hyperlink>
          </w:p>
        </w:tc>
        <w:tc>
          <w:tcPr>
            <w:tcW w:w="435" w:type="dxa"/>
            <w:hideMark/>
          </w:tcPr>
          <w:p w:rsidR="000F235C" w:rsidRPr="000F235C" w:rsidRDefault="000F235C" w:rsidP="000F235C">
            <w:pPr>
              <w:rPr>
                <w:rFonts w:ascii="Times New Roman" w:hAnsi="Times New Roman" w:cs="Times New Roman"/>
                <w:b/>
                <w:sz w:val="24"/>
                <w:szCs w:val="24"/>
              </w:rPr>
            </w:pPr>
            <w:r w:rsidRPr="000F235C">
              <w:rPr>
                <w:rFonts w:ascii="Times New Roman" w:hAnsi="Times New Roman" w:cs="Times New Roman"/>
                <w:b/>
                <w:sz w:val="24"/>
                <w:szCs w:val="24"/>
              </w:rPr>
              <w:t>:</w:t>
            </w:r>
          </w:p>
        </w:tc>
        <w:tc>
          <w:tcPr>
            <w:tcW w:w="6510" w:type="dxa"/>
          </w:tcPr>
          <w:p w:rsidR="000F235C" w:rsidRPr="000F235C" w:rsidRDefault="000F235C" w:rsidP="000F235C">
            <w:pPr>
              <w:spacing w:after="120"/>
              <w:jc w:val="both"/>
              <w:rPr>
                <w:rFonts w:ascii="Times New Roman" w:hAnsi="Times New Roman" w:cs="Times New Roman"/>
                <w:sz w:val="24"/>
                <w:szCs w:val="24"/>
              </w:rPr>
            </w:pPr>
            <w:r w:rsidRPr="000F235C">
              <w:rPr>
                <w:rFonts w:ascii="Times New Roman" w:hAnsi="Times New Roman" w:cs="Times New Roman"/>
                <w:sz w:val="24"/>
                <w:szCs w:val="24"/>
              </w:rPr>
              <w:t xml:space="preserve">Isı Yalıtım Malzemeleri - Binalarda Kullanılan - Fabrikasyon Olarak İmal Edilen- Genleştirilmiş </w:t>
            </w:r>
            <w:r w:rsidR="002E7E8F">
              <w:rPr>
                <w:rFonts w:ascii="Times New Roman" w:hAnsi="Times New Roman" w:cs="Times New Roman"/>
                <w:sz w:val="24"/>
                <w:szCs w:val="24"/>
              </w:rPr>
              <w:t>Polistren</w:t>
            </w:r>
            <w:r w:rsidRPr="000F235C">
              <w:rPr>
                <w:rFonts w:ascii="Times New Roman" w:hAnsi="Times New Roman" w:cs="Times New Roman"/>
                <w:sz w:val="24"/>
                <w:szCs w:val="24"/>
              </w:rPr>
              <w:t xml:space="preserve"> Köpük- Özellikler</w:t>
            </w:r>
          </w:p>
        </w:tc>
      </w:tr>
      <w:tr w:rsidR="000F235C" w:rsidRPr="000F235C" w:rsidTr="000F235C">
        <w:tc>
          <w:tcPr>
            <w:tcW w:w="1668" w:type="dxa"/>
          </w:tcPr>
          <w:p w:rsidR="000F235C" w:rsidRPr="000F235C" w:rsidRDefault="000F235C" w:rsidP="000F235C">
            <w:pPr>
              <w:rPr>
                <w:rFonts w:ascii="Times New Roman" w:hAnsi="Times New Roman" w:cs="Times New Roman"/>
                <w:sz w:val="24"/>
                <w:szCs w:val="24"/>
              </w:rPr>
            </w:pPr>
            <w:r w:rsidRPr="000F235C">
              <w:rPr>
                <w:rFonts w:ascii="Times New Roman" w:hAnsi="Times New Roman" w:cs="Times New Roman"/>
                <w:b/>
                <w:sz w:val="24"/>
                <w:szCs w:val="24"/>
              </w:rPr>
              <w:t xml:space="preserve">TS </w:t>
            </w:r>
            <w:hyperlink r:id="rId24" w:history="1">
              <w:r w:rsidRPr="000F235C">
                <w:rPr>
                  <w:rFonts w:ascii="Times New Roman" w:hAnsi="Times New Roman" w:cs="Times New Roman"/>
                  <w:b/>
                  <w:sz w:val="24"/>
                  <w:szCs w:val="24"/>
                </w:rPr>
                <w:t>EN 13164</w:t>
              </w:r>
              <w:r w:rsidRPr="000F235C">
                <w:rPr>
                  <w:rFonts w:ascii="Times New Roman" w:hAnsi="Times New Roman" w:cs="Times New Roman"/>
                  <w:b/>
                  <w:sz w:val="24"/>
                  <w:szCs w:val="24"/>
                </w:rPr>
                <w:tab/>
              </w:r>
            </w:hyperlink>
          </w:p>
        </w:tc>
        <w:tc>
          <w:tcPr>
            <w:tcW w:w="435" w:type="dxa"/>
            <w:hideMark/>
          </w:tcPr>
          <w:p w:rsidR="000F235C" w:rsidRPr="000F235C" w:rsidRDefault="000F235C" w:rsidP="000F235C">
            <w:pPr>
              <w:rPr>
                <w:rFonts w:ascii="Times New Roman" w:hAnsi="Times New Roman" w:cs="Times New Roman"/>
                <w:b/>
                <w:sz w:val="24"/>
                <w:szCs w:val="24"/>
              </w:rPr>
            </w:pPr>
            <w:r w:rsidRPr="000F235C">
              <w:rPr>
                <w:rFonts w:ascii="Times New Roman" w:hAnsi="Times New Roman" w:cs="Times New Roman"/>
                <w:b/>
                <w:sz w:val="24"/>
                <w:szCs w:val="24"/>
              </w:rPr>
              <w:t>:</w:t>
            </w:r>
          </w:p>
        </w:tc>
        <w:tc>
          <w:tcPr>
            <w:tcW w:w="6510" w:type="dxa"/>
          </w:tcPr>
          <w:p w:rsidR="000F235C" w:rsidRPr="000F235C" w:rsidRDefault="000F235C" w:rsidP="000F235C">
            <w:pPr>
              <w:spacing w:after="120"/>
              <w:jc w:val="both"/>
              <w:rPr>
                <w:rFonts w:ascii="Times New Roman" w:hAnsi="Times New Roman" w:cs="Times New Roman"/>
                <w:sz w:val="24"/>
                <w:szCs w:val="24"/>
              </w:rPr>
            </w:pPr>
            <w:r w:rsidRPr="000F235C">
              <w:rPr>
                <w:rFonts w:ascii="Times New Roman" w:hAnsi="Times New Roman" w:cs="Times New Roman"/>
                <w:sz w:val="24"/>
                <w:szCs w:val="24"/>
              </w:rPr>
              <w:t xml:space="preserve">Isı Yalıtım Malzemeleri - Binalarda Kullanılan -Fabrikasyon Olarak Ekstrüzyonla İmal Edilen </w:t>
            </w:r>
            <w:r w:rsidR="002E7E8F">
              <w:rPr>
                <w:rFonts w:ascii="Times New Roman" w:hAnsi="Times New Roman" w:cs="Times New Roman"/>
                <w:sz w:val="24"/>
                <w:szCs w:val="24"/>
              </w:rPr>
              <w:t>Polistren</w:t>
            </w:r>
            <w:r w:rsidRPr="000F235C">
              <w:rPr>
                <w:rFonts w:ascii="Times New Roman" w:hAnsi="Times New Roman" w:cs="Times New Roman"/>
                <w:sz w:val="24"/>
                <w:szCs w:val="24"/>
              </w:rPr>
              <w:t xml:space="preserve"> Köpük (XPS)- Özellikler</w:t>
            </w:r>
          </w:p>
        </w:tc>
      </w:tr>
      <w:tr w:rsidR="000F235C" w:rsidRPr="000F235C" w:rsidTr="000F235C">
        <w:tc>
          <w:tcPr>
            <w:tcW w:w="1668" w:type="dxa"/>
          </w:tcPr>
          <w:p w:rsidR="000F235C" w:rsidRPr="000F235C" w:rsidRDefault="000F235C" w:rsidP="000F235C">
            <w:pPr>
              <w:rPr>
                <w:rFonts w:ascii="Times New Roman" w:hAnsi="Times New Roman" w:cs="Times New Roman"/>
                <w:sz w:val="24"/>
                <w:szCs w:val="24"/>
              </w:rPr>
            </w:pPr>
            <w:r w:rsidRPr="000F235C">
              <w:rPr>
                <w:rFonts w:ascii="Times New Roman" w:hAnsi="Times New Roman" w:cs="Times New Roman"/>
                <w:b/>
                <w:sz w:val="24"/>
                <w:szCs w:val="24"/>
              </w:rPr>
              <w:t>TS 13729</w:t>
            </w:r>
          </w:p>
        </w:tc>
        <w:tc>
          <w:tcPr>
            <w:tcW w:w="435" w:type="dxa"/>
            <w:hideMark/>
          </w:tcPr>
          <w:p w:rsidR="000F235C" w:rsidRPr="000F235C" w:rsidRDefault="000F235C" w:rsidP="000F235C">
            <w:pPr>
              <w:rPr>
                <w:rFonts w:ascii="Times New Roman" w:hAnsi="Times New Roman" w:cs="Times New Roman"/>
                <w:b/>
                <w:sz w:val="24"/>
                <w:szCs w:val="24"/>
              </w:rPr>
            </w:pPr>
            <w:r w:rsidRPr="000F235C">
              <w:rPr>
                <w:rFonts w:ascii="Times New Roman" w:hAnsi="Times New Roman" w:cs="Times New Roman"/>
                <w:b/>
                <w:sz w:val="24"/>
                <w:szCs w:val="24"/>
              </w:rPr>
              <w:t>:</w:t>
            </w:r>
          </w:p>
        </w:tc>
        <w:tc>
          <w:tcPr>
            <w:tcW w:w="6510" w:type="dxa"/>
          </w:tcPr>
          <w:p w:rsidR="000F235C" w:rsidRPr="000F235C" w:rsidRDefault="000F235C" w:rsidP="000F235C">
            <w:pPr>
              <w:jc w:val="both"/>
              <w:rPr>
                <w:rFonts w:ascii="Times New Roman" w:hAnsi="Times New Roman" w:cs="Times New Roman"/>
                <w:sz w:val="24"/>
                <w:szCs w:val="24"/>
              </w:rPr>
            </w:pPr>
            <w:r w:rsidRPr="000F235C">
              <w:rPr>
                <w:rFonts w:ascii="Times New Roman" w:hAnsi="Times New Roman" w:cs="Times New Roman"/>
                <w:sz w:val="24"/>
                <w:szCs w:val="24"/>
              </w:rPr>
              <w:t>Isı Yalıtım Malzemeleri - Binalarda Kullanılan - Gazbeton Isı Yalıtım Levhası - Özellikler</w:t>
            </w:r>
          </w:p>
        </w:tc>
      </w:tr>
      <w:tr w:rsidR="000F235C" w:rsidRPr="000F235C" w:rsidTr="000F235C">
        <w:trPr>
          <w:trHeight w:val="322"/>
        </w:trPr>
        <w:tc>
          <w:tcPr>
            <w:tcW w:w="1668" w:type="dxa"/>
          </w:tcPr>
          <w:p w:rsidR="000F235C" w:rsidRPr="000F235C" w:rsidRDefault="000F235C" w:rsidP="000F235C">
            <w:pPr>
              <w:rPr>
                <w:rFonts w:ascii="Times New Roman" w:hAnsi="Times New Roman" w:cs="Times New Roman"/>
                <w:sz w:val="24"/>
                <w:szCs w:val="24"/>
              </w:rPr>
            </w:pPr>
            <w:r w:rsidRPr="000F235C">
              <w:rPr>
                <w:rFonts w:ascii="Times New Roman" w:hAnsi="Times New Roman" w:cs="Times New Roman"/>
                <w:b/>
                <w:sz w:val="24"/>
                <w:szCs w:val="24"/>
              </w:rPr>
              <w:t>TS EN 13950</w:t>
            </w:r>
          </w:p>
        </w:tc>
        <w:tc>
          <w:tcPr>
            <w:tcW w:w="435" w:type="dxa"/>
            <w:hideMark/>
          </w:tcPr>
          <w:p w:rsidR="000F235C" w:rsidRPr="000F235C" w:rsidRDefault="000F235C" w:rsidP="000F235C">
            <w:pPr>
              <w:rPr>
                <w:rFonts w:ascii="Times New Roman" w:hAnsi="Times New Roman" w:cs="Times New Roman"/>
                <w:b/>
                <w:sz w:val="24"/>
                <w:szCs w:val="24"/>
              </w:rPr>
            </w:pPr>
            <w:r w:rsidRPr="000F235C">
              <w:rPr>
                <w:rFonts w:ascii="Times New Roman" w:hAnsi="Times New Roman" w:cs="Times New Roman"/>
                <w:b/>
                <w:sz w:val="24"/>
                <w:szCs w:val="24"/>
              </w:rPr>
              <w:t>:</w:t>
            </w:r>
          </w:p>
        </w:tc>
        <w:tc>
          <w:tcPr>
            <w:tcW w:w="6510" w:type="dxa"/>
          </w:tcPr>
          <w:p w:rsidR="000F235C" w:rsidRDefault="000F235C" w:rsidP="000F235C">
            <w:pPr>
              <w:jc w:val="both"/>
              <w:rPr>
                <w:rFonts w:ascii="Times New Roman" w:hAnsi="Times New Roman" w:cs="Times New Roman"/>
                <w:sz w:val="24"/>
                <w:szCs w:val="24"/>
              </w:rPr>
            </w:pPr>
            <w:r w:rsidRPr="000F235C">
              <w:rPr>
                <w:rFonts w:ascii="Times New Roman" w:hAnsi="Times New Roman" w:cs="Times New Roman"/>
                <w:sz w:val="24"/>
                <w:szCs w:val="24"/>
              </w:rPr>
              <w:t>Alçı levhalar - Isı/ses yalıtımlı kompozit levhalar - Tarifler, gerekler ve deney yöntemleri</w:t>
            </w:r>
          </w:p>
          <w:p w:rsidR="00AD67ED" w:rsidRPr="000F235C" w:rsidRDefault="00AD67ED" w:rsidP="000F235C">
            <w:pPr>
              <w:jc w:val="both"/>
              <w:rPr>
                <w:rFonts w:ascii="Times New Roman" w:hAnsi="Times New Roman" w:cs="Times New Roman"/>
                <w:sz w:val="24"/>
                <w:szCs w:val="24"/>
              </w:rPr>
            </w:pPr>
          </w:p>
        </w:tc>
      </w:tr>
    </w:tbl>
    <w:p w:rsidR="000F235C" w:rsidRPr="000F235C" w:rsidRDefault="000F235C" w:rsidP="000F235C">
      <w:pPr>
        <w:spacing w:after="120"/>
        <w:ind w:left="708"/>
        <w:rPr>
          <w:rFonts w:ascii="Times New Roman" w:hAnsi="Times New Roman" w:cs="Times New Roman"/>
          <w:sz w:val="24"/>
          <w:szCs w:val="24"/>
        </w:rPr>
      </w:pPr>
    </w:p>
    <w:p w:rsidR="00905467" w:rsidRDefault="00905467" w:rsidP="009335BC">
      <w:pPr>
        <w:tabs>
          <w:tab w:val="left" w:pos="3098"/>
        </w:tabs>
        <w:rPr>
          <w:rFonts w:ascii="Times New Roman" w:hAnsi="Times New Roman" w:cs="Times New Roman"/>
          <w:sz w:val="24"/>
          <w:szCs w:val="24"/>
        </w:rPr>
      </w:pPr>
    </w:p>
    <w:p w:rsidR="00905467" w:rsidRPr="00905467" w:rsidRDefault="00905467" w:rsidP="00905467">
      <w:pPr>
        <w:rPr>
          <w:rFonts w:ascii="Times New Roman" w:hAnsi="Times New Roman" w:cs="Times New Roman"/>
          <w:sz w:val="24"/>
          <w:szCs w:val="24"/>
        </w:rPr>
      </w:pPr>
    </w:p>
    <w:p w:rsidR="00905467" w:rsidRPr="00905467" w:rsidRDefault="00905467" w:rsidP="00905467">
      <w:pPr>
        <w:rPr>
          <w:rFonts w:ascii="Times New Roman" w:hAnsi="Times New Roman" w:cs="Times New Roman"/>
          <w:sz w:val="24"/>
          <w:szCs w:val="24"/>
        </w:rPr>
      </w:pPr>
    </w:p>
    <w:p w:rsidR="00905467" w:rsidRPr="00905467" w:rsidRDefault="00905467" w:rsidP="00905467">
      <w:pPr>
        <w:rPr>
          <w:rFonts w:ascii="Times New Roman" w:hAnsi="Times New Roman" w:cs="Times New Roman"/>
          <w:sz w:val="24"/>
          <w:szCs w:val="24"/>
        </w:rPr>
      </w:pPr>
    </w:p>
    <w:p w:rsidR="00905467" w:rsidRPr="00905467" w:rsidRDefault="00905467" w:rsidP="00905467">
      <w:pPr>
        <w:rPr>
          <w:rFonts w:ascii="Times New Roman" w:hAnsi="Times New Roman" w:cs="Times New Roman"/>
          <w:sz w:val="24"/>
          <w:szCs w:val="24"/>
        </w:rPr>
      </w:pPr>
    </w:p>
    <w:p w:rsidR="00905467" w:rsidRPr="00905467" w:rsidRDefault="00905467" w:rsidP="00905467">
      <w:pPr>
        <w:rPr>
          <w:rFonts w:ascii="Times New Roman" w:hAnsi="Times New Roman" w:cs="Times New Roman"/>
          <w:sz w:val="24"/>
          <w:szCs w:val="24"/>
        </w:rPr>
      </w:pPr>
    </w:p>
    <w:p w:rsidR="00905467" w:rsidRPr="00905467" w:rsidRDefault="00905467" w:rsidP="00905467">
      <w:pPr>
        <w:rPr>
          <w:rFonts w:ascii="Times New Roman" w:hAnsi="Times New Roman" w:cs="Times New Roman"/>
          <w:sz w:val="24"/>
          <w:szCs w:val="24"/>
        </w:rPr>
      </w:pPr>
    </w:p>
    <w:p w:rsidR="00BA4D4F" w:rsidRPr="00BA4D4F" w:rsidRDefault="00BA4D4F" w:rsidP="00BA4D4F">
      <w:pPr>
        <w:pStyle w:val="Balk5"/>
        <w:numPr>
          <w:ilvl w:val="4"/>
          <w:numId w:val="12"/>
        </w:numPr>
      </w:pPr>
      <w:bookmarkStart w:id="430" w:name="_Toc505269040"/>
      <w:bookmarkStart w:id="431" w:name="_Toc505605744"/>
      <w:bookmarkStart w:id="432" w:name="_Toc505861518"/>
      <w:r w:rsidRPr="00BA4D4F">
        <w:t>Çatı Arası Kullanılan Kırma/Eğimli Çatılarda Mertek Arasında Isı Yalıtımı İşleri Genel Teknik Şartnamesi</w:t>
      </w:r>
      <w:bookmarkEnd w:id="430"/>
      <w:bookmarkEnd w:id="431"/>
      <w:bookmarkEnd w:id="432"/>
      <w:r w:rsidRPr="00BA4D4F">
        <w:t xml:space="preserve"> </w:t>
      </w:r>
    </w:p>
    <w:p w:rsidR="00BA4D4F" w:rsidRPr="00BA4D4F" w:rsidRDefault="00BA4D4F" w:rsidP="00BA4D4F">
      <w:pPr>
        <w:pStyle w:val="Balk6"/>
        <w:numPr>
          <w:ilvl w:val="5"/>
          <w:numId w:val="12"/>
        </w:numPr>
      </w:pPr>
      <w:bookmarkStart w:id="433" w:name="_Toc505269041"/>
      <w:bookmarkStart w:id="434" w:name="_Toc505605745"/>
      <w:bookmarkStart w:id="435" w:name="_Toc505861519"/>
      <w:r w:rsidRPr="00BA4D4F">
        <w:t>Kapsam</w:t>
      </w:r>
      <w:bookmarkEnd w:id="433"/>
      <w:bookmarkEnd w:id="434"/>
      <w:bookmarkEnd w:id="435"/>
    </w:p>
    <w:p w:rsidR="00BA4D4F" w:rsidRPr="00BA4D4F" w:rsidRDefault="00BA4D4F" w:rsidP="00BA4D4F">
      <w:pPr>
        <w:spacing w:before="160" w:after="0"/>
        <w:jc w:val="both"/>
        <w:rPr>
          <w:rFonts w:ascii="Times New Roman" w:hAnsi="Times New Roman" w:cs="Times New Roman"/>
          <w:sz w:val="24"/>
          <w:szCs w:val="24"/>
        </w:rPr>
      </w:pPr>
      <w:r w:rsidRPr="00BA4D4F">
        <w:rPr>
          <w:rFonts w:ascii="Times New Roman" w:hAnsi="Times New Roman" w:cs="Times New Roman"/>
          <w:sz w:val="24"/>
          <w:szCs w:val="24"/>
        </w:rPr>
        <w:t>Çatı arası kullanılan kırma/eğimli çatılarda mertek arasına yapılan ısı yalıtımı uygulamalarını kapsar.</w:t>
      </w:r>
    </w:p>
    <w:p w:rsidR="00BA4D4F" w:rsidRPr="00BA4D4F" w:rsidRDefault="00BA4D4F" w:rsidP="00BA4D4F">
      <w:pPr>
        <w:pStyle w:val="Balk6"/>
        <w:numPr>
          <w:ilvl w:val="5"/>
          <w:numId w:val="12"/>
        </w:numPr>
      </w:pPr>
      <w:bookmarkStart w:id="436" w:name="_Toc505269042"/>
      <w:bookmarkStart w:id="437" w:name="_Toc505605746"/>
      <w:bookmarkStart w:id="438" w:name="_Toc505861520"/>
      <w:r w:rsidRPr="00BA4D4F">
        <w:t>Tanım</w:t>
      </w:r>
      <w:bookmarkEnd w:id="436"/>
      <w:bookmarkEnd w:id="437"/>
      <w:bookmarkEnd w:id="438"/>
    </w:p>
    <w:p w:rsidR="00BA4D4F" w:rsidRPr="00BA4D4F" w:rsidRDefault="00BA4D4F" w:rsidP="00BA4D4F">
      <w:pPr>
        <w:spacing w:before="160" w:after="0"/>
        <w:jc w:val="both"/>
        <w:rPr>
          <w:rFonts w:ascii="Times New Roman" w:hAnsi="Times New Roman" w:cs="Times New Roman"/>
          <w:sz w:val="24"/>
          <w:szCs w:val="24"/>
        </w:rPr>
      </w:pPr>
      <w:r w:rsidRPr="00BA4D4F">
        <w:rPr>
          <w:rFonts w:ascii="Times New Roman" w:hAnsi="Times New Roman" w:cs="Times New Roman"/>
          <w:sz w:val="24"/>
          <w:szCs w:val="24"/>
        </w:rPr>
        <w:t>Detaylarda kullanılacak ısı yalıtım malzemeleri şöyle sıralanmaktadır.</w:t>
      </w:r>
    </w:p>
    <w:p w:rsidR="00BA4D4F" w:rsidRPr="001067D8" w:rsidRDefault="00BA4D4F" w:rsidP="00A25FBA">
      <w:pPr>
        <w:pStyle w:val="Balk7"/>
        <w:numPr>
          <w:ilvl w:val="6"/>
          <w:numId w:val="12"/>
        </w:numPr>
        <w:ind w:left="1418" w:hanging="1418"/>
      </w:pPr>
      <w:bookmarkStart w:id="439" w:name="_Toc505269043"/>
      <w:bookmarkStart w:id="440" w:name="_Toc505605747"/>
      <w:bookmarkStart w:id="441" w:name="_Toc505861521"/>
      <w:r w:rsidRPr="001067D8">
        <w:t>EPS Isı Yalıtım Levhaları:</w:t>
      </w:r>
      <w:bookmarkEnd w:id="439"/>
      <w:bookmarkEnd w:id="440"/>
      <w:bookmarkEnd w:id="441"/>
      <w:r w:rsidRPr="001067D8">
        <w:t xml:space="preserve"> </w:t>
      </w:r>
    </w:p>
    <w:p w:rsidR="00BA4D4F" w:rsidRPr="00BA4D4F" w:rsidRDefault="00BA4D4F" w:rsidP="00BA4D4F">
      <w:pPr>
        <w:spacing w:before="160" w:after="0"/>
        <w:jc w:val="both"/>
        <w:rPr>
          <w:rFonts w:ascii="Times New Roman" w:hAnsi="Times New Roman" w:cs="Times New Roman"/>
          <w:b/>
          <w:sz w:val="24"/>
          <w:szCs w:val="24"/>
        </w:rPr>
      </w:pPr>
      <w:r w:rsidRPr="00BA4D4F">
        <w:rPr>
          <w:rFonts w:ascii="Times New Roman" w:hAnsi="Times New Roman" w:cs="Times New Roman"/>
          <w:sz w:val="24"/>
          <w:szCs w:val="24"/>
        </w:rPr>
        <w:t>TS EN 13163 standardına göre üretilmiş basma mukavemeti en az 60kPa (CS(10)60), bükülme dayanımı en az 100kPa (BS100), normal laboratuvar koşullarında boyutsal kararlılığı ± % 0,5 olan (DS(N)5), sıcaklık etkisi altında boyut kararlığı en fazla % 3 olan  (DS(70,-)3), kalınlık toleransı ± 2 mm (T2), Gönyeden sapma toleransı ± 5 mm/m (S5), uzunluk toleransı ± 3 mm (L3), genişlik toleransı ± 3 mm (W3), düzlük toleransı 10mm ve altında olan CE işaretine sahip ve TS 825’e göre uygun kalınlıkta genleştirilmiş (ekspande) polistren köpük levhalardır.</w:t>
      </w:r>
    </w:p>
    <w:p w:rsidR="00BA4D4F" w:rsidRPr="001067D8" w:rsidRDefault="00BA4D4F" w:rsidP="001067D8">
      <w:pPr>
        <w:pStyle w:val="Balk7"/>
        <w:numPr>
          <w:ilvl w:val="6"/>
          <w:numId w:val="12"/>
        </w:numPr>
        <w:ind w:left="1610" w:hanging="1610"/>
      </w:pPr>
      <w:bookmarkStart w:id="442" w:name="_Toc505269044"/>
      <w:bookmarkStart w:id="443" w:name="_Toc505605748"/>
      <w:bookmarkStart w:id="444" w:name="_Toc505861522"/>
      <w:r w:rsidRPr="001067D8">
        <w:lastRenderedPageBreak/>
        <w:t>XPS Isı Yalıtım Levhaları:</w:t>
      </w:r>
      <w:bookmarkEnd w:id="442"/>
      <w:bookmarkEnd w:id="443"/>
      <w:bookmarkEnd w:id="444"/>
      <w:r w:rsidRPr="001067D8">
        <w:t xml:space="preserve"> </w:t>
      </w:r>
    </w:p>
    <w:p w:rsidR="00BA4D4F" w:rsidRPr="00BA4D4F" w:rsidRDefault="00BA4D4F" w:rsidP="00BA4D4F">
      <w:pPr>
        <w:spacing w:before="160" w:after="0" w:line="240" w:lineRule="auto"/>
        <w:jc w:val="both"/>
        <w:rPr>
          <w:rFonts w:ascii="Times New Roman" w:hAnsi="Times New Roman" w:cs="Times New Roman"/>
          <w:sz w:val="24"/>
          <w:szCs w:val="24"/>
        </w:rPr>
      </w:pPr>
      <w:r w:rsidRPr="00BA4D4F">
        <w:rPr>
          <w:rFonts w:ascii="Times New Roman" w:hAnsi="Times New Roman" w:cs="Times New Roman"/>
          <w:sz w:val="24"/>
          <w:szCs w:val="24"/>
        </w:rPr>
        <w:t>TS EN 13164 standardına göre üretilmiş basma mukavemeti en az 100 kPa (CS(10)100) olan CE işaretine sahip ve TS 825’e göre uygun kalınlıkta haddelenmiş (ekstrüde) polistren köpük levhalar.</w:t>
      </w:r>
    </w:p>
    <w:p w:rsidR="00BA4D4F" w:rsidRPr="001067D8" w:rsidRDefault="00BA4D4F" w:rsidP="001067D8">
      <w:pPr>
        <w:pStyle w:val="Balk7"/>
        <w:numPr>
          <w:ilvl w:val="6"/>
          <w:numId w:val="12"/>
        </w:numPr>
        <w:ind w:left="1610" w:hanging="1610"/>
      </w:pPr>
      <w:bookmarkStart w:id="445" w:name="_Toc505269045"/>
      <w:bookmarkStart w:id="446" w:name="_Toc505605749"/>
      <w:bookmarkStart w:id="447" w:name="_Toc505861523"/>
      <w:r w:rsidRPr="001067D8">
        <w:t>Taşyünü Isı Yalıtım Şilte/Levhaları:</w:t>
      </w:r>
      <w:bookmarkEnd w:id="445"/>
      <w:bookmarkEnd w:id="446"/>
      <w:bookmarkEnd w:id="447"/>
      <w:r w:rsidRPr="001067D8">
        <w:t xml:space="preserve"> </w:t>
      </w:r>
    </w:p>
    <w:p w:rsidR="00BA4D4F" w:rsidRPr="00BA4D4F" w:rsidRDefault="00BA4D4F" w:rsidP="00BA4D4F">
      <w:pPr>
        <w:spacing w:before="160" w:after="0"/>
        <w:jc w:val="both"/>
        <w:rPr>
          <w:rFonts w:ascii="Times New Roman" w:hAnsi="Times New Roman" w:cs="Times New Roman"/>
          <w:sz w:val="24"/>
          <w:szCs w:val="24"/>
        </w:rPr>
      </w:pPr>
      <w:r w:rsidRPr="00BA4D4F">
        <w:rPr>
          <w:rFonts w:ascii="Times New Roman" w:hAnsi="Times New Roman" w:cs="Times New Roman"/>
          <w:sz w:val="24"/>
          <w:szCs w:val="24"/>
        </w:rPr>
        <w:t>TS EN 13162 standardına göre üretilmiş kalınlık sınıfı T1, ısıl iletkenliği 0,040W/(m.K)’nin altında olan</w:t>
      </w:r>
      <w:r w:rsidRPr="00BA4D4F">
        <w:rPr>
          <w:rFonts w:ascii="Times New Roman" w:hAnsi="Times New Roman" w:cs="Times New Roman"/>
          <w:b/>
          <w:sz w:val="24"/>
          <w:szCs w:val="24"/>
        </w:rPr>
        <w:t xml:space="preserve"> </w:t>
      </w:r>
      <w:r w:rsidRPr="00BA4D4F">
        <w:rPr>
          <w:rFonts w:ascii="Times New Roman" w:hAnsi="Times New Roman" w:cs="Times New Roman"/>
          <w:sz w:val="24"/>
          <w:szCs w:val="24"/>
        </w:rPr>
        <w:t>CE işaretine sahip ve TS 825’e göre uygun kalınlıkta taşyünü levhalar.</w:t>
      </w:r>
    </w:p>
    <w:p w:rsidR="00BA4D4F" w:rsidRPr="001067D8" w:rsidRDefault="00BA4D4F" w:rsidP="001067D8">
      <w:pPr>
        <w:pStyle w:val="Balk7"/>
        <w:numPr>
          <w:ilvl w:val="6"/>
          <w:numId w:val="12"/>
        </w:numPr>
        <w:ind w:left="1610" w:hanging="1610"/>
      </w:pPr>
      <w:bookmarkStart w:id="448" w:name="_Toc505269046"/>
      <w:bookmarkStart w:id="449" w:name="_Toc505605750"/>
      <w:bookmarkStart w:id="450" w:name="_Toc505861524"/>
      <w:r w:rsidRPr="001067D8">
        <w:t>Gazbeton Isı Yalıtım Levhaları:</w:t>
      </w:r>
      <w:bookmarkEnd w:id="448"/>
      <w:bookmarkEnd w:id="449"/>
      <w:bookmarkEnd w:id="450"/>
      <w:r w:rsidRPr="001067D8">
        <w:t xml:space="preserve"> </w:t>
      </w:r>
      <w:ins w:id="451" w:author="Nurseda ERDOĞAN" w:date="2019-01-31T10:27:00Z">
        <w:r w:rsidR="003F2A8F">
          <w:t xml:space="preserve">(Değişik:RG-31/1/2019-30672) </w:t>
        </w:r>
      </w:ins>
    </w:p>
    <w:p w:rsidR="00BA4D4F" w:rsidRPr="00BA4D4F" w:rsidRDefault="003F2A8F" w:rsidP="00BA4D4F">
      <w:pPr>
        <w:spacing w:before="160" w:after="0"/>
        <w:jc w:val="both"/>
        <w:rPr>
          <w:rFonts w:ascii="Times New Roman" w:hAnsi="Times New Roman" w:cs="Times New Roman"/>
          <w:sz w:val="24"/>
          <w:szCs w:val="24"/>
        </w:rPr>
      </w:pPr>
      <w:ins w:id="452" w:author="Nurseda ERDOĞAN" w:date="2019-01-31T10:27:00Z">
        <w:r w:rsidRPr="003F2A8F">
          <w:rPr>
            <w:rFonts w:ascii="Times New Roman" w:hAnsi="Times New Roman" w:cs="Times New Roman"/>
            <w:sz w:val="24"/>
            <w:szCs w:val="24"/>
          </w:rPr>
          <w:t>TS 13729 standardına göre üretilmiş, ısıl iletkenlik hesap değeri (λ23,80) en fazla 0,065 W/mK, basınç dayanımı en az 80 kPa, G işaretine sahip olan</w:t>
        </w:r>
        <w:r>
          <w:rPr>
            <w:rFonts w:ascii="Times New Roman" w:hAnsi="Times New Roman" w:cs="Times New Roman"/>
            <w:sz w:val="24"/>
            <w:szCs w:val="24"/>
          </w:rPr>
          <w:t xml:space="preserve"> gazbeton ısı yalıtım levhaları</w:t>
        </w:r>
      </w:ins>
      <w:del w:id="453" w:author="Nurseda ERDOĞAN" w:date="2019-01-31T10:27:00Z">
        <w:r w:rsidR="00BA4D4F" w:rsidRPr="00BA4D4F" w:rsidDel="003F2A8F">
          <w:rPr>
            <w:rFonts w:ascii="Times New Roman" w:hAnsi="Times New Roman" w:cs="Times New Roman"/>
            <w:sz w:val="24"/>
            <w:szCs w:val="24"/>
          </w:rPr>
          <w:delText>TS 13729 standardına göre üretilmiş, ısıl iletkenliği 0,050W/(mK)’nin altında, basınç dayanımı en az 300 kPa, CE veya G işaretine sahip ve TS 825’e göre uygun kalınlıkta gazbeton ısı yalıtım levhaları</w:delText>
        </w:r>
      </w:del>
      <w:r w:rsidR="00BA4D4F" w:rsidRPr="00BA4D4F">
        <w:rPr>
          <w:rFonts w:ascii="Times New Roman" w:hAnsi="Times New Roman" w:cs="Times New Roman"/>
          <w:sz w:val="24"/>
          <w:szCs w:val="24"/>
        </w:rPr>
        <w:t>.</w:t>
      </w:r>
    </w:p>
    <w:p w:rsidR="00BA4D4F" w:rsidRPr="001067D8" w:rsidRDefault="00BA4D4F" w:rsidP="001067D8">
      <w:pPr>
        <w:pStyle w:val="Balk7"/>
        <w:numPr>
          <w:ilvl w:val="6"/>
          <w:numId w:val="12"/>
        </w:numPr>
        <w:ind w:left="1610" w:hanging="1610"/>
      </w:pPr>
      <w:bookmarkStart w:id="454" w:name="_Toc505269047"/>
      <w:bookmarkStart w:id="455" w:name="_Toc505605751"/>
      <w:bookmarkStart w:id="456" w:name="_Toc505861525"/>
      <w:r w:rsidRPr="001067D8">
        <w:t>Camyünü Isı Yalıtımı Şilte/Levhaları:</w:t>
      </w:r>
      <w:bookmarkEnd w:id="454"/>
      <w:bookmarkEnd w:id="455"/>
      <w:bookmarkEnd w:id="456"/>
      <w:r w:rsidRPr="001067D8">
        <w:t xml:space="preserve"> </w:t>
      </w:r>
    </w:p>
    <w:p w:rsidR="00BA4D4F" w:rsidRPr="00BA4D4F" w:rsidRDefault="00BA4D4F" w:rsidP="00BA4D4F">
      <w:pPr>
        <w:spacing w:before="160" w:after="0"/>
        <w:jc w:val="both"/>
        <w:rPr>
          <w:rFonts w:ascii="Times New Roman" w:hAnsi="Times New Roman" w:cs="Times New Roman"/>
          <w:sz w:val="24"/>
          <w:szCs w:val="24"/>
        </w:rPr>
      </w:pPr>
      <w:r w:rsidRPr="00BA4D4F">
        <w:rPr>
          <w:rFonts w:ascii="Times New Roman" w:hAnsi="Times New Roman" w:cs="Times New Roman"/>
          <w:sz w:val="24"/>
          <w:szCs w:val="24"/>
        </w:rPr>
        <w:t>TS EN 13162 standardına göre üretilmiş kalınlık sınıfı T1, ısıl iletkenliği 0,040W/(m.K)’nin altında olan CE işaretine sahip ve TS 825’e göre uygun kalınlıkta camyünü şilte/levhalar.</w:t>
      </w:r>
    </w:p>
    <w:p w:rsidR="00BA4D4F" w:rsidRPr="001067D8" w:rsidRDefault="00BA4D4F" w:rsidP="001067D8">
      <w:pPr>
        <w:pStyle w:val="Balk6"/>
        <w:numPr>
          <w:ilvl w:val="5"/>
          <w:numId w:val="12"/>
        </w:numPr>
      </w:pPr>
      <w:bookmarkStart w:id="457" w:name="_Toc505269048"/>
      <w:bookmarkStart w:id="458" w:name="_Toc505605752"/>
      <w:bookmarkStart w:id="459" w:name="_Toc505861526"/>
      <w:r w:rsidRPr="001067D8">
        <w:t>Uygulama Esasları</w:t>
      </w:r>
      <w:bookmarkEnd w:id="457"/>
      <w:bookmarkEnd w:id="458"/>
      <w:bookmarkEnd w:id="459"/>
    </w:p>
    <w:p w:rsidR="00BA4D4F" w:rsidRPr="00BA4D4F" w:rsidRDefault="00BA4D4F" w:rsidP="000C54D2">
      <w:pPr>
        <w:pStyle w:val="Balk7"/>
        <w:numPr>
          <w:ilvl w:val="6"/>
          <w:numId w:val="12"/>
        </w:numPr>
        <w:ind w:left="1701" w:hanging="1701"/>
      </w:pPr>
      <w:bookmarkStart w:id="460" w:name="_Toc505269049"/>
      <w:bookmarkStart w:id="461" w:name="_Toc505605753"/>
      <w:bookmarkStart w:id="462" w:name="_Toc505861527"/>
      <w:r w:rsidRPr="00BA4D4F">
        <w:t>Dikkat edilecek hususlar:</w:t>
      </w:r>
      <w:bookmarkEnd w:id="460"/>
      <w:bookmarkEnd w:id="461"/>
      <w:bookmarkEnd w:id="462"/>
    </w:p>
    <w:p w:rsidR="00BA4D4F" w:rsidRPr="00BA4D4F" w:rsidRDefault="001067D8" w:rsidP="00BA4D4F">
      <w:pPr>
        <w:spacing w:before="160" w:after="0"/>
        <w:jc w:val="both"/>
        <w:rPr>
          <w:rFonts w:ascii="Times New Roman" w:hAnsi="Times New Roman" w:cs="Times New Roman"/>
          <w:b/>
          <w:sz w:val="24"/>
          <w:szCs w:val="24"/>
        </w:rPr>
      </w:pPr>
      <w:r>
        <w:rPr>
          <w:rFonts w:ascii="Times New Roman" w:hAnsi="Times New Roman" w:cs="Times New Roman"/>
          <w:b/>
          <w:sz w:val="24"/>
          <w:szCs w:val="24"/>
        </w:rPr>
        <w:t>13.3.2.2.2.</w:t>
      </w:r>
      <w:r w:rsidR="00BA4D4F" w:rsidRPr="00BA4D4F">
        <w:rPr>
          <w:rFonts w:ascii="Times New Roman" w:hAnsi="Times New Roman" w:cs="Times New Roman"/>
          <w:b/>
          <w:sz w:val="24"/>
          <w:szCs w:val="24"/>
        </w:rPr>
        <w:t>3.1.1</w:t>
      </w:r>
      <w:r w:rsidR="00BA4D4F" w:rsidRPr="00BA4D4F">
        <w:rPr>
          <w:rFonts w:ascii="Times New Roman" w:hAnsi="Times New Roman" w:cs="Times New Roman"/>
          <w:sz w:val="24"/>
          <w:szCs w:val="24"/>
        </w:rPr>
        <w:t xml:space="preserve"> Çatı arası kullanılan eğimli çatılarda ısı yalıtımı; merteklerin arasına uygun ısı yalıtım malzemelerinin uygulanması ile gerçekleştirilebilir. Bu çerçevede merteklerin yüksekliği ile genişliğinin uygulanacak ısı yalıtım malzemesinin kalınlık ve enine uygun olması gereklidir. </w:t>
      </w:r>
    </w:p>
    <w:p w:rsidR="00BA4D4F" w:rsidRPr="00BA4D4F" w:rsidRDefault="001067D8" w:rsidP="00BA4D4F">
      <w:pPr>
        <w:spacing w:before="160" w:after="0"/>
        <w:jc w:val="both"/>
        <w:rPr>
          <w:rFonts w:ascii="Times New Roman" w:hAnsi="Times New Roman" w:cs="Times New Roman"/>
          <w:sz w:val="24"/>
          <w:szCs w:val="24"/>
        </w:rPr>
      </w:pPr>
      <w:r>
        <w:rPr>
          <w:rFonts w:ascii="Times New Roman" w:hAnsi="Times New Roman" w:cs="Times New Roman"/>
          <w:b/>
          <w:sz w:val="24"/>
          <w:szCs w:val="24"/>
        </w:rPr>
        <w:t>13.3.2.2.2.</w:t>
      </w:r>
      <w:r w:rsidR="00BA4D4F" w:rsidRPr="00BA4D4F">
        <w:rPr>
          <w:rFonts w:ascii="Times New Roman" w:hAnsi="Times New Roman" w:cs="Times New Roman"/>
          <w:b/>
          <w:sz w:val="24"/>
          <w:szCs w:val="24"/>
        </w:rPr>
        <w:t>3.1.2</w:t>
      </w:r>
      <w:r w:rsidR="00BA4D4F" w:rsidRPr="00BA4D4F">
        <w:rPr>
          <w:rFonts w:ascii="Times New Roman" w:hAnsi="Times New Roman" w:cs="Times New Roman"/>
          <w:sz w:val="24"/>
          <w:szCs w:val="24"/>
        </w:rPr>
        <w:t xml:space="preserve"> Uygulamada ısı yalıtım malzemeleri ile mertekler arasında boşluk kalmaması sağlanmalı ve merteklerde oluşacak ısı köprülerine karşı gerekli tedbirler alınmalıdır. Bu detaylarda TS 825’e uygun olarak yoğuşma tahkiki yapılarak, buhar kesicinin sıcak tarafta kullanımının gerekli olup olmadığına karar verilmelidir. </w:t>
      </w:r>
    </w:p>
    <w:p w:rsidR="00BA4D4F" w:rsidRPr="00BA4D4F" w:rsidRDefault="001067D8" w:rsidP="00BA4D4F">
      <w:pPr>
        <w:spacing w:before="160" w:after="0"/>
        <w:jc w:val="both"/>
        <w:rPr>
          <w:rFonts w:ascii="Times New Roman" w:hAnsi="Times New Roman" w:cs="Times New Roman"/>
          <w:sz w:val="24"/>
          <w:szCs w:val="24"/>
        </w:rPr>
      </w:pPr>
      <w:r>
        <w:rPr>
          <w:rFonts w:ascii="Times New Roman" w:hAnsi="Times New Roman" w:cs="Times New Roman"/>
          <w:b/>
          <w:sz w:val="24"/>
          <w:szCs w:val="24"/>
        </w:rPr>
        <w:t>13.3.2.2.2.</w:t>
      </w:r>
      <w:r w:rsidR="00BA4D4F" w:rsidRPr="00BA4D4F">
        <w:rPr>
          <w:rFonts w:ascii="Times New Roman" w:hAnsi="Times New Roman" w:cs="Times New Roman"/>
          <w:b/>
          <w:sz w:val="24"/>
          <w:szCs w:val="24"/>
        </w:rPr>
        <w:t>3.1.3</w:t>
      </w:r>
      <w:r w:rsidR="00BA4D4F" w:rsidRPr="00BA4D4F">
        <w:rPr>
          <w:rFonts w:ascii="Times New Roman" w:hAnsi="Times New Roman" w:cs="Times New Roman"/>
          <w:sz w:val="24"/>
          <w:szCs w:val="24"/>
        </w:rPr>
        <w:t xml:space="preserve"> Çatı seviyesinde gerçekleştirilen uygulamalarda ısı yalıtımı ve su yalıtımı birlikte ele alınmalıdır. Su yalıtımı, oluşturulacak havalandırma boşluğunun üzerinde yapılacaksa su buharı difüzyon direnci (Sd) yüksek, altında yapılacaksa Sd değeri düşük su yalıtım örtüleri kullanılmalıdır. </w:t>
      </w:r>
    </w:p>
    <w:p w:rsidR="00BA4D4F" w:rsidRPr="001067D8" w:rsidRDefault="00BA4D4F" w:rsidP="000C54D2">
      <w:pPr>
        <w:pStyle w:val="ListeParagraf"/>
        <w:numPr>
          <w:ilvl w:val="6"/>
          <w:numId w:val="12"/>
        </w:numPr>
        <w:spacing w:before="160" w:after="0"/>
        <w:ind w:left="1560" w:hanging="1560"/>
        <w:jc w:val="both"/>
        <w:rPr>
          <w:rFonts w:ascii="Times New Roman" w:hAnsi="Times New Roman" w:cs="Times New Roman"/>
          <w:b/>
          <w:sz w:val="24"/>
          <w:szCs w:val="24"/>
        </w:rPr>
      </w:pPr>
      <w:r w:rsidRPr="001067D8">
        <w:rPr>
          <w:rFonts w:ascii="Times New Roman" w:hAnsi="Times New Roman" w:cs="Times New Roman"/>
          <w:b/>
          <w:sz w:val="24"/>
          <w:szCs w:val="24"/>
        </w:rPr>
        <w:t>Uygulama</w:t>
      </w:r>
    </w:p>
    <w:p w:rsidR="00BA4D4F" w:rsidRPr="00BA4D4F" w:rsidRDefault="00BA4D4F" w:rsidP="00BA4D4F">
      <w:pPr>
        <w:spacing w:before="160" w:after="0"/>
        <w:jc w:val="both"/>
        <w:rPr>
          <w:rFonts w:ascii="Times New Roman" w:hAnsi="Times New Roman" w:cs="Times New Roman"/>
          <w:sz w:val="24"/>
          <w:szCs w:val="24"/>
        </w:rPr>
      </w:pPr>
      <w:r w:rsidRPr="00BA4D4F">
        <w:rPr>
          <w:rFonts w:ascii="Times New Roman" w:hAnsi="Times New Roman" w:cs="Times New Roman"/>
          <w:sz w:val="24"/>
          <w:szCs w:val="24"/>
        </w:rPr>
        <w:t xml:space="preserve">Çatı arası kullanılan kırma çatılarda mertekler arasına ısı yalıtım malzemeleri boşluk kalmayacak şekilde yerleştirilir. </w:t>
      </w:r>
    </w:p>
    <w:p w:rsidR="00BA4D4F" w:rsidRPr="00BA4D4F" w:rsidRDefault="00BA4D4F" w:rsidP="00BA4D4F">
      <w:pPr>
        <w:spacing w:before="160" w:after="0"/>
        <w:jc w:val="both"/>
        <w:rPr>
          <w:rFonts w:ascii="Times New Roman" w:hAnsi="Times New Roman" w:cs="Times New Roman"/>
          <w:sz w:val="24"/>
          <w:szCs w:val="24"/>
        </w:rPr>
      </w:pPr>
      <w:r w:rsidRPr="00BA4D4F">
        <w:rPr>
          <w:rFonts w:ascii="Times New Roman" w:hAnsi="Times New Roman" w:cs="Times New Roman"/>
          <w:sz w:val="24"/>
          <w:szCs w:val="24"/>
        </w:rPr>
        <w:t xml:space="preserve">Bir yüzü kendinden alüminyum folyo kaplı ısı yalıtım malzemesinin seçilmesi durumunda, ısı yalıtım malzemesi alüminyum folyolu yüzey sıcak tarafa bakacak şekilde mertekler arasına yerleştirilir ve folyolu yüzeyinin her iki kenarında bulunan tespit payları merteklere çivilenir veya zımbalanır.  Alüminyum folyo kaplama içermeyen ürünlerde ısı yalıtım levhası merteklerin arasına oturtulur ve gerekiyorsa buhar kesici katman haricen merteklerin altına çivi veya zımba ile uygulanır. </w:t>
      </w:r>
    </w:p>
    <w:p w:rsidR="00BA4D4F" w:rsidRPr="00BA4D4F" w:rsidRDefault="00BA4D4F" w:rsidP="00BA4D4F">
      <w:pPr>
        <w:spacing w:before="160" w:after="0"/>
        <w:jc w:val="both"/>
        <w:rPr>
          <w:rFonts w:ascii="Times New Roman" w:hAnsi="Times New Roman" w:cs="Times New Roman"/>
          <w:sz w:val="24"/>
          <w:szCs w:val="24"/>
        </w:rPr>
      </w:pPr>
      <w:r w:rsidRPr="00BA4D4F">
        <w:rPr>
          <w:rFonts w:ascii="Times New Roman" w:hAnsi="Times New Roman" w:cs="Times New Roman"/>
          <w:sz w:val="24"/>
          <w:szCs w:val="24"/>
        </w:rPr>
        <w:lastRenderedPageBreak/>
        <w:t>Detay alçı levha, lambri, sunta, tavan tahtası gibi çeşitli kaplama malzemelerinin tekniğine uygun olacak şekilde merteklere tespit edilmesi ile tamamlanır.</w:t>
      </w:r>
    </w:p>
    <w:p w:rsidR="00BA4D4F" w:rsidRPr="00BA4D4F" w:rsidRDefault="00BA4D4F" w:rsidP="000C54D2">
      <w:pPr>
        <w:pStyle w:val="ListeParagraf"/>
        <w:numPr>
          <w:ilvl w:val="6"/>
          <w:numId w:val="12"/>
        </w:numPr>
        <w:spacing w:before="160" w:after="0"/>
        <w:ind w:left="1701" w:hanging="1701"/>
        <w:jc w:val="both"/>
        <w:rPr>
          <w:rFonts w:ascii="Times New Roman" w:hAnsi="Times New Roman" w:cs="Times New Roman"/>
          <w:b/>
          <w:sz w:val="24"/>
          <w:szCs w:val="24"/>
        </w:rPr>
      </w:pPr>
      <w:r w:rsidRPr="00BA4D4F">
        <w:rPr>
          <w:rFonts w:ascii="Times New Roman" w:hAnsi="Times New Roman" w:cs="Times New Roman"/>
          <w:b/>
          <w:sz w:val="24"/>
          <w:szCs w:val="24"/>
        </w:rPr>
        <w:t>Depolama</w:t>
      </w:r>
    </w:p>
    <w:p w:rsidR="00BA4D4F" w:rsidRPr="00BA4D4F" w:rsidRDefault="00BA4D4F" w:rsidP="00BA4D4F">
      <w:pPr>
        <w:spacing w:before="160" w:after="0"/>
        <w:jc w:val="both"/>
        <w:rPr>
          <w:rFonts w:ascii="Times New Roman" w:hAnsi="Times New Roman" w:cs="Times New Roman"/>
          <w:sz w:val="24"/>
          <w:szCs w:val="24"/>
        </w:rPr>
      </w:pPr>
      <w:r w:rsidRPr="00BA4D4F">
        <w:rPr>
          <w:rFonts w:ascii="Times New Roman" w:hAnsi="Times New Roman" w:cs="Times New Roman"/>
          <w:sz w:val="24"/>
          <w:szCs w:val="24"/>
        </w:rPr>
        <w:t xml:space="preserve">Isı yalıtım levhaları, rutubetsiz, serin ve kuru ortamlarda, direkt güneş ışınlarından ve yağıştan korunacak şekilde, tiner ve vernik gibi solvent içeren malzemelerden ayrı olarak depolanmalıdır. Ürünler düzgün ve muntazam olacak şekilde muhafaza edilmelidir ve varsa üreticisinin tavsiyeleri dikkate alınmalıdır. </w:t>
      </w:r>
    </w:p>
    <w:p w:rsidR="00BA4D4F" w:rsidRPr="00BA4D4F" w:rsidRDefault="00BA4D4F" w:rsidP="001067D8">
      <w:pPr>
        <w:pStyle w:val="ListeParagraf"/>
        <w:numPr>
          <w:ilvl w:val="6"/>
          <w:numId w:val="12"/>
        </w:numPr>
        <w:spacing w:before="160" w:after="0"/>
        <w:ind w:left="1418" w:hanging="1418"/>
        <w:jc w:val="both"/>
        <w:rPr>
          <w:rFonts w:ascii="Times New Roman" w:hAnsi="Times New Roman" w:cs="Times New Roman"/>
          <w:b/>
          <w:sz w:val="24"/>
          <w:szCs w:val="24"/>
        </w:rPr>
      </w:pPr>
      <w:r w:rsidRPr="00BA4D4F">
        <w:rPr>
          <w:rFonts w:ascii="Times New Roman" w:hAnsi="Times New Roman" w:cs="Times New Roman"/>
          <w:b/>
          <w:sz w:val="24"/>
          <w:szCs w:val="24"/>
        </w:rPr>
        <w:t>Uygunluk Kriterleri</w:t>
      </w:r>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Yapı Malzemeleri Yönetmeliği</w:t>
      </w:r>
      <w:r>
        <w:rPr>
          <w:rFonts w:ascii="Times New Roman" w:hAnsi="Times New Roman" w:cs="Times New Roman"/>
          <w:sz w:val="24"/>
          <w:szCs w:val="24"/>
        </w:rPr>
        <w:t xml:space="preserve"> </w:t>
      </w:r>
      <w:r w:rsidRPr="00076065">
        <w:rPr>
          <w:rFonts w:ascii="Times New Roman" w:hAnsi="Times New Roman" w:cs="Times New Roman"/>
          <w:sz w:val="24"/>
          <w:szCs w:val="24"/>
        </w:rPr>
        <w:t>(305/2011/AB)</w:t>
      </w:r>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Binaların Yangından Korunması Hakkında Yönetmelik</w:t>
      </w:r>
    </w:p>
    <w:p w:rsidR="008E69CA"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Binalarda Enerji Performans</w:t>
      </w:r>
      <w:r>
        <w:rPr>
          <w:rFonts w:ascii="Times New Roman" w:hAnsi="Times New Roman" w:cs="Times New Roman"/>
          <w:sz w:val="24"/>
          <w:szCs w:val="24"/>
        </w:rPr>
        <w:t>ı</w:t>
      </w:r>
      <w:r w:rsidRPr="00711040">
        <w:rPr>
          <w:rFonts w:ascii="Times New Roman" w:hAnsi="Times New Roman" w:cs="Times New Roman"/>
          <w:sz w:val="24"/>
          <w:szCs w:val="24"/>
        </w:rPr>
        <w:t xml:space="preserve"> Yönetmeliği</w:t>
      </w:r>
    </w:p>
    <w:p w:rsidR="008E69CA" w:rsidRDefault="008E69CA" w:rsidP="008E69CA">
      <w:pPr>
        <w:spacing w:before="160" w:after="0"/>
        <w:rPr>
          <w:rFonts w:ascii="Times New Roman" w:hAnsi="Times New Roman" w:cs="Times New Roman"/>
          <w:sz w:val="24"/>
          <w:szCs w:val="24"/>
        </w:rPr>
      </w:pPr>
    </w:p>
    <w:p w:rsidR="00BA4D4F" w:rsidRPr="00BA4D4F" w:rsidRDefault="00BA4D4F" w:rsidP="001067D8">
      <w:pPr>
        <w:pStyle w:val="ListeParagraf"/>
        <w:numPr>
          <w:ilvl w:val="6"/>
          <w:numId w:val="12"/>
        </w:numPr>
        <w:spacing w:before="160" w:after="0"/>
        <w:ind w:left="1418" w:hanging="1418"/>
        <w:jc w:val="both"/>
        <w:rPr>
          <w:rFonts w:ascii="Times New Roman" w:hAnsi="Times New Roman" w:cs="Times New Roman"/>
          <w:b/>
          <w:sz w:val="24"/>
          <w:szCs w:val="24"/>
        </w:rPr>
      </w:pPr>
      <w:r w:rsidRPr="00BA4D4F">
        <w:rPr>
          <w:rFonts w:ascii="Times New Roman" w:hAnsi="Times New Roman" w:cs="Times New Roman"/>
          <w:b/>
          <w:sz w:val="24"/>
          <w:szCs w:val="24"/>
        </w:rPr>
        <w:t>İlgili Standartlar</w:t>
      </w:r>
      <w:r w:rsidRPr="00BA4D4F">
        <w:rPr>
          <w:rFonts w:ascii="Times New Roman" w:hAnsi="Times New Roman" w:cs="Times New Roman"/>
          <w:b/>
          <w:sz w:val="24"/>
          <w:szCs w:val="24"/>
        </w:rPr>
        <w:tab/>
      </w:r>
      <w:r w:rsidRPr="001067D8">
        <w:rPr>
          <w:rFonts w:ascii="Times New Roman" w:hAnsi="Times New Roman" w:cs="Times New Roman"/>
          <w:b/>
          <w:sz w:val="24"/>
          <w:szCs w:val="24"/>
        </w:rPr>
        <w:t xml:space="preserve"> </w:t>
      </w:r>
    </w:p>
    <w:tbl>
      <w:tblPr>
        <w:tblpPr w:leftFromText="141" w:rightFromText="141" w:vertAnchor="text" w:horzAnchor="margin" w:tblpXSpec="right" w:tblpY="53"/>
        <w:tblW w:w="0" w:type="auto"/>
        <w:tblLook w:val="04A0" w:firstRow="1" w:lastRow="0" w:firstColumn="1" w:lastColumn="0" w:noHBand="0" w:noVBand="1"/>
      </w:tblPr>
      <w:tblGrid>
        <w:gridCol w:w="1668"/>
        <w:gridCol w:w="435"/>
        <w:gridCol w:w="6510"/>
      </w:tblGrid>
      <w:tr w:rsidR="00BA4D4F" w:rsidRPr="00BA4D4F" w:rsidTr="00BA4D4F">
        <w:tc>
          <w:tcPr>
            <w:tcW w:w="1668" w:type="dxa"/>
            <w:hideMark/>
          </w:tcPr>
          <w:p w:rsidR="00BA4D4F" w:rsidRPr="00BA4D4F" w:rsidRDefault="00BA4D4F" w:rsidP="00BA4D4F">
            <w:pPr>
              <w:rPr>
                <w:rFonts w:ascii="Times New Roman" w:hAnsi="Times New Roman" w:cs="Times New Roman"/>
                <w:sz w:val="24"/>
                <w:szCs w:val="24"/>
              </w:rPr>
            </w:pPr>
            <w:r w:rsidRPr="00BA4D4F">
              <w:rPr>
                <w:rFonts w:ascii="Times New Roman" w:hAnsi="Times New Roman" w:cs="Times New Roman"/>
                <w:b/>
                <w:sz w:val="24"/>
                <w:szCs w:val="24"/>
              </w:rPr>
              <w:t>TS 825</w:t>
            </w:r>
          </w:p>
        </w:tc>
        <w:tc>
          <w:tcPr>
            <w:tcW w:w="435" w:type="dxa"/>
            <w:hideMark/>
          </w:tcPr>
          <w:p w:rsidR="00BA4D4F" w:rsidRPr="00BA4D4F" w:rsidRDefault="00BA4D4F" w:rsidP="00BA4D4F">
            <w:pPr>
              <w:rPr>
                <w:rFonts w:ascii="Times New Roman" w:hAnsi="Times New Roman" w:cs="Times New Roman"/>
                <w:b/>
                <w:sz w:val="24"/>
                <w:szCs w:val="24"/>
              </w:rPr>
            </w:pPr>
            <w:r w:rsidRPr="00BA4D4F">
              <w:rPr>
                <w:rFonts w:ascii="Times New Roman" w:hAnsi="Times New Roman" w:cs="Times New Roman"/>
                <w:b/>
                <w:sz w:val="24"/>
                <w:szCs w:val="24"/>
              </w:rPr>
              <w:t>:</w:t>
            </w:r>
          </w:p>
        </w:tc>
        <w:tc>
          <w:tcPr>
            <w:tcW w:w="6510" w:type="dxa"/>
            <w:hideMark/>
          </w:tcPr>
          <w:p w:rsidR="00BA4D4F" w:rsidRPr="00BA4D4F" w:rsidRDefault="00BA4D4F" w:rsidP="00BA4D4F">
            <w:pPr>
              <w:jc w:val="both"/>
              <w:rPr>
                <w:rFonts w:ascii="Times New Roman" w:hAnsi="Times New Roman" w:cs="Times New Roman"/>
                <w:sz w:val="24"/>
                <w:szCs w:val="24"/>
              </w:rPr>
            </w:pPr>
            <w:r w:rsidRPr="00BA4D4F">
              <w:rPr>
                <w:rFonts w:ascii="Times New Roman" w:hAnsi="Times New Roman" w:cs="Times New Roman"/>
                <w:sz w:val="24"/>
                <w:szCs w:val="24"/>
              </w:rPr>
              <w:t>Binalarda Isı Yalıtımı Kuralları Standardı</w:t>
            </w:r>
          </w:p>
        </w:tc>
      </w:tr>
      <w:tr w:rsidR="00BA4D4F" w:rsidRPr="00BA4D4F" w:rsidTr="00BA4D4F">
        <w:tc>
          <w:tcPr>
            <w:tcW w:w="1668" w:type="dxa"/>
          </w:tcPr>
          <w:p w:rsidR="00BA4D4F" w:rsidRPr="00BA4D4F" w:rsidRDefault="00BA4D4F" w:rsidP="00BA4D4F">
            <w:pPr>
              <w:rPr>
                <w:rFonts w:ascii="Times New Roman" w:hAnsi="Times New Roman" w:cs="Times New Roman"/>
                <w:sz w:val="24"/>
                <w:szCs w:val="24"/>
              </w:rPr>
            </w:pPr>
            <w:r w:rsidRPr="00BA4D4F">
              <w:rPr>
                <w:rFonts w:ascii="Times New Roman" w:hAnsi="Times New Roman" w:cs="Times New Roman"/>
                <w:b/>
                <w:sz w:val="24"/>
                <w:szCs w:val="24"/>
              </w:rPr>
              <w:t xml:space="preserve">TS </w:t>
            </w:r>
            <w:hyperlink r:id="rId25" w:history="1">
              <w:r w:rsidRPr="00BA4D4F">
                <w:rPr>
                  <w:rFonts w:ascii="Times New Roman" w:hAnsi="Times New Roman" w:cs="Times New Roman"/>
                  <w:b/>
                  <w:sz w:val="24"/>
                  <w:szCs w:val="24"/>
                </w:rPr>
                <w:t>EN 13162</w:t>
              </w:r>
              <w:r w:rsidRPr="00BA4D4F">
                <w:rPr>
                  <w:rFonts w:ascii="Times New Roman" w:hAnsi="Times New Roman" w:cs="Times New Roman"/>
                  <w:b/>
                  <w:sz w:val="24"/>
                  <w:szCs w:val="24"/>
                </w:rPr>
                <w:tab/>
              </w:r>
            </w:hyperlink>
          </w:p>
        </w:tc>
        <w:tc>
          <w:tcPr>
            <w:tcW w:w="435" w:type="dxa"/>
            <w:hideMark/>
          </w:tcPr>
          <w:p w:rsidR="00BA4D4F" w:rsidRPr="00BA4D4F" w:rsidRDefault="00BA4D4F" w:rsidP="00BA4D4F">
            <w:pPr>
              <w:rPr>
                <w:rFonts w:ascii="Times New Roman" w:hAnsi="Times New Roman" w:cs="Times New Roman"/>
                <w:b/>
                <w:sz w:val="24"/>
                <w:szCs w:val="24"/>
              </w:rPr>
            </w:pPr>
            <w:r w:rsidRPr="00BA4D4F">
              <w:rPr>
                <w:rFonts w:ascii="Times New Roman" w:hAnsi="Times New Roman" w:cs="Times New Roman"/>
                <w:b/>
                <w:sz w:val="24"/>
                <w:szCs w:val="24"/>
              </w:rPr>
              <w:t>:</w:t>
            </w:r>
          </w:p>
        </w:tc>
        <w:tc>
          <w:tcPr>
            <w:tcW w:w="6510" w:type="dxa"/>
          </w:tcPr>
          <w:p w:rsidR="00BA4D4F" w:rsidRPr="00BA4D4F" w:rsidRDefault="00BA4D4F" w:rsidP="00BA4D4F">
            <w:pPr>
              <w:jc w:val="both"/>
              <w:rPr>
                <w:rFonts w:ascii="Times New Roman" w:hAnsi="Times New Roman" w:cs="Times New Roman"/>
                <w:sz w:val="24"/>
                <w:szCs w:val="24"/>
              </w:rPr>
            </w:pPr>
            <w:r w:rsidRPr="00BA4D4F">
              <w:rPr>
                <w:rFonts w:ascii="Times New Roman" w:hAnsi="Times New Roman" w:cs="Times New Roman"/>
                <w:sz w:val="24"/>
                <w:szCs w:val="24"/>
              </w:rPr>
              <w:t>Isı Yalıtım Malzemeleri - Binalarda Kullanılan – Fabrikasyon Olarak İmal Edilen Mineral Yün (MW) Mamuller – Özellikler</w:t>
            </w:r>
          </w:p>
        </w:tc>
      </w:tr>
      <w:tr w:rsidR="00BA4D4F" w:rsidRPr="00BA4D4F" w:rsidTr="00BA4D4F">
        <w:tc>
          <w:tcPr>
            <w:tcW w:w="1668" w:type="dxa"/>
          </w:tcPr>
          <w:p w:rsidR="00BA4D4F" w:rsidRPr="00BA4D4F" w:rsidRDefault="00BA4D4F" w:rsidP="00BA4D4F">
            <w:pPr>
              <w:rPr>
                <w:rFonts w:ascii="Times New Roman" w:hAnsi="Times New Roman" w:cs="Times New Roman"/>
                <w:sz w:val="24"/>
                <w:szCs w:val="24"/>
              </w:rPr>
            </w:pPr>
            <w:r w:rsidRPr="00BA4D4F">
              <w:rPr>
                <w:rFonts w:ascii="Times New Roman" w:hAnsi="Times New Roman" w:cs="Times New Roman"/>
                <w:b/>
                <w:sz w:val="24"/>
                <w:szCs w:val="24"/>
              </w:rPr>
              <w:t xml:space="preserve">TS </w:t>
            </w:r>
            <w:hyperlink r:id="rId26" w:history="1">
              <w:r w:rsidRPr="00BA4D4F">
                <w:rPr>
                  <w:rFonts w:ascii="Times New Roman" w:hAnsi="Times New Roman" w:cs="Times New Roman"/>
                  <w:b/>
                  <w:sz w:val="24"/>
                  <w:szCs w:val="24"/>
                </w:rPr>
                <w:t>EN 13163</w:t>
              </w:r>
              <w:r w:rsidRPr="00BA4D4F">
                <w:rPr>
                  <w:rFonts w:ascii="Times New Roman" w:hAnsi="Times New Roman" w:cs="Times New Roman"/>
                  <w:b/>
                  <w:sz w:val="24"/>
                  <w:szCs w:val="24"/>
                </w:rPr>
                <w:tab/>
              </w:r>
            </w:hyperlink>
          </w:p>
        </w:tc>
        <w:tc>
          <w:tcPr>
            <w:tcW w:w="435" w:type="dxa"/>
            <w:hideMark/>
          </w:tcPr>
          <w:p w:rsidR="00BA4D4F" w:rsidRPr="00BA4D4F" w:rsidRDefault="00BA4D4F" w:rsidP="00BA4D4F">
            <w:pPr>
              <w:rPr>
                <w:rFonts w:ascii="Times New Roman" w:hAnsi="Times New Roman" w:cs="Times New Roman"/>
                <w:b/>
                <w:sz w:val="24"/>
                <w:szCs w:val="24"/>
              </w:rPr>
            </w:pPr>
            <w:r w:rsidRPr="00BA4D4F">
              <w:rPr>
                <w:rFonts w:ascii="Times New Roman" w:hAnsi="Times New Roman" w:cs="Times New Roman"/>
                <w:b/>
                <w:sz w:val="24"/>
                <w:szCs w:val="24"/>
              </w:rPr>
              <w:t>:</w:t>
            </w:r>
          </w:p>
        </w:tc>
        <w:tc>
          <w:tcPr>
            <w:tcW w:w="6510" w:type="dxa"/>
          </w:tcPr>
          <w:p w:rsidR="00BA4D4F" w:rsidRPr="00BA4D4F" w:rsidRDefault="00BA4D4F" w:rsidP="00BA4D4F">
            <w:pPr>
              <w:jc w:val="both"/>
              <w:rPr>
                <w:rFonts w:ascii="Times New Roman" w:hAnsi="Times New Roman" w:cs="Times New Roman"/>
                <w:sz w:val="24"/>
                <w:szCs w:val="24"/>
              </w:rPr>
            </w:pPr>
            <w:r w:rsidRPr="00BA4D4F">
              <w:rPr>
                <w:rFonts w:ascii="Times New Roman" w:hAnsi="Times New Roman" w:cs="Times New Roman"/>
                <w:sz w:val="24"/>
                <w:szCs w:val="24"/>
              </w:rPr>
              <w:t xml:space="preserve">Isı Yalıtım Malzemeleri - Binalarda Kullanılan - Fabrikasyon Olarak İmal Edilen- Genleştirilmiş </w:t>
            </w:r>
            <w:r w:rsidR="002E7E8F">
              <w:rPr>
                <w:rFonts w:ascii="Times New Roman" w:hAnsi="Times New Roman" w:cs="Times New Roman"/>
                <w:sz w:val="24"/>
                <w:szCs w:val="24"/>
              </w:rPr>
              <w:t>Polistren</w:t>
            </w:r>
            <w:r w:rsidRPr="00BA4D4F">
              <w:rPr>
                <w:rFonts w:ascii="Times New Roman" w:hAnsi="Times New Roman" w:cs="Times New Roman"/>
                <w:sz w:val="24"/>
                <w:szCs w:val="24"/>
              </w:rPr>
              <w:t xml:space="preserve"> Köpük- Özellikler</w:t>
            </w:r>
          </w:p>
        </w:tc>
      </w:tr>
      <w:tr w:rsidR="00BA4D4F" w:rsidRPr="00BA4D4F" w:rsidTr="00BA4D4F">
        <w:tc>
          <w:tcPr>
            <w:tcW w:w="1668" w:type="dxa"/>
          </w:tcPr>
          <w:p w:rsidR="00BA4D4F" w:rsidRPr="00BA4D4F" w:rsidRDefault="00BA4D4F" w:rsidP="00BA4D4F">
            <w:pPr>
              <w:rPr>
                <w:rFonts w:ascii="Times New Roman" w:hAnsi="Times New Roman" w:cs="Times New Roman"/>
                <w:sz w:val="24"/>
                <w:szCs w:val="24"/>
              </w:rPr>
            </w:pPr>
            <w:r w:rsidRPr="00BA4D4F">
              <w:rPr>
                <w:rFonts w:ascii="Times New Roman" w:hAnsi="Times New Roman" w:cs="Times New Roman"/>
                <w:b/>
                <w:sz w:val="24"/>
                <w:szCs w:val="24"/>
              </w:rPr>
              <w:t xml:space="preserve">TS </w:t>
            </w:r>
            <w:hyperlink r:id="rId27" w:history="1">
              <w:r w:rsidRPr="00BA4D4F">
                <w:rPr>
                  <w:rFonts w:ascii="Times New Roman" w:hAnsi="Times New Roman" w:cs="Times New Roman"/>
                  <w:b/>
                  <w:sz w:val="24"/>
                  <w:szCs w:val="24"/>
                </w:rPr>
                <w:t>EN 13164</w:t>
              </w:r>
              <w:r w:rsidRPr="00BA4D4F">
                <w:rPr>
                  <w:rFonts w:ascii="Times New Roman" w:hAnsi="Times New Roman" w:cs="Times New Roman"/>
                  <w:b/>
                  <w:sz w:val="24"/>
                  <w:szCs w:val="24"/>
                </w:rPr>
                <w:tab/>
              </w:r>
            </w:hyperlink>
          </w:p>
        </w:tc>
        <w:tc>
          <w:tcPr>
            <w:tcW w:w="435" w:type="dxa"/>
            <w:hideMark/>
          </w:tcPr>
          <w:p w:rsidR="00BA4D4F" w:rsidRPr="00BA4D4F" w:rsidRDefault="00BA4D4F" w:rsidP="00BA4D4F">
            <w:pPr>
              <w:rPr>
                <w:rFonts w:ascii="Times New Roman" w:hAnsi="Times New Roman" w:cs="Times New Roman"/>
                <w:b/>
                <w:sz w:val="24"/>
                <w:szCs w:val="24"/>
              </w:rPr>
            </w:pPr>
            <w:r w:rsidRPr="00BA4D4F">
              <w:rPr>
                <w:rFonts w:ascii="Times New Roman" w:hAnsi="Times New Roman" w:cs="Times New Roman"/>
                <w:b/>
                <w:sz w:val="24"/>
                <w:szCs w:val="24"/>
              </w:rPr>
              <w:t>:</w:t>
            </w:r>
          </w:p>
        </w:tc>
        <w:tc>
          <w:tcPr>
            <w:tcW w:w="6510" w:type="dxa"/>
          </w:tcPr>
          <w:p w:rsidR="00BA4D4F" w:rsidRPr="00BA4D4F" w:rsidRDefault="00BA4D4F" w:rsidP="00BA4D4F">
            <w:pPr>
              <w:jc w:val="both"/>
              <w:rPr>
                <w:rFonts w:ascii="Times New Roman" w:hAnsi="Times New Roman" w:cs="Times New Roman"/>
                <w:sz w:val="24"/>
                <w:szCs w:val="24"/>
              </w:rPr>
            </w:pPr>
            <w:r w:rsidRPr="00BA4D4F">
              <w:rPr>
                <w:rFonts w:ascii="Times New Roman" w:hAnsi="Times New Roman" w:cs="Times New Roman"/>
                <w:sz w:val="24"/>
                <w:szCs w:val="24"/>
              </w:rPr>
              <w:t xml:space="preserve">Isı Yalıtım Malzemeleri - Binalarda Kullanılan -Fabrikasyon Olarak Ekstrüzyonla İmal Edilen </w:t>
            </w:r>
            <w:r w:rsidR="002E7E8F">
              <w:rPr>
                <w:rFonts w:ascii="Times New Roman" w:hAnsi="Times New Roman" w:cs="Times New Roman"/>
                <w:sz w:val="24"/>
                <w:szCs w:val="24"/>
              </w:rPr>
              <w:t>Polistren</w:t>
            </w:r>
            <w:r w:rsidRPr="00BA4D4F">
              <w:rPr>
                <w:rFonts w:ascii="Times New Roman" w:hAnsi="Times New Roman" w:cs="Times New Roman"/>
                <w:sz w:val="24"/>
                <w:szCs w:val="24"/>
              </w:rPr>
              <w:t xml:space="preserve"> Köpük (XPS)- Özellikler</w:t>
            </w:r>
          </w:p>
        </w:tc>
      </w:tr>
      <w:tr w:rsidR="00BA4D4F" w:rsidRPr="00BA4D4F" w:rsidTr="00BA4D4F">
        <w:tc>
          <w:tcPr>
            <w:tcW w:w="1668" w:type="dxa"/>
          </w:tcPr>
          <w:p w:rsidR="00BA4D4F" w:rsidRPr="00BA4D4F" w:rsidRDefault="00BA4D4F" w:rsidP="00BA4D4F">
            <w:pPr>
              <w:rPr>
                <w:rFonts w:ascii="Times New Roman" w:hAnsi="Times New Roman" w:cs="Times New Roman"/>
                <w:sz w:val="24"/>
                <w:szCs w:val="24"/>
              </w:rPr>
            </w:pPr>
            <w:r w:rsidRPr="00BA4D4F">
              <w:rPr>
                <w:rFonts w:ascii="Times New Roman" w:hAnsi="Times New Roman" w:cs="Times New Roman"/>
                <w:b/>
                <w:sz w:val="24"/>
                <w:szCs w:val="24"/>
              </w:rPr>
              <w:t>TS 13729</w:t>
            </w:r>
          </w:p>
        </w:tc>
        <w:tc>
          <w:tcPr>
            <w:tcW w:w="435" w:type="dxa"/>
            <w:hideMark/>
          </w:tcPr>
          <w:p w:rsidR="00BA4D4F" w:rsidRPr="00BA4D4F" w:rsidRDefault="00BA4D4F" w:rsidP="00BA4D4F">
            <w:pPr>
              <w:rPr>
                <w:rFonts w:ascii="Times New Roman" w:hAnsi="Times New Roman" w:cs="Times New Roman"/>
                <w:b/>
                <w:sz w:val="24"/>
                <w:szCs w:val="24"/>
              </w:rPr>
            </w:pPr>
            <w:r w:rsidRPr="00BA4D4F">
              <w:rPr>
                <w:rFonts w:ascii="Times New Roman" w:hAnsi="Times New Roman" w:cs="Times New Roman"/>
                <w:b/>
                <w:sz w:val="24"/>
                <w:szCs w:val="24"/>
              </w:rPr>
              <w:t>:</w:t>
            </w:r>
          </w:p>
        </w:tc>
        <w:tc>
          <w:tcPr>
            <w:tcW w:w="6510" w:type="dxa"/>
          </w:tcPr>
          <w:p w:rsidR="00BA4D4F" w:rsidRDefault="00BA4D4F" w:rsidP="00BA4D4F">
            <w:pPr>
              <w:jc w:val="both"/>
              <w:rPr>
                <w:rFonts w:ascii="Times New Roman" w:hAnsi="Times New Roman" w:cs="Times New Roman"/>
                <w:sz w:val="24"/>
                <w:szCs w:val="24"/>
              </w:rPr>
            </w:pPr>
            <w:r w:rsidRPr="00BA4D4F">
              <w:rPr>
                <w:rFonts w:ascii="Times New Roman" w:hAnsi="Times New Roman" w:cs="Times New Roman"/>
                <w:sz w:val="24"/>
                <w:szCs w:val="24"/>
              </w:rPr>
              <w:t>Isı Yalıtım Malzemeleri - Binalarda Kullanılan - Gazbeton Isı Yalıtım Levhası – Özellikler</w:t>
            </w:r>
          </w:p>
          <w:p w:rsidR="00AD67ED" w:rsidRPr="00BA4D4F" w:rsidRDefault="00AD67ED" w:rsidP="00BA4D4F">
            <w:pPr>
              <w:jc w:val="both"/>
              <w:rPr>
                <w:rFonts w:ascii="Times New Roman" w:hAnsi="Times New Roman" w:cs="Times New Roman"/>
                <w:sz w:val="24"/>
                <w:szCs w:val="24"/>
              </w:rPr>
            </w:pPr>
          </w:p>
        </w:tc>
      </w:tr>
    </w:tbl>
    <w:p w:rsidR="00BA4D4F" w:rsidRPr="00BA4D4F" w:rsidRDefault="00BA4D4F" w:rsidP="00BA4D4F">
      <w:pPr>
        <w:rPr>
          <w:rFonts w:ascii="Times New Roman" w:hAnsi="Times New Roman" w:cs="Times New Roman"/>
          <w:sz w:val="24"/>
          <w:szCs w:val="24"/>
        </w:rPr>
      </w:pPr>
    </w:p>
    <w:p w:rsidR="001067D8" w:rsidRDefault="001067D8" w:rsidP="00905467">
      <w:pPr>
        <w:tabs>
          <w:tab w:val="left" w:pos="2539"/>
        </w:tabs>
        <w:rPr>
          <w:rFonts w:ascii="Times New Roman" w:hAnsi="Times New Roman" w:cs="Times New Roman"/>
          <w:sz w:val="24"/>
          <w:szCs w:val="24"/>
        </w:rPr>
      </w:pPr>
    </w:p>
    <w:p w:rsidR="001067D8" w:rsidRPr="001067D8" w:rsidRDefault="001067D8" w:rsidP="001067D8">
      <w:pPr>
        <w:rPr>
          <w:rFonts w:ascii="Times New Roman" w:hAnsi="Times New Roman" w:cs="Times New Roman"/>
          <w:sz w:val="24"/>
          <w:szCs w:val="24"/>
        </w:rPr>
      </w:pPr>
    </w:p>
    <w:p w:rsidR="001067D8" w:rsidRPr="001067D8" w:rsidRDefault="001067D8" w:rsidP="001067D8">
      <w:pPr>
        <w:rPr>
          <w:rFonts w:ascii="Times New Roman" w:hAnsi="Times New Roman" w:cs="Times New Roman"/>
          <w:sz w:val="24"/>
          <w:szCs w:val="24"/>
        </w:rPr>
      </w:pPr>
    </w:p>
    <w:p w:rsidR="001067D8" w:rsidRPr="001067D8" w:rsidRDefault="001067D8" w:rsidP="001067D8">
      <w:pPr>
        <w:rPr>
          <w:rFonts w:ascii="Times New Roman" w:hAnsi="Times New Roman" w:cs="Times New Roman"/>
          <w:sz w:val="24"/>
          <w:szCs w:val="24"/>
        </w:rPr>
      </w:pPr>
    </w:p>
    <w:p w:rsidR="001067D8" w:rsidRPr="001067D8" w:rsidRDefault="001067D8" w:rsidP="001067D8">
      <w:pPr>
        <w:rPr>
          <w:rFonts w:ascii="Times New Roman" w:hAnsi="Times New Roman" w:cs="Times New Roman"/>
          <w:sz w:val="24"/>
          <w:szCs w:val="24"/>
        </w:rPr>
      </w:pPr>
    </w:p>
    <w:p w:rsidR="001067D8" w:rsidRPr="001067D8" w:rsidRDefault="001067D8" w:rsidP="001067D8">
      <w:pPr>
        <w:rPr>
          <w:rFonts w:ascii="Times New Roman" w:hAnsi="Times New Roman" w:cs="Times New Roman"/>
          <w:sz w:val="24"/>
          <w:szCs w:val="24"/>
        </w:rPr>
      </w:pPr>
    </w:p>
    <w:p w:rsidR="00A25FBA" w:rsidRPr="00A25FBA" w:rsidRDefault="00A25FBA" w:rsidP="00A25FBA">
      <w:pPr>
        <w:pStyle w:val="Balk5"/>
        <w:numPr>
          <w:ilvl w:val="4"/>
          <w:numId w:val="12"/>
        </w:numPr>
      </w:pPr>
      <w:bookmarkStart w:id="463" w:name="_Toc505269050"/>
      <w:bookmarkStart w:id="464" w:name="_Toc505605754"/>
      <w:bookmarkStart w:id="465" w:name="_Toc505861528"/>
      <w:r w:rsidRPr="00A25FBA">
        <w:t>Çatı Arası Kullanılan Kırma/Eğimli Çatılarda Mertek Üzerinde Isı Yalıtımı İşleri Genel Teknik Şartnamesi</w:t>
      </w:r>
      <w:bookmarkEnd w:id="463"/>
      <w:bookmarkEnd w:id="464"/>
      <w:bookmarkEnd w:id="465"/>
      <w:r w:rsidRPr="00A25FBA">
        <w:t xml:space="preserve"> </w:t>
      </w:r>
    </w:p>
    <w:p w:rsidR="00A25FBA" w:rsidRPr="00A25FBA" w:rsidRDefault="00A25FBA" w:rsidP="00A25FBA">
      <w:pPr>
        <w:pStyle w:val="Balk6"/>
        <w:numPr>
          <w:ilvl w:val="5"/>
          <w:numId w:val="12"/>
        </w:numPr>
      </w:pPr>
      <w:bookmarkStart w:id="466" w:name="_Toc505269051"/>
      <w:bookmarkStart w:id="467" w:name="_Toc505605755"/>
      <w:bookmarkStart w:id="468" w:name="_Toc505861529"/>
      <w:r w:rsidRPr="00A25FBA">
        <w:t>Kapsam</w:t>
      </w:r>
      <w:bookmarkEnd w:id="466"/>
      <w:bookmarkEnd w:id="467"/>
      <w:bookmarkEnd w:id="468"/>
    </w:p>
    <w:p w:rsidR="00A25FBA" w:rsidRPr="00A25FBA" w:rsidRDefault="00A25FBA" w:rsidP="00A25FBA">
      <w:pPr>
        <w:spacing w:before="160" w:after="0"/>
        <w:rPr>
          <w:rFonts w:ascii="Times New Roman" w:hAnsi="Times New Roman" w:cs="Times New Roman"/>
          <w:b/>
          <w:sz w:val="24"/>
          <w:szCs w:val="24"/>
        </w:rPr>
      </w:pPr>
      <w:r w:rsidRPr="00A25FBA">
        <w:rPr>
          <w:rFonts w:ascii="Times New Roman" w:hAnsi="Times New Roman" w:cs="Times New Roman"/>
          <w:sz w:val="24"/>
          <w:szCs w:val="24"/>
        </w:rPr>
        <w:t>Çatı arası kullanılan kırma/eğimli çatılarda mertek arasına yapılan ısı yalıtımı uygulamalarını kapsar.</w:t>
      </w:r>
    </w:p>
    <w:p w:rsidR="00A25FBA" w:rsidRPr="00A25FBA" w:rsidRDefault="00A25FBA" w:rsidP="00A25FBA">
      <w:pPr>
        <w:pStyle w:val="Balk6"/>
        <w:numPr>
          <w:ilvl w:val="5"/>
          <w:numId w:val="12"/>
        </w:numPr>
      </w:pPr>
      <w:bookmarkStart w:id="469" w:name="_Toc505269052"/>
      <w:bookmarkStart w:id="470" w:name="_Toc505605756"/>
      <w:bookmarkStart w:id="471" w:name="_Toc505861530"/>
      <w:r w:rsidRPr="00A25FBA">
        <w:t>Tanım</w:t>
      </w:r>
      <w:bookmarkEnd w:id="469"/>
      <w:bookmarkEnd w:id="470"/>
      <w:bookmarkEnd w:id="471"/>
    </w:p>
    <w:p w:rsidR="00A25FBA" w:rsidRPr="00A25FBA" w:rsidRDefault="00A25FBA" w:rsidP="00A25FBA">
      <w:pPr>
        <w:spacing w:before="160" w:after="0"/>
        <w:jc w:val="both"/>
        <w:rPr>
          <w:rFonts w:ascii="Times New Roman" w:hAnsi="Times New Roman" w:cs="Times New Roman"/>
          <w:sz w:val="24"/>
          <w:szCs w:val="24"/>
        </w:rPr>
      </w:pPr>
      <w:r w:rsidRPr="00A25FBA">
        <w:rPr>
          <w:rFonts w:ascii="Times New Roman" w:hAnsi="Times New Roman" w:cs="Times New Roman"/>
          <w:sz w:val="24"/>
          <w:szCs w:val="24"/>
        </w:rPr>
        <w:t>Detaylarda kullanılacak ısı yalıtım malzemeleri şöyle sıralanmaktadır.</w:t>
      </w:r>
    </w:p>
    <w:p w:rsidR="00A25FBA" w:rsidRPr="00A25FBA" w:rsidRDefault="00A25FBA" w:rsidP="00A25FBA">
      <w:pPr>
        <w:pStyle w:val="Balk7"/>
        <w:numPr>
          <w:ilvl w:val="6"/>
          <w:numId w:val="12"/>
        </w:numPr>
      </w:pPr>
      <w:bookmarkStart w:id="472" w:name="_Toc505269053"/>
      <w:bookmarkStart w:id="473" w:name="_Toc505605757"/>
      <w:bookmarkStart w:id="474" w:name="_Toc505861531"/>
      <w:r w:rsidRPr="00A25FBA">
        <w:t>EPS Isı Yalıtım Levhaları:</w:t>
      </w:r>
      <w:bookmarkEnd w:id="472"/>
      <w:bookmarkEnd w:id="473"/>
      <w:bookmarkEnd w:id="474"/>
      <w:r w:rsidRPr="00A25FBA">
        <w:t xml:space="preserve"> </w:t>
      </w:r>
    </w:p>
    <w:p w:rsidR="00A25FBA" w:rsidRPr="00A25FBA" w:rsidRDefault="00A25FBA" w:rsidP="00A25FBA">
      <w:pPr>
        <w:spacing w:before="160" w:after="0"/>
        <w:jc w:val="both"/>
        <w:rPr>
          <w:rFonts w:ascii="Times New Roman" w:hAnsi="Times New Roman" w:cs="Times New Roman"/>
          <w:sz w:val="24"/>
          <w:szCs w:val="24"/>
        </w:rPr>
      </w:pPr>
      <w:r w:rsidRPr="00A25FBA">
        <w:rPr>
          <w:rFonts w:ascii="Times New Roman" w:hAnsi="Times New Roman" w:cs="Times New Roman"/>
          <w:sz w:val="24"/>
          <w:szCs w:val="24"/>
        </w:rPr>
        <w:t xml:space="preserve">Çatı tahtalı uygulamalar için: TS EN 13163 standardına göre üretilmiş basma mukavemeti en az 100kPa (CS(10)100), bükülme dayanımı en az 135 kPa (BS135), normal laboratuvar </w:t>
      </w:r>
      <w:r w:rsidRPr="00A25FBA">
        <w:rPr>
          <w:rFonts w:ascii="Times New Roman" w:hAnsi="Times New Roman" w:cs="Times New Roman"/>
          <w:sz w:val="24"/>
          <w:szCs w:val="24"/>
        </w:rPr>
        <w:lastRenderedPageBreak/>
        <w:t>koşullarında boyutsal kararlılığı ± % 0,5 olan (DS(N)5), basınç yükü ve sıcaklık etkisi altında boyut kararlığı en fazla %5 olan  (DLT(1)5) , kalınlık toleransı ± 2 mm (T2), Gönyeden sapma toleransı ± 5 mm/m (S5), uzunluk toleransı ± 3 mm (L3), genişlik toleransı ± 3 mm (W3), düzlük toleransı 10mm ve altında olan CE işaretine sahip ve TS 825’e göre uygun kalınlıkta genleştirilmiş (ekspande) polistren köpük levhalardır.</w:t>
      </w:r>
    </w:p>
    <w:p w:rsidR="00A25FBA" w:rsidRPr="00A25FBA" w:rsidRDefault="00A25FBA" w:rsidP="00A25FBA">
      <w:pPr>
        <w:pStyle w:val="Balk7"/>
        <w:numPr>
          <w:ilvl w:val="6"/>
          <w:numId w:val="12"/>
        </w:numPr>
      </w:pPr>
      <w:bookmarkStart w:id="475" w:name="_Toc505269054"/>
      <w:bookmarkStart w:id="476" w:name="_Toc505605758"/>
      <w:bookmarkStart w:id="477" w:name="_Toc505861532"/>
      <w:r w:rsidRPr="00A25FBA">
        <w:t>XPS Isı Yalıtım Levhaları:</w:t>
      </w:r>
      <w:bookmarkEnd w:id="475"/>
      <w:bookmarkEnd w:id="476"/>
      <w:bookmarkEnd w:id="477"/>
      <w:r w:rsidRPr="00A25FBA">
        <w:t xml:space="preserve"> </w:t>
      </w:r>
    </w:p>
    <w:p w:rsidR="00A25FBA" w:rsidRPr="00A25FBA" w:rsidRDefault="00A25FBA" w:rsidP="00A25FBA">
      <w:pPr>
        <w:spacing w:before="160" w:after="0"/>
        <w:jc w:val="both"/>
        <w:rPr>
          <w:rFonts w:ascii="Times New Roman" w:hAnsi="Times New Roman" w:cs="Times New Roman"/>
          <w:sz w:val="24"/>
          <w:szCs w:val="24"/>
        </w:rPr>
      </w:pPr>
      <w:r w:rsidRPr="00A25FBA">
        <w:rPr>
          <w:rFonts w:ascii="Times New Roman" w:hAnsi="Times New Roman" w:cs="Times New Roman"/>
          <w:sz w:val="24"/>
          <w:szCs w:val="24"/>
        </w:rPr>
        <w:t xml:space="preserve">Çatı tahtalı uygulamalar için; TS EN 13164 standardına göre üretilmiş kalınlık sınıfı T1,  basma mukavemeti en az 200 kPa (CS(10)200), belirli sıcaklık ve nem etkisi altında boyut kararlığı en fazla %5 olan  (DS(70,90)) olan CE işaretine sahip ve TS 825’e göre uygun kalınlıkta haddelenmiş (ekstrüde) </w:t>
      </w:r>
      <w:r w:rsidR="002E7E8F">
        <w:rPr>
          <w:rFonts w:ascii="Times New Roman" w:hAnsi="Times New Roman" w:cs="Times New Roman"/>
          <w:sz w:val="24"/>
          <w:szCs w:val="24"/>
        </w:rPr>
        <w:t>polistren</w:t>
      </w:r>
      <w:r w:rsidRPr="00A25FBA">
        <w:rPr>
          <w:rFonts w:ascii="Times New Roman" w:hAnsi="Times New Roman" w:cs="Times New Roman"/>
          <w:sz w:val="24"/>
          <w:szCs w:val="24"/>
        </w:rPr>
        <w:t xml:space="preserve"> köpük levhalar. Çatı tahtasız uygulamalar için: TS EN 13164 standardına göre üretilmiş basma mukavemeti en az 400 kPa (CS(10)400), eğilme dayanımı en az 600 kPa (BS600) olan CE işaretine sahip ve TS 825’e göre uygun kalınlıkta haddelenmiş (ekstrüde) polistren köpük levhalar.</w:t>
      </w:r>
    </w:p>
    <w:p w:rsidR="00A25FBA" w:rsidRPr="000C54D2" w:rsidRDefault="00A25FBA" w:rsidP="000C54D2">
      <w:pPr>
        <w:pStyle w:val="Balk7"/>
        <w:numPr>
          <w:ilvl w:val="6"/>
          <w:numId w:val="12"/>
        </w:numPr>
      </w:pPr>
      <w:bookmarkStart w:id="478" w:name="_Toc505269055"/>
      <w:bookmarkStart w:id="479" w:name="_Toc505605759"/>
      <w:bookmarkStart w:id="480" w:name="_Toc505861533"/>
      <w:r w:rsidRPr="000C54D2">
        <w:t>Gazbeton Isı Yalıtım Levhaları:</w:t>
      </w:r>
      <w:bookmarkEnd w:id="478"/>
      <w:bookmarkEnd w:id="479"/>
      <w:bookmarkEnd w:id="480"/>
      <w:r w:rsidRPr="000C54D2">
        <w:t xml:space="preserve"> </w:t>
      </w:r>
      <w:ins w:id="481" w:author="Nurseda ERDOĞAN" w:date="2019-01-31T10:28:00Z">
        <w:r w:rsidR="003F2A8F">
          <w:t xml:space="preserve">(Değişik:RG-31/1/2019-30672) </w:t>
        </w:r>
      </w:ins>
    </w:p>
    <w:p w:rsidR="00A25FBA" w:rsidRPr="00A25FBA" w:rsidRDefault="003F2A8F" w:rsidP="00A25FBA">
      <w:pPr>
        <w:spacing w:before="160" w:after="0"/>
        <w:jc w:val="both"/>
        <w:rPr>
          <w:rFonts w:ascii="Times New Roman" w:hAnsi="Times New Roman" w:cs="Times New Roman"/>
          <w:sz w:val="24"/>
          <w:szCs w:val="24"/>
        </w:rPr>
      </w:pPr>
      <w:ins w:id="482" w:author="Nurseda ERDOĞAN" w:date="2019-01-31T10:28:00Z">
        <w:r w:rsidRPr="003F2A8F">
          <w:rPr>
            <w:rFonts w:ascii="Times New Roman" w:hAnsi="Times New Roman" w:cs="Times New Roman"/>
            <w:sz w:val="24"/>
            <w:szCs w:val="24"/>
          </w:rPr>
          <w:t>TS 13729 standardına göre üretilmiş, ısıl iletkenlik hesap değeri (λ23,80) en fazla 0,065 W/mK, basınç dayanımı en az 80 kPa, G işaretine sahip olan gazbeton ısı yalıtım levhaları.</w:t>
        </w:r>
      </w:ins>
      <w:del w:id="483" w:author="Nurseda ERDOĞAN" w:date="2019-01-31T10:29:00Z">
        <w:r w:rsidR="00A25FBA" w:rsidRPr="00A25FBA" w:rsidDel="003F2A8F">
          <w:rPr>
            <w:rFonts w:ascii="Times New Roman" w:hAnsi="Times New Roman" w:cs="Times New Roman"/>
            <w:sz w:val="24"/>
            <w:szCs w:val="24"/>
          </w:rPr>
          <w:delText>TS 13729 standardına göre üretilmiş, ısıl iletkenliği 0,050W/(mK)’nin altında, basınç dayanımı en az 300 kPa, CE veya G işaretine sahip ve TS 825’e göre uygun kalınlıkta gazbeton ısı yalıtım levhaları</w:delText>
        </w:r>
      </w:del>
    </w:p>
    <w:p w:rsidR="00A25FBA" w:rsidRPr="000C54D2" w:rsidRDefault="00A25FBA" w:rsidP="000C54D2">
      <w:pPr>
        <w:pStyle w:val="Balk7"/>
        <w:numPr>
          <w:ilvl w:val="6"/>
          <w:numId w:val="12"/>
        </w:numPr>
      </w:pPr>
      <w:bookmarkStart w:id="484" w:name="_Toc505269056"/>
      <w:bookmarkStart w:id="485" w:name="_Toc505605760"/>
      <w:bookmarkStart w:id="486" w:name="_Toc505861534"/>
      <w:r w:rsidRPr="000C54D2">
        <w:t>Taşyünü Isı Yalıtım Levhaları:</w:t>
      </w:r>
      <w:bookmarkEnd w:id="484"/>
      <w:bookmarkEnd w:id="485"/>
      <w:bookmarkEnd w:id="486"/>
      <w:r w:rsidRPr="000C54D2">
        <w:t xml:space="preserve"> </w:t>
      </w:r>
    </w:p>
    <w:p w:rsidR="00A25FBA" w:rsidRPr="00A25FBA" w:rsidRDefault="00A25FBA" w:rsidP="00A25FBA">
      <w:pPr>
        <w:spacing w:before="160" w:after="0"/>
        <w:jc w:val="both"/>
        <w:rPr>
          <w:rFonts w:ascii="Times New Roman" w:hAnsi="Times New Roman" w:cs="Times New Roman"/>
          <w:sz w:val="24"/>
          <w:szCs w:val="24"/>
        </w:rPr>
      </w:pPr>
      <w:r w:rsidRPr="00A25FBA">
        <w:rPr>
          <w:rFonts w:ascii="Times New Roman" w:hAnsi="Times New Roman" w:cs="Times New Roman"/>
          <w:sz w:val="24"/>
          <w:szCs w:val="24"/>
        </w:rPr>
        <w:t>Çatı tahtalı uygulamalar için: TS EN 13162 standardına göre üretilmiş kalınlık sınıfı T2, kısa süreli su emme değeri en fazla 1 kg/m2 (WS Sınıfı) ve ısıl iletkenliği 0,040 W/(m.K)’nin altında olan CE işaretine sahip ve TS 825’e göre uygun kalınlıkta taşyünü levhalar.</w:t>
      </w:r>
    </w:p>
    <w:p w:rsidR="00A25FBA" w:rsidRPr="000C54D2" w:rsidRDefault="00A25FBA" w:rsidP="000C54D2">
      <w:pPr>
        <w:pStyle w:val="Balk6"/>
        <w:numPr>
          <w:ilvl w:val="5"/>
          <w:numId w:val="12"/>
        </w:numPr>
      </w:pPr>
      <w:bookmarkStart w:id="487" w:name="_Toc505269057"/>
      <w:bookmarkStart w:id="488" w:name="_Toc505605761"/>
      <w:bookmarkStart w:id="489" w:name="_Toc505861535"/>
      <w:r w:rsidRPr="000C54D2">
        <w:t>Uygulama Esasları</w:t>
      </w:r>
      <w:bookmarkEnd w:id="487"/>
      <w:bookmarkEnd w:id="488"/>
      <w:bookmarkEnd w:id="489"/>
    </w:p>
    <w:p w:rsidR="00A25FBA" w:rsidRPr="000C54D2" w:rsidRDefault="00A25FBA" w:rsidP="000C54D2">
      <w:pPr>
        <w:pStyle w:val="Balk7"/>
        <w:numPr>
          <w:ilvl w:val="6"/>
          <w:numId w:val="12"/>
        </w:numPr>
      </w:pPr>
      <w:bookmarkStart w:id="490" w:name="_Toc505269058"/>
      <w:bookmarkStart w:id="491" w:name="_Toc505605762"/>
      <w:bookmarkStart w:id="492" w:name="_Toc505861536"/>
      <w:r w:rsidRPr="000C54D2">
        <w:t>Dikkat edilecek hususlar:</w:t>
      </w:r>
      <w:bookmarkEnd w:id="490"/>
      <w:bookmarkEnd w:id="491"/>
      <w:bookmarkEnd w:id="492"/>
    </w:p>
    <w:p w:rsidR="00A25FBA" w:rsidRPr="00A25FBA" w:rsidRDefault="000C54D2" w:rsidP="00A25FBA">
      <w:pPr>
        <w:spacing w:before="160" w:after="0"/>
        <w:jc w:val="both"/>
        <w:rPr>
          <w:rFonts w:ascii="Times New Roman" w:hAnsi="Times New Roman" w:cs="Times New Roman"/>
          <w:sz w:val="24"/>
          <w:szCs w:val="24"/>
        </w:rPr>
      </w:pPr>
      <w:r>
        <w:rPr>
          <w:rFonts w:ascii="Times New Roman" w:hAnsi="Times New Roman" w:cs="Times New Roman"/>
          <w:b/>
          <w:sz w:val="24"/>
          <w:szCs w:val="24"/>
        </w:rPr>
        <w:t>13.3.2.2.3.</w:t>
      </w:r>
      <w:r w:rsidR="00A25FBA" w:rsidRPr="00A25FBA">
        <w:rPr>
          <w:rFonts w:ascii="Times New Roman" w:hAnsi="Times New Roman" w:cs="Times New Roman"/>
          <w:b/>
          <w:sz w:val="24"/>
          <w:szCs w:val="24"/>
        </w:rPr>
        <w:t>3.1.1</w:t>
      </w:r>
      <w:r w:rsidR="00A25FBA" w:rsidRPr="00A25FBA">
        <w:rPr>
          <w:rFonts w:ascii="Times New Roman" w:hAnsi="Times New Roman" w:cs="Times New Roman"/>
          <w:sz w:val="24"/>
          <w:szCs w:val="24"/>
        </w:rPr>
        <w:t xml:space="preserve"> Çatı arası kullanılan eğimli çatılarda ısı yalıtımı; çatı tahtalı veya çatı tahtası olmadan merteklerin üzerine uygun ısı yalıtım malzemelerinin uygulanması ile gerçekleştirilebilir. Uygulamada ısı yalıtım malzemeleri ile arasında boşluk kalmaması sağlanmalı, mahyada ve duvar birleşimlerinde oluşabilecek derz ve boşluklar kapatılmalıdır.</w:t>
      </w:r>
    </w:p>
    <w:p w:rsidR="00A25FBA" w:rsidRPr="00A25FBA" w:rsidRDefault="000C54D2" w:rsidP="00A25FBA">
      <w:pPr>
        <w:spacing w:before="160" w:after="0"/>
        <w:jc w:val="both"/>
        <w:rPr>
          <w:rFonts w:ascii="Times New Roman" w:hAnsi="Times New Roman" w:cs="Times New Roman"/>
          <w:sz w:val="24"/>
          <w:szCs w:val="24"/>
        </w:rPr>
      </w:pPr>
      <w:r>
        <w:rPr>
          <w:rFonts w:ascii="Times New Roman" w:hAnsi="Times New Roman" w:cs="Times New Roman"/>
          <w:b/>
          <w:sz w:val="24"/>
          <w:szCs w:val="24"/>
        </w:rPr>
        <w:t>13.3.2.2.3.</w:t>
      </w:r>
      <w:r w:rsidR="00A25FBA" w:rsidRPr="00A25FBA">
        <w:rPr>
          <w:rFonts w:ascii="Times New Roman" w:hAnsi="Times New Roman" w:cs="Times New Roman"/>
          <w:b/>
          <w:sz w:val="24"/>
          <w:szCs w:val="24"/>
        </w:rPr>
        <w:t>3.1.2</w:t>
      </w:r>
      <w:r w:rsidR="00A25FBA" w:rsidRPr="00A25FBA">
        <w:rPr>
          <w:rFonts w:ascii="Times New Roman" w:hAnsi="Times New Roman" w:cs="Times New Roman"/>
          <w:sz w:val="24"/>
          <w:szCs w:val="24"/>
        </w:rPr>
        <w:t xml:space="preserve"> Çatı seviyesinde gerçekleştirilen uygulamalarda ısı yalıtımı ve su yalıtımı birlikte ele alınmalıdır. Bu detaylarda TS 825’e uygun olarak yoğuşma tahkiki yapılarak, buhar kesicinin sıcak tarafta kullanımının gerekli olup olmadığına karar verilmelidir. Su yalıtımı, oluşturulacak havalandırma boşluğunun üzerinde yapılacaksa su buharı difüzyon direnci (Sd) yüksek, altında yapılacaksa Sd değeri düşük su yalıtım örtüleri kullanılmalıdır. </w:t>
      </w:r>
    </w:p>
    <w:p w:rsidR="00A25FBA" w:rsidRPr="00A25FBA" w:rsidRDefault="00A25FBA" w:rsidP="000C54D2">
      <w:pPr>
        <w:pStyle w:val="ListeParagraf"/>
        <w:numPr>
          <w:ilvl w:val="6"/>
          <w:numId w:val="12"/>
        </w:numPr>
        <w:spacing w:before="160" w:after="0"/>
        <w:ind w:left="1418" w:hanging="1418"/>
        <w:jc w:val="both"/>
        <w:rPr>
          <w:rFonts w:ascii="Times New Roman" w:hAnsi="Times New Roman" w:cs="Times New Roman"/>
          <w:b/>
          <w:sz w:val="24"/>
          <w:szCs w:val="24"/>
        </w:rPr>
      </w:pPr>
      <w:r w:rsidRPr="00A25FBA">
        <w:rPr>
          <w:rFonts w:ascii="Times New Roman" w:hAnsi="Times New Roman" w:cs="Times New Roman"/>
          <w:b/>
          <w:sz w:val="24"/>
          <w:szCs w:val="24"/>
        </w:rPr>
        <w:t>Uygulama</w:t>
      </w:r>
    </w:p>
    <w:p w:rsidR="00A25FBA" w:rsidRPr="000C54D2" w:rsidRDefault="00A25FBA" w:rsidP="000C54D2">
      <w:pPr>
        <w:pStyle w:val="Balk8"/>
        <w:numPr>
          <w:ilvl w:val="7"/>
          <w:numId w:val="12"/>
        </w:numPr>
      </w:pPr>
      <w:bookmarkStart w:id="493" w:name="_Toc505269059"/>
      <w:bookmarkStart w:id="494" w:name="_Toc505605763"/>
      <w:bookmarkStart w:id="495" w:name="_Toc505861537"/>
      <w:r w:rsidRPr="000C54D2">
        <w:t>Yüzey Hazırlığı:</w:t>
      </w:r>
      <w:bookmarkEnd w:id="493"/>
      <w:bookmarkEnd w:id="494"/>
      <w:bookmarkEnd w:id="495"/>
      <w:r w:rsidRPr="000C54D2">
        <w:t xml:space="preserve"> </w:t>
      </w:r>
    </w:p>
    <w:p w:rsidR="00A25FBA" w:rsidRPr="00A25FBA" w:rsidRDefault="00A25FBA" w:rsidP="00A25FBA">
      <w:pPr>
        <w:spacing w:before="160" w:after="0"/>
        <w:jc w:val="both"/>
        <w:rPr>
          <w:rFonts w:ascii="Times New Roman" w:hAnsi="Times New Roman" w:cs="Times New Roman"/>
          <w:sz w:val="24"/>
          <w:szCs w:val="24"/>
        </w:rPr>
      </w:pPr>
      <w:r w:rsidRPr="00A25FBA">
        <w:rPr>
          <w:rFonts w:ascii="Times New Roman" w:hAnsi="Times New Roman" w:cs="Times New Roman"/>
          <w:sz w:val="24"/>
          <w:szCs w:val="24"/>
        </w:rPr>
        <w:t>Genel olarak uygulama yapılacak yüzey; temiz, kuru ve sağlam olmalıdır.</w:t>
      </w:r>
      <w:r w:rsidRPr="00A25FBA">
        <w:rPr>
          <w:rFonts w:ascii="Times New Roman" w:hAnsi="Times New Roman" w:cs="Times New Roman"/>
          <w:color w:val="FF0000"/>
          <w:sz w:val="24"/>
          <w:szCs w:val="24"/>
        </w:rPr>
        <w:t xml:space="preserve"> </w:t>
      </w:r>
      <w:r w:rsidRPr="00A25FBA">
        <w:rPr>
          <w:rFonts w:ascii="Times New Roman" w:hAnsi="Times New Roman" w:cs="Times New Roman"/>
          <w:sz w:val="24"/>
          <w:szCs w:val="24"/>
        </w:rPr>
        <w:t xml:space="preserve"> Betonarme eğimli çatılarda zayıf ya da kabarmış kısımlar kazınır, eğer varsa sağlam olmayan yüzeylerde tamir harçları ile tamirat yapılarak bu bölgeler tutunmaya daha elverişli hale getirilir. Uygulama yüzeyinde yosun, bakteri vb. kirlilikler mevcut ise uygun temizleyiciler ile bu bölgelerin temizlenir. Yüzeyde herhangi bir sebepten ötürü tuz kusması söz konusu ise, tel fırça ile yüzeydeki tuz (beyazlanmalar) uygulama yüzeyinden uzaklaştırılır.</w:t>
      </w:r>
    </w:p>
    <w:p w:rsidR="00A25FBA" w:rsidRPr="000C54D2" w:rsidRDefault="00A25FBA" w:rsidP="000C54D2">
      <w:pPr>
        <w:pStyle w:val="Balk8"/>
        <w:numPr>
          <w:ilvl w:val="7"/>
          <w:numId w:val="12"/>
        </w:numPr>
      </w:pPr>
      <w:bookmarkStart w:id="496" w:name="_Toc505269060"/>
      <w:bookmarkStart w:id="497" w:name="_Toc505605764"/>
      <w:bookmarkStart w:id="498" w:name="_Toc505861538"/>
      <w:r w:rsidRPr="000C54D2">
        <w:lastRenderedPageBreak/>
        <w:t>Çatı Tahtasız Uygulama (</w:t>
      </w:r>
      <w:r w:rsidR="000C54D2" w:rsidRPr="000C54D2">
        <w:t>Isı Yalıtımı Altta</w:t>
      </w:r>
      <w:r w:rsidR="000C54D2">
        <w:t>,</w:t>
      </w:r>
      <w:r w:rsidR="000C54D2" w:rsidRPr="000C54D2">
        <w:t xml:space="preserve"> Su Yalıtımı Üstte</w:t>
      </w:r>
      <w:r w:rsidRPr="000C54D2">
        <w:t>):</w:t>
      </w:r>
      <w:bookmarkEnd w:id="496"/>
      <w:bookmarkEnd w:id="497"/>
      <w:bookmarkEnd w:id="498"/>
    </w:p>
    <w:p w:rsidR="00A25FBA" w:rsidRPr="00A25FBA" w:rsidRDefault="00A25FBA" w:rsidP="00A25FBA">
      <w:pPr>
        <w:spacing w:before="160" w:after="0"/>
        <w:jc w:val="both"/>
        <w:rPr>
          <w:rFonts w:ascii="Times New Roman" w:hAnsi="Times New Roman" w:cs="Times New Roman"/>
          <w:sz w:val="24"/>
          <w:szCs w:val="24"/>
        </w:rPr>
      </w:pPr>
      <w:r w:rsidRPr="00A25FBA">
        <w:rPr>
          <w:rFonts w:ascii="Times New Roman" w:hAnsi="Times New Roman" w:cs="Times New Roman"/>
          <w:sz w:val="24"/>
          <w:szCs w:val="24"/>
        </w:rPr>
        <w:t>Kullanılacak ısı yalıtım levhası ile aynı kalınlıkta bitiş çıtası, saçak boyunca mertek uçlarına çivi veya vida ile sabitlenir. Isı yalıtım levhaları, bitiş çıtasından başlayarak mahyaya doğru merteklere dik yönde merteklerin üzerine yerleştirilir. Levhaların binilerinin tam oturması ve/veya arada boşluk kalmaması sağlandıktan sonra nefes alan su yalıtım örtüleri saçak seviyesinden mahyaya doğru ısı yalıtım levhasının üzerine üreticisinin tavsiye ettiği ek yeri genişliğine uygun olarak bindirilerek uygulanır. Daha sonra baskı çıtaları vasıtasıyla ısı yalıtım levhasının üzerinden merteklere çakılır. Baskı çıtalarına dik yönde kiremit tespit çıtaları, baskı çıtaları üzerine çivilenir. Kiremit çıtalarının üzerine kiremitler tutturularak uygulama tamamlanır. Aynı uygulama baskı çıtalarına OSB levhalarının tespit edilmesi ve üzerine tekniğine uygun olarak (shingle altı su yalıtım örtüsü ile birlikte) shingle montajı veya arduaz taşı kaplı polimer bitümlü örtüler ile de tamamlanabilir.</w:t>
      </w:r>
    </w:p>
    <w:p w:rsidR="00A25FBA" w:rsidRPr="000C54D2" w:rsidRDefault="00A25FBA" w:rsidP="000C54D2">
      <w:pPr>
        <w:pStyle w:val="Balk8"/>
        <w:numPr>
          <w:ilvl w:val="7"/>
          <w:numId w:val="12"/>
        </w:numPr>
      </w:pPr>
      <w:bookmarkStart w:id="499" w:name="_Toc505269061"/>
      <w:bookmarkStart w:id="500" w:name="_Toc505605765"/>
      <w:bookmarkStart w:id="501" w:name="_Toc505861539"/>
      <w:r w:rsidRPr="000C54D2">
        <w:t>Çatı Tahtalı Uygulama (</w:t>
      </w:r>
      <w:r w:rsidR="000C54D2">
        <w:t xml:space="preserve">Su Yalıtımı Altta, </w:t>
      </w:r>
      <w:r w:rsidR="000C54D2" w:rsidRPr="000C54D2">
        <w:t>Isı Yalıtımı Üstte</w:t>
      </w:r>
      <w:r w:rsidRPr="000C54D2">
        <w:t>):</w:t>
      </w:r>
      <w:bookmarkEnd w:id="499"/>
      <w:bookmarkEnd w:id="500"/>
      <w:bookmarkEnd w:id="501"/>
    </w:p>
    <w:p w:rsidR="00A25FBA" w:rsidRPr="00A25FBA" w:rsidRDefault="00A25FBA" w:rsidP="00A25FBA">
      <w:pPr>
        <w:spacing w:before="160" w:after="0"/>
        <w:jc w:val="both"/>
        <w:rPr>
          <w:rFonts w:ascii="Times New Roman" w:hAnsi="Times New Roman" w:cs="Times New Roman"/>
          <w:sz w:val="24"/>
          <w:szCs w:val="24"/>
        </w:rPr>
      </w:pPr>
      <w:r w:rsidRPr="00A25FBA">
        <w:rPr>
          <w:rFonts w:ascii="Times New Roman" w:hAnsi="Times New Roman" w:cs="Times New Roman"/>
          <w:sz w:val="24"/>
          <w:szCs w:val="24"/>
        </w:rPr>
        <w:t>Su yalıtım örtüleri çatı tahtası veya OSB üzerine tekniğine uygun olarak uygulanır. Kullanılacak ısı yalıtım levhası ile aynı kalınlıkta bitiş çıtası, saçak boyunca mertek uçlarına çivi veya vida ile sabitlenir. Isı yalıtım levhaları bitiş çıtasından başlayarak mahyaya doğru su yalıtımı yapılmış çatı tahtası veya OSB üzerine, merteklere dik yönde şaşırtmalı ve boşluksuz olarak yerleştirilir. Isı yalıtım levhaları; baskı çıtaları yardımıyla, çatı tahtası ve merteklere özel tespit elemanları ile tutturulur. Baskı çıtalarına dik yönde kiremit tespit çıtaları, baskı çıtaları üzerine çivilenir. Kiremit çıtalarının üzerine kiremitler tutturularak uygulama tamamlanır. Aynı uygulama baskı çıtalarına OSB levhalarının tespit edilmesi ve üzerine (shingle altı su yalıtım örtüsü ile birlikte) tekniğine uygun olarak shingle montajı veya arduaz taşı kaplı polimer bitümlü örtüler ile tamamlanabilir.</w:t>
      </w:r>
    </w:p>
    <w:p w:rsidR="00A25FBA" w:rsidRPr="000C54D2" w:rsidRDefault="00A25FBA" w:rsidP="000C54D2">
      <w:pPr>
        <w:pStyle w:val="ListeParagraf"/>
        <w:numPr>
          <w:ilvl w:val="6"/>
          <w:numId w:val="12"/>
        </w:numPr>
        <w:spacing w:before="160" w:after="0"/>
        <w:ind w:left="1418" w:hanging="1418"/>
        <w:jc w:val="both"/>
        <w:rPr>
          <w:rFonts w:ascii="Times New Roman" w:hAnsi="Times New Roman" w:cs="Times New Roman"/>
          <w:b/>
          <w:sz w:val="24"/>
          <w:szCs w:val="24"/>
        </w:rPr>
      </w:pPr>
      <w:r w:rsidRPr="00A25FBA">
        <w:rPr>
          <w:rFonts w:ascii="Times New Roman" w:hAnsi="Times New Roman" w:cs="Times New Roman"/>
          <w:b/>
          <w:sz w:val="24"/>
          <w:szCs w:val="24"/>
        </w:rPr>
        <w:t>Depolama</w:t>
      </w:r>
    </w:p>
    <w:p w:rsidR="00A25FBA" w:rsidRPr="00A25FBA" w:rsidRDefault="00A25FBA" w:rsidP="00A25FBA">
      <w:pPr>
        <w:spacing w:before="160" w:after="0"/>
        <w:jc w:val="both"/>
        <w:rPr>
          <w:rFonts w:ascii="Times New Roman" w:hAnsi="Times New Roman" w:cs="Times New Roman"/>
          <w:sz w:val="24"/>
          <w:szCs w:val="24"/>
        </w:rPr>
      </w:pPr>
      <w:r>
        <w:rPr>
          <w:rFonts w:ascii="Times New Roman" w:hAnsi="Times New Roman" w:cs="Times New Roman"/>
          <w:sz w:val="24"/>
          <w:szCs w:val="24"/>
        </w:rPr>
        <w:t>I</w:t>
      </w:r>
      <w:r w:rsidRPr="00A25FBA">
        <w:rPr>
          <w:rFonts w:ascii="Times New Roman" w:hAnsi="Times New Roman" w:cs="Times New Roman"/>
          <w:sz w:val="24"/>
          <w:szCs w:val="24"/>
        </w:rPr>
        <w:t>sı yalıtım levhaları, rutubetsiz, serin ve kuru ortamlarda, direkt güneş ışınlarından ve yağıştan korunacak şekilde, tiner ve vernik gibi solvent içeren malzemelerden ayrı olarak depolanmalıdır. Ürünler düzgün ve muntazam olacak şekilde muhafaza edilmelidir ve varsa üreticisinin tavsiyeleri dikkate alınmalıdır.</w:t>
      </w:r>
    </w:p>
    <w:p w:rsidR="00A25FBA" w:rsidRPr="00A25FBA" w:rsidRDefault="002E7E8F" w:rsidP="000C54D2">
      <w:pPr>
        <w:pStyle w:val="ListeParagraf"/>
        <w:numPr>
          <w:ilvl w:val="6"/>
          <w:numId w:val="12"/>
        </w:numPr>
        <w:spacing w:before="160" w:after="0"/>
        <w:ind w:left="1418" w:hanging="1418"/>
        <w:jc w:val="both"/>
        <w:rPr>
          <w:rFonts w:ascii="Times New Roman" w:hAnsi="Times New Roman" w:cs="Times New Roman"/>
          <w:b/>
          <w:sz w:val="24"/>
          <w:szCs w:val="24"/>
        </w:rPr>
      </w:pPr>
      <w:r>
        <w:rPr>
          <w:rFonts w:ascii="Times New Roman" w:hAnsi="Times New Roman" w:cs="Times New Roman"/>
          <w:b/>
          <w:sz w:val="24"/>
          <w:szCs w:val="24"/>
        </w:rPr>
        <w:t>Uygunluk Kriterleri</w:t>
      </w:r>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Yapı Malzemeleri Yönetmeliği</w:t>
      </w:r>
      <w:r>
        <w:rPr>
          <w:rFonts w:ascii="Times New Roman" w:hAnsi="Times New Roman" w:cs="Times New Roman"/>
          <w:sz w:val="24"/>
          <w:szCs w:val="24"/>
        </w:rPr>
        <w:t xml:space="preserve"> </w:t>
      </w:r>
      <w:r w:rsidRPr="00076065">
        <w:rPr>
          <w:rFonts w:ascii="Times New Roman" w:hAnsi="Times New Roman" w:cs="Times New Roman"/>
          <w:sz w:val="24"/>
          <w:szCs w:val="24"/>
        </w:rPr>
        <w:t>(305/2011/AB)</w:t>
      </w:r>
    </w:p>
    <w:p w:rsidR="008E69CA" w:rsidRPr="00711040" w:rsidRDefault="008E69CA" w:rsidP="008E69CA">
      <w:pPr>
        <w:spacing w:before="160" w:after="0"/>
        <w:rPr>
          <w:rFonts w:ascii="Times New Roman" w:hAnsi="Times New Roman" w:cs="Times New Roman"/>
          <w:sz w:val="24"/>
          <w:szCs w:val="24"/>
        </w:rPr>
      </w:pPr>
      <w:r w:rsidRPr="00711040">
        <w:rPr>
          <w:rFonts w:ascii="Times New Roman" w:hAnsi="Times New Roman" w:cs="Times New Roman"/>
          <w:sz w:val="24"/>
          <w:szCs w:val="24"/>
        </w:rPr>
        <w:t>Binaların Yangından Korunması Hakkında Yönetmelik</w:t>
      </w:r>
    </w:p>
    <w:p w:rsidR="00A25FBA" w:rsidRPr="00A25FBA" w:rsidRDefault="008E69CA" w:rsidP="00A25FBA">
      <w:pPr>
        <w:spacing w:before="160" w:after="0"/>
        <w:rPr>
          <w:rFonts w:ascii="Times New Roman" w:hAnsi="Times New Roman" w:cs="Times New Roman"/>
          <w:sz w:val="24"/>
          <w:szCs w:val="24"/>
        </w:rPr>
      </w:pPr>
      <w:r w:rsidRPr="00711040">
        <w:rPr>
          <w:rFonts w:ascii="Times New Roman" w:hAnsi="Times New Roman" w:cs="Times New Roman"/>
          <w:sz w:val="24"/>
          <w:szCs w:val="24"/>
        </w:rPr>
        <w:t>Binalarda Enerji Performans</w:t>
      </w:r>
      <w:r>
        <w:rPr>
          <w:rFonts w:ascii="Times New Roman" w:hAnsi="Times New Roman" w:cs="Times New Roman"/>
          <w:sz w:val="24"/>
          <w:szCs w:val="24"/>
        </w:rPr>
        <w:t>ı</w:t>
      </w:r>
      <w:r w:rsidRPr="00711040">
        <w:rPr>
          <w:rFonts w:ascii="Times New Roman" w:hAnsi="Times New Roman" w:cs="Times New Roman"/>
          <w:sz w:val="24"/>
          <w:szCs w:val="24"/>
        </w:rPr>
        <w:t xml:space="preserve"> Yönetmeliği</w:t>
      </w:r>
    </w:p>
    <w:p w:rsidR="00A25FBA" w:rsidRPr="00A25FBA" w:rsidRDefault="00A25FBA" w:rsidP="000C54D2">
      <w:pPr>
        <w:pStyle w:val="ListeParagraf"/>
        <w:numPr>
          <w:ilvl w:val="6"/>
          <w:numId w:val="12"/>
        </w:numPr>
        <w:spacing w:before="160" w:after="0"/>
        <w:ind w:left="1418" w:hanging="1418"/>
        <w:jc w:val="both"/>
        <w:rPr>
          <w:rFonts w:ascii="Times New Roman" w:hAnsi="Times New Roman" w:cs="Times New Roman"/>
          <w:b/>
          <w:sz w:val="24"/>
          <w:szCs w:val="24"/>
        </w:rPr>
      </w:pPr>
      <w:r w:rsidRPr="00A25FBA">
        <w:rPr>
          <w:rFonts w:ascii="Times New Roman" w:hAnsi="Times New Roman" w:cs="Times New Roman"/>
          <w:b/>
          <w:sz w:val="24"/>
          <w:szCs w:val="24"/>
        </w:rPr>
        <w:t>İlgili Standartlar</w:t>
      </w:r>
      <w:r w:rsidRPr="000C54D2">
        <w:rPr>
          <w:rFonts w:ascii="Times New Roman" w:hAnsi="Times New Roman" w:cs="Times New Roman"/>
          <w:b/>
          <w:sz w:val="24"/>
          <w:szCs w:val="24"/>
        </w:rPr>
        <w:t xml:space="preserve"> </w:t>
      </w:r>
    </w:p>
    <w:tbl>
      <w:tblPr>
        <w:tblpPr w:leftFromText="141" w:rightFromText="141" w:vertAnchor="text" w:horzAnchor="margin" w:tblpXSpec="right" w:tblpY="53"/>
        <w:tblW w:w="0" w:type="auto"/>
        <w:tblLook w:val="04A0" w:firstRow="1" w:lastRow="0" w:firstColumn="1" w:lastColumn="0" w:noHBand="0" w:noVBand="1"/>
      </w:tblPr>
      <w:tblGrid>
        <w:gridCol w:w="1668"/>
        <w:gridCol w:w="435"/>
        <w:gridCol w:w="6510"/>
      </w:tblGrid>
      <w:tr w:rsidR="00A25FBA" w:rsidRPr="00A25FBA" w:rsidTr="00A25FBA">
        <w:trPr>
          <w:trHeight w:val="136"/>
        </w:trPr>
        <w:tc>
          <w:tcPr>
            <w:tcW w:w="1668" w:type="dxa"/>
          </w:tcPr>
          <w:p w:rsidR="00A25FBA" w:rsidRPr="00A25FBA" w:rsidRDefault="00A25FBA" w:rsidP="00A25FBA">
            <w:pPr>
              <w:rPr>
                <w:rFonts w:ascii="Times New Roman" w:hAnsi="Times New Roman" w:cs="Times New Roman"/>
                <w:sz w:val="24"/>
                <w:szCs w:val="24"/>
              </w:rPr>
            </w:pPr>
            <w:r w:rsidRPr="00A25FBA">
              <w:rPr>
                <w:rFonts w:ascii="Times New Roman" w:hAnsi="Times New Roman" w:cs="Times New Roman"/>
                <w:b/>
                <w:sz w:val="24"/>
                <w:szCs w:val="24"/>
              </w:rPr>
              <w:t>TS 825</w:t>
            </w:r>
          </w:p>
        </w:tc>
        <w:tc>
          <w:tcPr>
            <w:tcW w:w="435" w:type="dxa"/>
          </w:tcPr>
          <w:p w:rsidR="00A25FBA" w:rsidRPr="00A25FBA" w:rsidRDefault="00A25FBA" w:rsidP="00A25FBA">
            <w:pPr>
              <w:rPr>
                <w:rFonts w:ascii="Times New Roman" w:hAnsi="Times New Roman" w:cs="Times New Roman"/>
                <w:b/>
                <w:sz w:val="24"/>
                <w:szCs w:val="24"/>
              </w:rPr>
            </w:pPr>
            <w:r w:rsidRPr="00A25FBA">
              <w:rPr>
                <w:rFonts w:ascii="Times New Roman" w:hAnsi="Times New Roman" w:cs="Times New Roman"/>
                <w:b/>
                <w:sz w:val="24"/>
                <w:szCs w:val="24"/>
              </w:rPr>
              <w:t>:</w:t>
            </w:r>
          </w:p>
        </w:tc>
        <w:tc>
          <w:tcPr>
            <w:tcW w:w="6510" w:type="dxa"/>
          </w:tcPr>
          <w:p w:rsidR="00A25FBA" w:rsidRPr="00A25FBA" w:rsidRDefault="00A25FBA" w:rsidP="00A25FBA">
            <w:pPr>
              <w:jc w:val="both"/>
              <w:rPr>
                <w:rFonts w:ascii="Times New Roman" w:hAnsi="Times New Roman" w:cs="Times New Roman"/>
                <w:sz w:val="24"/>
                <w:szCs w:val="24"/>
              </w:rPr>
            </w:pPr>
            <w:r w:rsidRPr="00A25FBA">
              <w:rPr>
                <w:rFonts w:ascii="Times New Roman" w:hAnsi="Times New Roman" w:cs="Times New Roman"/>
                <w:sz w:val="24"/>
                <w:szCs w:val="24"/>
              </w:rPr>
              <w:t>Binalarda Isı Yalıtımı Kuralları Standardı</w:t>
            </w:r>
          </w:p>
        </w:tc>
      </w:tr>
      <w:tr w:rsidR="00A25FBA" w:rsidRPr="00A25FBA" w:rsidTr="00A25FBA">
        <w:trPr>
          <w:trHeight w:val="437"/>
        </w:trPr>
        <w:tc>
          <w:tcPr>
            <w:tcW w:w="1668" w:type="dxa"/>
          </w:tcPr>
          <w:p w:rsidR="00A25FBA" w:rsidRPr="00A25FBA" w:rsidRDefault="00A25FBA" w:rsidP="00A25FBA">
            <w:pPr>
              <w:rPr>
                <w:rFonts w:ascii="Times New Roman" w:hAnsi="Times New Roman" w:cs="Times New Roman"/>
                <w:sz w:val="24"/>
                <w:szCs w:val="24"/>
              </w:rPr>
            </w:pPr>
            <w:r w:rsidRPr="00A25FBA">
              <w:rPr>
                <w:rFonts w:ascii="Times New Roman" w:hAnsi="Times New Roman" w:cs="Times New Roman"/>
                <w:b/>
                <w:sz w:val="24"/>
                <w:szCs w:val="24"/>
              </w:rPr>
              <w:t xml:space="preserve">TS </w:t>
            </w:r>
            <w:hyperlink r:id="rId28" w:history="1">
              <w:r w:rsidRPr="00A25FBA">
                <w:rPr>
                  <w:rFonts w:ascii="Times New Roman" w:hAnsi="Times New Roman" w:cs="Times New Roman"/>
                  <w:b/>
                  <w:sz w:val="24"/>
                  <w:szCs w:val="24"/>
                </w:rPr>
                <w:t>EN 13162</w:t>
              </w:r>
              <w:r w:rsidRPr="00A25FBA">
                <w:rPr>
                  <w:rFonts w:ascii="Times New Roman" w:hAnsi="Times New Roman" w:cs="Times New Roman"/>
                  <w:b/>
                  <w:sz w:val="24"/>
                  <w:szCs w:val="24"/>
                </w:rPr>
                <w:tab/>
              </w:r>
            </w:hyperlink>
          </w:p>
        </w:tc>
        <w:tc>
          <w:tcPr>
            <w:tcW w:w="435" w:type="dxa"/>
          </w:tcPr>
          <w:p w:rsidR="00A25FBA" w:rsidRPr="00A25FBA" w:rsidRDefault="00A25FBA" w:rsidP="00A25FBA">
            <w:pPr>
              <w:rPr>
                <w:rFonts w:ascii="Times New Roman" w:hAnsi="Times New Roman" w:cs="Times New Roman"/>
                <w:b/>
                <w:sz w:val="24"/>
                <w:szCs w:val="24"/>
              </w:rPr>
            </w:pPr>
            <w:r w:rsidRPr="00A25FBA">
              <w:rPr>
                <w:rFonts w:ascii="Times New Roman" w:hAnsi="Times New Roman" w:cs="Times New Roman"/>
                <w:b/>
                <w:sz w:val="24"/>
                <w:szCs w:val="24"/>
              </w:rPr>
              <w:t>:</w:t>
            </w:r>
          </w:p>
        </w:tc>
        <w:tc>
          <w:tcPr>
            <w:tcW w:w="6510" w:type="dxa"/>
          </w:tcPr>
          <w:p w:rsidR="00A25FBA" w:rsidRPr="00A25FBA" w:rsidRDefault="00A25FBA" w:rsidP="00A25FBA">
            <w:pPr>
              <w:jc w:val="both"/>
              <w:rPr>
                <w:rFonts w:ascii="Times New Roman" w:hAnsi="Times New Roman" w:cs="Times New Roman"/>
                <w:sz w:val="24"/>
                <w:szCs w:val="24"/>
              </w:rPr>
            </w:pPr>
            <w:r w:rsidRPr="00A25FBA">
              <w:rPr>
                <w:rFonts w:ascii="Times New Roman" w:hAnsi="Times New Roman" w:cs="Times New Roman"/>
                <w:sz w:val="24"/>
                <w:szCs w:val="24"/>
              </w:rPr>
              <w:t>Isı Yalıtım Malzemeleri - Binalarda Kullanılan – Fabrikasyon Olarak İmal Edilen Mineral Yün (MW) Mamuller – Özellikler</w:t>
            </w:r>
          </w:p>
        </w:tc>
      </w:tr>
      <w:tr w:rsidR="00A25FBA" w:rsidRPr="00A25FBA" w:rsidTr="00A25FBA">
        <w:tc>
          <w:tcPr>
            <w:tcW w:w="1668" w:type="dxa"/>
          </w:tcPr>
          <w:p w:rsidR="00A25FBA" w:rsidRPr="00A25FBA" w:rsidRDefault="00A25FBA" w:rsidP="00A25FBA">
            <w:pPr>
              <w:rPr>
                <w:rFonts w:ascii="Times New Roman" w:hAnsi="Times New Roman" w:cs="Times New Roman"/>
                <w:sz w:val="24"/>
                <w:szCs w:val="24"/>
              </w:rPr>
            </w:pPr>
            <w:r w:rsidRPr="00A25FBA">
              <w:rPr>
                <w:rFonts w:ascii="Times New Roman" w:hAnsi="Times New Roman" w:cs="Times New Roman"/>
                <w:b/>
                <w:sz w:val="24"/>
                <w:szCs w:val="24"/>
              </w:rPr>
              <w:t xml:space="preserve">TS </w:t>
            </w:r>
            <w:hyperlink r:id="rId29" w:history="1">
              <w:r w:rsidRPr="00A25FBA">
                <w:rPr>
                  <w:rFonts w:ascii="Times New Roman" w:hAnsi="Times New Roman" w:cs="Times New Roman"/>
                  <w:b/>
                  <w:sz w:val="24"/>
                  <w:szCs w:val="24"/>
                </w:rPr>
                <w:t>EN 13163</w:t>
              </w:r>
              <w:r w:rsidRPr="00A25FBA">
                <w:rPr>
                  <w:rFonts w:ascii="Times New Roman" w:hAnsi="Times New Roman" w:cs="Times New Roman"/>
                  <w:b/>
                  <w:sz w:val="24"/>
                  <w:szCs w:val="24"/>
                </w:rPr>
                <w:tab/>
              </w:r>
            </w:hyperlink>
          </w:p>
        </w:tc>
        <w:tc>
          <w:tcPr>
            <w:tcW w:w="435" w:type="dxa"/>
          </w:tcPr>
          <w:p w:rsidR="00A25FBA" w:rsidRPr="00A25FBA" w:rsidRDefault="00A25FBA" w:rsidP="00A25FBA">
            <w:pPr>
              <w:rPr>
                <w:rFonts w:ascii="Times New Roman" w:hAnsi="Times New Roman" w:cs="Times New Roman"/>
                <w:b/>
                <w:sz w:val="24"/>
                <w:szCs w:val="24"/>
              </w:rPr>
            </w:pPr>
            <w:r w:rsidRPr="00A25FBA">
              <w:rPr>
                <w:rFonts w:ascii="Times New Roman" w:hAnsi="Times New Roman" w:cs="Times New Roman"/>
                <w:b/>
                <w:sz w:val="24"/>
                <w:szCs w:val="24"/>
              </w:rPr>
              <w:t>:</w:t>
            </w:r>
          </w:p>
        </w:tc>
        <w:tc>
          <w:tcPr>
            <w:tcW w:w="6510" w:type="dxa"/>
          </w:tcPr>
          <w:p w:rsidR="00A25FBA" w:rsidRPr="00A25FBA" w:rsidRDefault="00A25FBA" w:rsidP="00A25FBA">
            <w:pPr>
              <w:jc w:val="both"/>
              <w:rPr>
                <w:rFonts w:ascii="Times New Roman" w:hAnsi="Times New Roman" w:cs="Times New Roman"/>
                <w:sz w:val="24"/>
                <w:szCs w:val="24"/>
              </w:rPr>
            </w:pPr>
            <w:r w:rsidRPr="00A25FBA">
              <w:rPr>
                <w:rFonts w:ascii="Times New Roman" w:hAnsi="Times New Roman" w:cs="Times New Roman"/>
                <w:sz w:val="24"/>
                <w:szCs w:val="24"/>
              </w:rPr>
              <w:t xml:space="preserve">Isı Yalıtım Malzemeleri - Binalarda Kullanılan - Fabrikasyon Olarak İmal Edilen- Genleştirilmiş </w:t>
            </w:r>
            <w:r w:rsidR="002E7E8F">
              <w:rPr>
                <w:rFonts w:ascii="Times New Roman" w:hAnsi="Times New Roman" w:cs="Times New Roman"/>
                <w:sz w:val="24"/>
                <w:szCs w:val="24"/>
              </w:rPr>
              <w:t>Polistren</w:t>
            </w:r>
            <w:r w:rsidRPr="00A25FBA">
              <w:rPr>
                <w:rFonts w:ascii="Times New Roman" w:hAnsi="Times New Roman" w:cs="Times New Roman"/>
                <w:sz w:val="24"/>
                <w:szCs w:val="24"/>
              </w:rPr>
              <w:t xml:space="preserve"> Köpük- Özellikler</w:t>
            </w:r>
          </w:p>
        </w:tc>
      </w:tr>
      <w:tr w:rsidR="00A25FBA" w:rsidRPr="00A25FBA" w:rsidTr="00A25FBA">
        <w:tc>
          <w:tcPr>
            <w:tcW w:w="1668" w:type="dxa"/>
          </w:tcPr>
          <w:p w:rsidR="00A25FBA" w:rsidRPr="00A25FBA" w:rsidRDefault="00A25FBA" w:rsidP="00A25FBA">
            <w:pPr>
              <w:rPr>
                <w:rFonts w:ascii="Times New Roman" w:hAnsi="Times New Roman" w:cs="Times New Roman"/>
                <w:sz w:val="24"/>
                <w:szCs w:val="24"/>
              </w:rPr>
            </w:pPr>
            <w:r w:rsidRPr="00A25FBA">
              <w:rPr>
                <w:rFonts w:ascii="Times New Roman" w:hAnsi="Times New Roman" w:cs="Times New Roman"/>
                <w:b/>
                <w:sz w:val="24"/>
                <w:szCs w:val="24"/>
              </w:rPr>
              <w:lastRenderedPageBreak/>
              <w:t xml:space="preserve">TS </w:t>
            </w:r>
            <w:hyperlink r:id="rId30" w:history="1">
              <w:r w:rsidRPr="00A25FBA">
                <w:rPr>
                  <w:rFonts w:ascii="Times New Roman" w:hAnsi="Times New Roman" w:cs="Times New Roman"/>
                  <w:b/>
                  <w:sz w:val="24"/>
                  <w:szCs w:val="24"/>
                </w:rPr>
                <w:t>EN 13164</w:t>
              </w:r>
              <w:r w:rsidRPr="00A25FBA">
                <w:rPr>
                  <w:rFonts w:ascii="Times New Roman" w:hAnsi="Times New Roman" w:cs="Times New Roman"/>
                  <w:b/>
                  <w:sz w:val="24"/>
                  <w:szCs w:val="24"/>
                </w:rPr>
                <w:tab/>
              </w:r>
            </w:hyperlink>
          </w:p>
        </w:tc>
        <w:tc>
          <w:tcPr>
            <w:tcW w:w="435" w:type="dxa"/>
          </w:tcPr>
          <w:p w:rsidR="00A25FBA" w:rsidRPr="00A25FBA" w:rsidRDefault="00A25FBA" w:rsidP="00A25FBA">
            <w:pPr>
              <w:rPr>
                <w:rFonts w:ascii="Times New Roman" w:hAnsi="Times New Roman" w:cs="Times New Roman"/>
                <w:b/>
                <w:sz w:val="24"/>
                <w:szCs w:val="24"/>
              </w:rPr>
            </w:pPr>
            <w:r w:rsidRPr="00A25FBA">
              <w:rPr>
                <w:rFonts w:ascii="Times New Roman" w:hAnsi="Times New Roman" w:cs="Times New Roman"/>
                <w:b/>
                <w:sz w:val="24"/>
                <w:szCs w:val="24"/>
              </w:rPr>
              <w:t>:</w:t>
            </w:r>
          </w:p>
        </w:tc>
        <w:tc>
          <w:tcPr>
            <w:tcW w:w="6510" w:type="dxa"/>
          </w:tcPr>
          <w:p w:rsidR="00A25FBA" w:rsidRPr="00A25FBA" w:rsidRDefault="00A25FBA" w:rsidP="00A25FBA">
            <w:pPr>
              <w:jc w:val="both"/>
              <w:rPr>
                <w:rFonts w:ascii="Times New Roman" w:hAnsi="Times New Roman" w:cs="Times New Roman"/>
                <w:sz w:val="24"/>
                <w:szCs w:val="24"/>
              </w:rPr>
            </w:pPr>
            <w:r w:rsidRPr="00A25FBA">
              <w:rPr>
                <w:rFonts w:ascii="Times New Roman" w:hAnsi="Times New Roman" w:cs="Times New Roman"/>
                <w:sz w:val="24"/>
                <w:szCs w:val="24"/>
              </w:rPr>
              <w:t xml:space="preserve">Isı Yalıtım Malzemeleri - Binalarda Kullanılan -Fabrikasyon Olarak Ekstrüzyonla İmal Edilen </w:t>
            </w:r>
            <w:r w:rsidR="002E7E8F">
              <w:rPr>
                <w:rFonts w:ascii="Times New Roman" w:hAnsi="Times New Roman" w:cs="Times New Roman"/>
                <w:sz w:val="24"/>
                <w:szCs w:val="24"/>
              </w:rPr>
              <w:t>Polistren</w:t>
            </w:r>
            <w:r w:rsidRPr="00A25FBA">
              <w:rPr>
                <w:rFonts w:ascii="Times New Roman" w:hAnsi="Times New Roman" w:cs="Times New Roman"/>
                <w:sz w:val="24"/>
                <w:szCs w:val="24"/>
              </w:rPr>
              <w:t xml:space="preserve"> Köpük (XPS)- Özellikler</w:t>
            </w:r>
          </w:p>
        </w:tc>
      </w:tr>
      <w:tr w:rsidR="00A25FBA" w:rsidRPr="00A25FBA" w:rsidTr="00A25FBA">
        <w:tc>
          <w:tcPr>
            <w:tcW w:w="1668" w:type="dxa"/>
          </w:tcPr>
          <w:p w:rsidR="00A25FBA" w:rsidRPr="00A25FBA" w:rsidRDefault="00A25FBA" w:rsidP="00A25FBA">
            <w:pPr>
              <w:rPr>
                <w:rFonts w:ascii="Times New Roman" w:hAnsi="Times New Roman" w:cs="Times New Roman"/>
                <w:sz w:val="24"/>
                <w:szCs w:val="24"/>
              </w:rPr>
            </w:pPr>
            <w:r w:rsidRPr="00A25FBA">
              <w:rPr>
                <w:rFonts w:ascii="Times New Roman" w:hAnsi="Times New Roman" w:cs="Times New Roman"/>
                <w:b/>
                <w:sz w:val="24"/>
                <w:szCs w:val="24"/>
              </w:rPr>
              <w:t>TS 13729</w:t>
            </w:r>
          </w:p>
        </w:tc>
        <w:tc>
          <w:tcPr>
            <w:tcW w:w="435" w:type="dxa"/>
          </w:tcPr>
          <w:p w:rsidR="00A25FBA" w:rsidRPr="00A25FBA" w:rsidRDefault="00A25FBA" w:rsidP="00A25FBA">
            <w:pPr>
              <w:rPr>
                <w:rFonts w:ascii="Times New Roman" w:hAnsi="Times New Roman" w:cs="Times New Roman"/>
                <w:b/>
                <w:sz w:val="24"/>
                <w:szCs w:val="24"/>
              </w:rPr>
            </w:pPr>
            <w:r w:rsidRPr="00A25FBA">
              <w:rPr>
                <w:rFonts w:ascii="Times New Roman" w:hAnsi="Times New Roman" w:cs="Times New Roman"/>
                <w:b/>
                <w:sz w:val="24"/>
                <w:szCs w:val="24"/>
              </w:rPr>
              <w:t>:</w:t>
            </w:r>
          </w:p>
        </w:tc>
        <w:tc>
          <w:tcPr>
            <w:tcW w:w="6510" w:type="dxa"/>
          </w:tcPr>
          <w:p w:rsidR="00A25FBA" w:rsidRPr="00A25FBA" w:rsidRDefault="00A25FBA" w:rsidP="00A25FBA">
            <w:pPr>
              <w:jc w:val="both"/>
              <w:rPr>
                <w:rFonts w:ascii="Times New Roman" w:hAnsi="Times New Roman" w:cs="Times New Roman"/>
                <w:sz w:val="24"/>
                <w:szCs w:val="24"/>
              </w:rPr>
            </w:pPr>
            <w:r w:rsidRPr="00A25FBA">
              <w:rPr>
                <w:rFonts w:ascii="Times New Roman" w:hAnsi="Times New Roman" w:cs="Times New Roman"/>
                <w:sz w:val="24"/>
                <w:szCs w:val="24"/>
              </w:rPr>
              <w:t>Isı Yalıtım Malzemeleri - Binalarda Kullanılan - Gazbeton Isı Yalıtım Levhası - Özellikler</w:t>
            </w:r>
          </w:p>
        </w:tc>
      </w:tr>
    </w:tbl>
    <w:p w:rsidR="00A25FBA" w:rsidRPr="00A25FBA" w:rsidRDefault="00A25FBA" w:rsidP="00A25FBA">
      <w:pPr>
        <w:spacing w:after="0"/>
        <w:rPr>
          <w:rFonts w:ascii="Times New Roman" w:hAnsi="Times New Roman" w:cs="Times New Roman"/>
          <w:sz w:val="24"/>
          <w:szCs w:val="24"/>
        </w:rPr>
      </w:pPr>
      <w:r w:rsidRPr="00A25FBA">
        <w:rPr>
          <w:rFonts w:ascii="Times New Roman" w:hAnsi="Times New Roman" w:cs="Times New Roman"/>
          <w:b/>
          <w:sz w:val="24"/>
          <w:szCs w:val="24"/>
        </w:rPr>
        <w:tab/>
        <w:t xml:space="preserve"> </w:t>
      </w:r>
    </w:p>
    <w:p w:rsidR="00A25FBA" w:rsidRPr="00A25FBA" w:rsidRDefault="00A25FBA" w:rsidP="00A25FBA">
      <w:pPr>
        <w:spacing w:after="0"/>
        <w:rPr>
          <w:rFonts w:ascii="Times New Roman" w:hAnsi="Times New Roman" w:cs="Times New Roman"/>
          <w:sz w:val="24"/>
          <w:szCs w:val="24"/>
        </w:rPr>
      </w:pPr>
    </w:p>
    <w:p w:rsidR="003A30F4" w:rsidRDefault="003A30F4" w:rsidP="001067D8">
      <w:pPr>
        <w:tabs>
          <w:tab w:val="left" w:pos="1638"/>
        </w:tabs>
        <w:rPr>
          <w:rFonts w:ascii="Times New Roman" w:hAnsi="Times New Roman" w:cs="Times New Roman"/>
          <w:sz w:val="24"/>
          <w:szCs w:val="24"/>
        </w:rPr>
      </w:pPr>
    </w:p>
    <w:p w:rsidR="003A30F4" w:rsidRPr="003A30F4" w:rsidRDefault="003A30F4" w:rsidP="003A30F4">
      <w:pPr>
        <w:rPr>
          <w:rFonts w:ascii="Times New Roman" w:hAnsi="Times New Roman" w:cs="Times New Roman"/>
          <w:sz w:val="24"/>
          <w:szCs w:val="24"/>
        </w:rPr>
      </w:pPr>
    </w:p>
    <w:p w:rsidR="003A30F4" w:rsidRPr="003A30F4" w:rsidRDefault="003A30F4" w:rsidP="003A30F4">
      <w:pPr>
        <w:rPr>
          <w:rFonts w:ascii="Times New Roman" w:hAnsi="Times New Roman" w:cs="Times New Roman"/>
          <w:sz w:val="24"/>
          <w:szCs w:val="24"/>
        </w:rPr>
      </w:pPr>
    </w:p>
    <w:p w:rsidR="003A30F4" w:rsidRPr="003A30F4" w:rsidRDefault="003A30F4" w:rsidP="003A30F4">
      <w:pPr>
        <w:rPr>
          <w:rFonts w:ascii="Times New Roman" w:hAnsi="Times New Roman" w:cs="Times New Roman"/>
          <w:sz w:val="24"/>
          <w:szCs w:val="24"/>
        </w:rPr>
      </w:pPr>
    </w:p>
    <w:p w:rsidR="00500246" w:rsidRDefault="00500246" w:rsidP="003A30F4">
      <w:pPr>
        <w:rPr>
          <w:rFonts w:ascii="Times New Roman" w:hAnsi="Times New Roman" w:cs="Times New Roman"/>
          <w:sz w:val="24"/>
          <w:szCs w:val="24"/>
        </w:rPr>
      </w:pPr>
    </w:p>
    <w:p w:rsidR="00AC4D47" w:rsidRPr="007F6C5A" w:rsidRDefault="007F6C5A" w:rsidP="007F6C5A">
      <w:pPr>
        <w:pStyle w:val="Balk2"/>
        <w:numPr>
          <w:ilvl w:val="1"/>
          <w:numId w:val="12"/>
        </w:numPr>
      </w:pPr>
      <w:bookmarkStart w:id="502" w:name="_Toc505268893"/>
      <w:bookmarkStart w:id="503" w:name="_Toc505269062"/>
      <w:bookmarkStart w:id="504" w:name="_Toc505605766"/>
      <w:bookmarkStart w:id="505" w:name="_Toc505861540"/>
      <w:r w:rsidRPr="007F6C5A">
        <w:t>Isı Yalıtımı Bağlantı Elemanlarının Montaj İşleri Genel Teknik Şartnamesi</w:t>
      </w:r>
      <w:bookmarkEnd w:id="502"/>
      <w:bookmarkEnd w:id="503"/>
      <w:bookmarkEnd w:id="504"/>
      <w:bookmarkEnd w:id="505"/>
    </w:p>
    <w:p w:rsidR="00AC4D47" w:rsidRPr="007F6C5A" w:rsidRDefault="007F6C5A" w:rsidP="007F6C5A">
      <w:pPr>
        <w:pStyle w:val="Balk3"/>
        <w:numPr>
          <w:ilvl w:val="2"/>
          <w:numId w:val="12"/>
        </w:numPr>
        <w:ind w:left="1134" w:hanging="1134"/>
        <w:rPr>
          <w:sz w:val="24"/>
          <w:szCs w:val="24"/>
        </w:rPr>
      </w:pPr>
      <w:bookmarkStart w:id="506" w:name="_Toc505268894"/>
      <w:bookmarkStart w:id="507" w:name="_Toc505269063"/>
      <w:bookmarkStart w:id="508" w:name="_Toc505605767"/>
      <w:bookmarkStart w:id="509" w:name="_Toc505861541"/>
      <w:r w:rsidRPr="007F6C5A">
        <w:rPr>
          <w:sz w:val="24"/>
          <w:szCs w:val="24"/>
        </w:rPr>
        <w:t>Kapsam</w:t>
      </w:r>
      <w:bookmarkEnd w:id="506"/>
      <w:bookmarkEnd w:id="507"/>
      <w:bookmarkEnd w:id="508"/>
      <w:bookmarkEnd w:id="509"/>
    </w:p>
    <w:p w:rsidR="00AC4D47" w:rsidRPr="007F6C5A" w:rsidRDefault="00AC4D47" w:rsidP="00AC4D47">
      <w:pPr>
        <w:jc w:val="both"/>
        <w:rPr>
          <w:rFonts w:ascii="Times New Roman" w:hAnsi="Times New Roman" w:cs="Times New Roman"/>
          <w:sz w:val="24"/>
          <w:szCs w:val="24"/>
        </w:rPr>
      </w:pPr>
      <w:r w:rsidRPr="007F6C5A">
        <w:rPr>
          <w:rFonts w:ascii="Times New Roman" w:hAnsi="Times New Roman" w:cs="Times New Roman"/>
          <w:sz w:val="24"/>
          <w:szCs w:val="24"/>
        </w:rPr>
        <w:t xml:space="preserve">Dıştan ısı yalıtımında kullanılacak bağlantı elemanlarının montajını kapsar. </w:t>
      </w:r>
    </w:p>
    <w:p w:rsidR="00AC4D47" w:rsidRPr="007F6C5A" w:rsidRDefault="007F6C5A" w:rsidP="007F6C5A">
      <w:pPr>
        <w:pStyle w:val="Balk3"/>
        <w:numPr>
          <w:ilvl w:val="2"/>
          <w:numId w:val="12"/>
        </w:numPr>
        <w:ind w:left="1134" w:hanging="1134"/>
        <w:rPr>
          <w:sz w:val="24"/>
          <w:szCs w:val="24"/>
        </w:rPr>
      </w:pPr>
      <w:bookmarkStart w:id="510" w:name="_Toc505268895"/>
      <w:bookmarkStart w:id="511" w:name="_Toc505269064"/>
      <w:bookmarkStart w:id="512" w:name="_Toc505605768"/>
      <w:bookmarkStart w:id="513" w:name="_Toc505861542"/>
      <w:r w:rsidRPr="007F6C5A">
        <w:rPr>
          <w:sz w:val="24"/>
          <w:szCs w:val="24"/>
        </w:rPr>
        <w:t>Tanım</w:t>
      </w:r>
      <w:bookmarkEnd w:id="510"/>
      <w:bookmarkEnd w:id="511"/>
      <w:bookmarkEnd w:id="512"/>
      <w:bookmarkEnd w:id="513"/>
    </w:p>
    <w:p w:rsidR="00AC4D47" w:rsidRPr="008D15FB" w:rsidRDefault="00AC4D47" w:rsidP="00AC4D47">
      <w:pPr>
        <w:jc w:val="both"/>
        <w:rPr>
          <w:rFonts w:ascii="Times New Roman" w:hAnsi="Times New Roman" w:cs="Times New Roman"/>
          <w:b/>
          <w:sz w:val="24"/>
          <w:szCs w:val="24"/>
        </w:rPr>
      </w:pPr>
      <w:r>
        <w:rPr>
          <w:rFonts w:ascii="Times New Roman" w:hAnsi="Times New Roman" w:cs="Times New Roman"/>
          <w:sz w:val="24"/>
          <w:szCs w:val="24"/>
        </w:rPr>
        <w:t>S</w:t>
      </w:r>
      <w:r w:rsidRPr="008D15FB">
        <w:rPr>
          <w:rFonts w:ascii="Times New Roman" w:hAnsi="Times New Roman" w:cs="Times New Roman"/>
          <w:sz w:val="24"/>
          <w:szCs w:val="24"/>
        </w:rPr>
        <w:t xml:space="preserve">istemin rüzgar ve türbülans etkilerinden zarar görmesini engellemek </w:t>
      </w:r>
      <w:r>
        <w:rPr>
          <w:rFonts w:ascii="Times New Roman" w:hAnsi="Times New Roman" w:cs="Times New Roman"/>
          <w:sz w:val="24"/>
          <w:szCs w:val="24"/>
        </w:rPr>
        <w:t>amacıyla,</w:t>
      </w:r>
      <w:r w:rsidRPr="008D15FB">
        <w:rPr>
          <w:rFonts w:ascii="Times New Roman" w:hAnsi="Times New Roman" w:cs="Times New Roman"/>
          <w:sz w:val="24"/>
          <w:szCs w:val="24"/>
        </w:rPr>
        <w:t xml:space="preserve"> mekanik tespit</w:t>
      </w:r>
      <w:r>
        <w:rPr>
          <w:rFonts w:ascii="Times New Roman" w:hAnsi="Times New Roman" w:cs="Times New Roman"/>
          <w:sz w:val="24"/>
          <w:szCs w:val="24"/>
        </w:rPr>
        <w:t>lerinin d</w:t>
      </w:r>
      <w:r w:rsidRPr="008D15FB">
        <w:rPr>
          <w:rFonts w:ascii="Times New Roman" w:hAnsi="Times New Roman" w:cs="Times New Roman"/>
          <w:sz w:val="24"/>
          <w:szCs w:val="24"/>
        </w:rPr>
        <w:t>übelle</w:t>
      </w:r>
      <w:r>
        <w:rPr>
          <w:rFonts w:ascii="Times New Roman" w:hAnsi="Times New Roman" w:cs="Times New Roman"/>
          <w:sz w:val="24"/>
          <w:szCs w:val="24"/>
        </w:rPr>
        <w:t>nerek yapılmasıdır.</w:t>
      </w:r>
    </w:p>
    <w:p w:rsidR="00AC4D47" w:rsidRPr="008D15FB" w:rsidRDefault="00AC4D47" w:rsidP="007F6C5A">
      <w:pPr>
        <w:pStyle w:val="Balk4"/>
        <w:numPr>
          <w:ilvl w:val="3"/>
          <w:numId w:val="12"/>
        </w:numPr>
        <w:rPr>
          <w:sz w:val="28"/>
          <w:szCs w:val="28"/>
        </w:rPr>
      </w:pPr>
      <w:bookmarkStart w:id="514" w:name="_Toc505269065"/>
      <w:bookmarkStart w:id="515" w:name="_Toc505605769"/>
      <w:bookmarkStart w:id="516" w:name="_Toc505861543"/>
      <w:r w:rsidRPr="008D15FB">
        <w:t>Isı Yalıtım Dübelleri</w:t>
      </w:r>
      <w:bookmarkEnd w:id="514"/>
      <w:bookmarkEnd w:id="515"/>
      <w:bookmarkEnd w:id="516"/>
    </w:p>
    <w:p w:rsidR="00AC4D47" w:rsidRDefault="00AC4D47" w:rsidP="00AC4D47">
      <w:pPr>
        <w:jc w:val="both"/>
        <w:rPr>
          <w:rFonts w:ascii="Times New Roman" w:hAnsi="Times New Roman" w:cs="Times New Roman"/>
          <w:sz w:val="24"/>
          <w:szCs w:val="24"/>
        </w:rPr>
      </w:pPr>
      <w:r w:rsidRPr="008D15FB">
        <w:rPr>
          <w:rFonts w:ascii="Times New Roman" w:hAnsi="Times New Roman" w:cs="Times New Roman"/>
          <w:sz w:val="24"/>
          <w:szCs w:val="24"/>
        </w:rPr>
        <w:t>Isı yalıtım sistemlerinin sabitlenmesini sağlar. Rüzgâr emme yüklerine karşı yüksek güvenlik sağlar.</w:t>
      </w:r>
      <w:r w:rsidRPr="008D15FB">
        <w:rPr>
          <w:rFonts w:ascii="Times New Roman" w:hAnsi="Times New Roman" w:cs="Times New Roman"/>
        </w:rPr>
        <w:t xml:space="preserve"> </w:t>
      </w:r>
      <w:r w:rsidRPr="008D15FB">
        <w:rPr>
          <w:rFonts w:ascii="Times New Roman" w:hAnsi="Times New Roman" w:cs="Times New Roman"/>
          <w:sz w:val="24"/>
          <w:szCs w:val="24"/>
        </w:rPr>
        <w:t xml:space="preserve">Dübel, tespit edilen yapı malzemesi sınıfı için uygun olarak seçilmelidir. Dübeller TSE K 412 ve/veya ETA belgesine haiz olmalıdır. </w:t>
      </w:r>
    </w:p>
    <w:p w:rsidR="007F6C5A" w:rsidRPr="007F6C5A" w:rsidRDefault="00AC4D47" w:rsidP="007F6C5A">
      <w:pPr>
        <w:pStyle w:val="Balk4"/>
        <w:numPr>
          <w:ilvl w:val="3"/>
          <w:numId w:val="12"/>
        </w:numPr>
      </w:pPr>
      <w:bookmarkStart w:id="517" w:name="_Toc505269066"/>
      <w:bookmarkStart w:id="518" w:name="_Toc505605770"/>
      <w:bookmarkStart w:id="519" w:name="_Toc505861544"/>
      <w:r w:rsidRPr="007F6C5A">
        <w:t>Çelik Çivili Dübel</w:t>
      </w:r>
      <w:bookmarkEnd w:id="517"/>
      <w:bookmarkEnd w:id="518"/>
      <w:bookmarkEnd w:id="519"/>
      <w:ins w:id="520" w:author="Nurseda ERDOĞAN" w:date="2019-01-31T10:31:00Z">
        <w:r w:rsidR="005F4C35">
          <w:t xml:space="preserve"> (Değişik:RG-31/1/2019-30672) </w:t>
        </w:r>
      </w:ins>
    </w:p>
    <w:p w:rsidR="00AC4D47" w:rsidRPr="00216803" w:rsidRDefault="005F4C35" w:rsidP="00AC4D47">
      <w:pPr>
        <w:jc w:val="both"/>
        <w:rPr>
          <w:rFonts w:ascii="Times New Roman" w:hAnsi="Times New Roman" w:cs="Times New Roman"/>
          <w:sz w:val="24"/>
          <w:szCs w:val="24"/>
        </w:rPr>
      </w:pPr>
      <w:ins w:id="521" w:author="Nurseda ERDOĞAN" w:date="2019-01-31T10:32:00Z">
        <w:r w:rsidRPr="005F4C35">
          <w:rPr>
            <w:rFonts w:ascii="Times New Roman" w:hAnsi="Times New Roman" w:cs="Times New Roman"/>
            <w:sz w:val="24"/>
            <w:szCs w:val="24"/>
          </w:rPr>
          <w:t>Dübel plastiği, yüksek kaliteli %100 geri kazanılmamış orijinal hammaddeden imal edilmiş olmalıdır. Montaj esnasında kırılma olmaması için ısı köprüsü engelleyici çelik çivi kapakları %100 geri kazanılmamış orijinal hammaddeden imal edilmiş olmalıdır. Plastik, çelik çiviye enjeksiyon</w:t>
        </w:r>
        <w:r>
          <w:rPr>
            <w:rFonts w:ascii="Times New Roman" w:hAnsi="Times New Roman" w:cs="Times New Roman"/>
            <w:sz w:val="24"/>
            <w:szCs w:val="24"/>
          </w:rPr>
          <w:t xml:space="preserve"> yardımıyla bağlanmış olmalıdır</w:t>
        </w:r>
      </w:ins>
      <w:del w:id="522" w:author="Nurseda ERDOĞAN" w:date="2019-01-31T10:32:00Z">
        <w:r w:rsidR="00AC4D47" w:rsidRPr="00216803" w:rsidDel="005F4C35">
          <w:rPr>
            <w:rFonts w:ascii="Times New Roman" w:hAnsi="Times New Roman" w:cs="Times New Roman"/>
            <w:sz w:val="24"/>
            <w:szCs w:val="24"/>
          </w:rPr>
          <w:delText>Dübel plastiği, yüksek kaliteli %100 geri kazanılmamış orijinal hammaddeden imal edilmiş, olmalıdır. Montaj esnasında kırılma olmaması için ısı köprüsü engelleyici çelik çivi kapakları yüksek kaliteli %100 geri kazanılmamış orijinal hammaddeden imal edilmiş olmalıdır. Plastik, çelik çiviye enjeksiyon yardımıyla bağlanmış olmalıdır. Çelik çivinin dizaynı tutunma arttırıcı şekilde yapılmış olmalıdır</w:delText>
        </w:r>
      </w:del>
      <w:r w:rsidR="00AC4D47" w:rsidRPr="00216803">
        <w:rPr>
          <w:rFonts w:ascii="Times New Roman" w:hAnsi="Times New Roman" w:cs="Times New Roman"/>
          <w:sz w:val="24"/>
          <w:szCs w:val="24"/>
        </w:rPr>
        <w:t>.</w:t>
      </w:r>
    </w:p>
    <w:p w:rsidR="00AC4D47" w:rsidRPr="007F6C5A" w:rsidRDefault="00AC4D47" w:rsidP="007F6C5A">
      <w:pPr>
        <w:pStyle w:val="Balk4"/>
        <w:numPr>
          <w:ilvl w:val="3"/>
          <w:numId w:val="12"/>
        </w:numPr>
      </w:pPr>
      <w:bookmarkStart w:id="523" w:name="_Toc505269067"/>
      <w:bookmarkStart w:id="524" w:name="_Toc505605771"/>
      <w:bookmarkStart w:id="525" w:name="_Toc505861545"/>
      <w:r w:rsidRPr="007F6C5A">
        <w:t>Plastik Çivili Dübel</w:t>
      </w:r>
      <w:bookmarkEnd w:id="523"/>
      <w:bookmarkEnd w:id="524"/>
      <w:bookmarkEnd w:id="525"/>
    </w:p>
    <w:p w:rsidR="00AC4D47" w:rsidRPr="00216803" w:rsidRDefault="00AC4D47" w:rsidP="00AC4D47">
      <w:pPr>
        <w:jc w:val="both"/>
        <w:rPr>
          <w:rFonts w:ascii="Times New Roman" w:hAnsi="Times New Roman" w:cs="Times New Roman"/>
          <w:sz w:val="26"/>
          <w:szCs w:val="26"/>
        </w:rPr>
      </w:pPr>
      <w:r w:rsidRPr="00216803">
        <w:rPr>
          <w:rFonts w:ascii="Times New Roman" w:hAnsi="Times New Roman" w:cs="Times New Roman"/>
          <w:sz w:val="24"/>
          <w:szCs w:val="24"/>
        </w:rPr>
        <w:t>Dübel plastiği, yüksek kaliteli %100 geri kazanılmamış orijinal hammaddeden imal edilmiş olmalıdır. Çivi kısmı, dübelin üretiminde kullanılan hammaddeden daha yüksek dayanıklılığa ve sertliğe sahip, yüksek kaliteli %100 geri kazanılmamış orijinal hammaddeden imal edilmiş olmalıdır</w:t>
      </w:r>
      <w:r w:rsidRPr="00216803">
        <w:rPr>
          <w:rFonts w:ascii="Times New Roman" w:hAnsi="Times New Roman" w:cs="Times New Roman"/>
          <w:sz w:val="26"/>
          <w:szCs w:val="26"/>
        </w:rPr>
        <w:t>.</w:t>
      </w:r>
    </w:p>
    <w:p w:rsidR="00AC4D47" w:rsidRPr="007F6C5A" w:rsidRDefault="00AC4D47" w:rsidP="007F6C5A">
      <w:pPr>
        <w:pStyle w:val="Balk4"/>
        <w:numPr>
          <w:ilvl w:val="3"/>
          <w:numId w:val="12"/>
        </w:numPr>
      </w:pPr>
      <w:bookmarkStart w:id="526" w:name="_Toc505269068"/>
      <w:bookmarkStart w:id="527" w:name="_Toc505605772"/>
      <w:bookmarkStart w:id="528" w:name="_Toc505861546"/>
      <w:r w:rsidRPr="007F6C5A">
        <w:t>Metal Yangın Destek Dübeli</w:t>
      </w:r>
      <w:bookmarkEnd w:id="526"/>
      <w:bookmarkEnd w:id="527"/>
      <w:bookmarkEnd w:id="528"/>
      <w:r w:rsidRPr="007F6C5A">
        <w:t xml:space="preserve"> </w:t>
      </w:r>
    </w:p>
    <w:p w:rsidR="00AC4D47" w:rsidRPr="008D15FB" w:rsidRDefault="00AC4D47" w:rsidP="00AC4D47">
      <w:pPr>
        <w:jc w:val="both"/>
        <w:rPr>
          <w:rFonts w:ascii="Times New Roman" w:hAnsi="Times New Roman" w:cs="Times New Roman"/>
          <w:sz w:val="24"/>
          <w:szCs w:val="24"/>
        </w:rPr>
      </w:pPr>
      <w:r w:rsidRPr="008D15FB">
        <w:rPr>
          <w:rFonts w:ascii="Times New Roman" w:hAnsi="Times New Roman" w:cs="Times New Roman"/>
          <w:sz w:val="24"/>
          <w:szCs w:val="24"/>
        </w:rPr>
        <w:t>Başlığı ve dübeli tamamen metalden üretilmiş, yangın dayanımı istenen ısı yalıtım malzemesi montajlarında</w:t>
      </w:r>
      <w:r>
        <w:rPr>
          <w:rFonts w:ascii="Times New Roman" w:hAnsi="Times New Roman" w:cs="Times New Roman"/>
          <w:sz w:val="24"/>
          <w:szCs w:val="24"/>
        </w:rPr>
        <w:t xml:space="preserve"> </w:t>
      </w:r>
      <w:r w:rsidRPr="008D15FB">
        <w:rPr>
          <w:rFonts w:ascii="Times New Roman" w:hAnsi="Times New Roman" w:cs="Times New Roman"/>
          <w:sz w:val="24"/>
          <w:szCs w:val="24"/>
        </w:rPr>
        <w:t>(Arkadan havalandırmalı cepheler, vb) uluslararası onaya haiz metal, yangın destek dübelleri kullanılmalıdır.</w:t>
      </w:r>
    </w:p>
    <w:p w:rsidR="00AC4D47" w:rsidRPr="007F6C5A" w:rsidRDefault="00AC4D47" w:rsidP="007F6C5A">
      <w:pPr>
        <w:pStyle w:val="Balk3"/>
        <w:numPr>
          <w:ilvl w:val="2"/>
          <w:numId w:val="12"/>
        </w:numPr>
        <w:rPr>
          <w:sz w:val="24"/>
          <w:szCs w:val="24"/>
        </w:rPr>
      </w:pPr>
      <w:bookmarkStart w:id="529" w:name="_Toc505268896"/>
      <w:bookmarkStart w:id="530" w:name="_Toc505269069"/>
      <w:bookmarkStart w:id="531" w:name="_Toc505605773"/>
      <w:bookmarkStart w:id="532" w:name="_Toc505861547"/>
      <w:r w:rsidRPr="007F6C5A">
        <w:rPr>
          <w:sz w:val="24"/>
          <w:szCs w:val="24"/>
        </w:rPr>
        <w:t>Uygulama Esasları</w:t>
      </w:r>
      <w:bookmarkEnd w:id="529"/>
      <w:bookmarkEnd w:id="530"/>
      <w:bookmarkEnd w:id="531"/>
      <w:bookmarkEnd w:id="532"/>
    </w:p>
    <w:p w:rsidR="00AC4D47" w:rsidRPr="008D15FB" w:rsidRDefault="00AC4D47" w:rsidP="00AC4D47">
      <w:pPr>
        <w:jc w:val="both"/>
        <w:rPr>
          <w:rFonts w:ascii="Times New Roman" w:hAnsi="Times New Roman" w:cs="Times New Roman"/>
          <w:sz w:val="24"/>
          <w:szCs w:val="24"/>
        </w:rPr>
      </w:pPr>
      <w:r w:rsidRPr="008D15FB">
        <w:rPr>
          <w:rFonts w:ascii="Times New Roman" w:hAnsi="Times New Roman" w:cs="Times New Roman"/>
          <w:sz w:val="24"/>
          <w:szCs w:val="24"/>
        </w:rPr>
        <w:t>Dübellem</w:t>
      </w:r>
      <w:r>
        <w:rPr>
          <w:rFonts w:ascii="Times New Roman" w:hAnsi="Times New Roman" w:cs="Times New Roman"/>
          <w:sz w:val="24"/>
          <w:szCs w:val="24"/>
        </w:rPr>
        <w:t>enin amacı sistemin rüzgar ve tü</w:t>
      </w:r>
      <w:r w:rsidRPr="008D15FB">
        <w:rPr>
          <w:rFonts w:ascii="Times New Roman" w:hAnsi="Times New Roman" w:cs="Times New Roman"/>
          <w:sz w:val="24"/>
          <w:szCs w:val="24"/>
        </w:rPr>
        <w:t>rbülans etkilerinden zarar görmesini engellemektir. Dübelleme işlemi için matkapla delme, yapıştırmadan en az 24 saat sonra yapılacaktır. Dübelleme, yapıştırıcının tam kurumasından sonra uygulamaya başlan</w:t>
      </w:r>
      <w:r>
        <w:rPr>
          <w:rFonts w:ascii="Times New Roman" w:hAnsi="Times New Roman" w:cs="Times New Roman"/>
          <w:sz w:val="24"/>
          <w:szCs w:val="24"/>
        </w:rPr>
        <w:t>malıdır</w:t>
      </w:r>
      <w:r w:rsidRPr="008D15FB">
        <w:rPr>
          <w:rFonts w:ascii="Times New Roman" w:hAnsi="Times New Roman" w:cs="Times New Roman"/>
          <w:sz w:val="24"/>
          <w:szCs w:val="24"/>
        </w:rPr>
        <w:t>.</w:t>
      </w:r>
    </w:p>
    <w:p w:rsidR="00AC4D47" w:rsidRPr="008D15FB" w:rsidRDefault="00AC4D47" w:rsidP="00AC4D47">
      <w:pPr>
        <w:jc w:val="both"/>
        <w:rPr>
          <w:rFonts w:ascii="Times New Roman" w:hAnsi="Times New Roman" w:cs="Times New Roman"/>
          <w:color w:val="FF0000"/>
          <w:sz w:val="24"/>
          <w:szCs w:val="24"/>
        </w:rPr>
      </w:pPr>
      <w:r w:rsidRPr="008D15FB">
        <w:rPr>
          <w:rFonts w:ascii="Times New Roman" w:hAnsi="Times New Roman" w:cs="Times New Roman"/>
          <w:sz w:val="24"/>
          <w:szCs w:val="24"/>
        </w:rPr>
        <w:lastRenderedPageBreak/>
        <w:t xml:space="preserve">Tutunma derinliği gaz beton, tuğla, bims, </w:t>
      </w:r>
      <w:r>
        <w:rPr>
          <w:rFonts w:ascii="Times New Roman" w:hAnsi="Times New Roman" w:cs="Times New Roman"/>
          <w:sz w:val="24"/>
          <w:szCs w:val="24"/>
        </w:rPr>
        <w:t>pomza</w:t>
      </w:r>
      <w:r w:rsidRPr="008D15FB">
        <w:rPr>
          <w:rFonts w:ascii="Times New Roman" w:hAnsi="Times New Roman" w:cs="Times New Roman"/>
          <w:sz w:val="24"/>
          <w:szCs w:val="24"/>
        </w:rPr>
        <w:t xml:space="preserve"> blok gibi zayıf alt yapılarda minimum 65 mm olarak, brüt beton altyapılarda ise minimum 35 mm olarak alınmalıdır. Zayıf alt yapılarda (gaz beton, tuğla, bims, po</w:t>
      </w:r>
      <w:r>
        <w:rPr>
          <w:rFonts w:ascii="Times New Roman" w:hAnsi="Times New Roman" w:cs="Times New Roman"/>
          <w:sz w:val="24"/>
          <w:szCs w:val="24"/>
        </w:rPr>
        <w:t>mza</w:t>
      </w:r>
      <w:r w:rsidRPr="008D15FB">
        <w:rPr>
          <w:rFonts w:ascii="Times New Roman" w:hAnsi="Times New Roman" w:cs="Times New Roman"/>
          <w:sz w:val="24"/>
          <w:szCs w:val="24"/>
        </w:rPr>
        <w:t xml:space="preserve"> blok, vb.) kaba sıva minimum 10 mm olmalıdır. Kaba sıvanın olmadığı alt zeminlerde minimum tutunma derinliği yakalanmalıdır. Dübel deliği açılırken alt zeminde hasara yol açılmamasına dikkat edilmeli, darbesiz matkap ile uygulama yapılmalı ve matkap ucunun sentesinde (yivsiz)</w:t>
      </w:r>
      <w:r>
        <w:rPr>
          <w:rFonts w:ascii="Times New Roman" w:hAnsi="Times New Roman" w:cs="Times New Roman"/>
          <w:sz w:val="24"/>
          <w:szCs w:val="24"/>
        </w:rPr>
        <w:t xml:space="preserve"> </w:t>
      </w:r>
      <w:r w:rsidRPr="008D15FB">
        <w:rPr>
          <w:rFonts w:ascii="Times New Roman" w:hAnsi="Times New Roman" w:cs="Times New Roman"/>
          <w:sz w:val="24"/>
          <w:szCs w:val="24"/>
        </w:rPr>
        <w:t>olduğuna dikkat edilmelidir.</w:t>
      </w:r>
    </w:p>
    <w:p w:rsidR="00AC4D47" w:rsidRPr="008D15FB" w:rsidRDefault="00AC4D47" w:rsidP="00AC4D47">
      <w:pPr>
        <w:jc w:val="both"/>
        <w:rPr>
          <w:rFonts w:ascii="Times New Roman" w:hAnsi="Times New Roman" w:cs="Times New Roman"/>
          <w:sz w:val="24"/>
          <w:szCs w:val="24"/>
        </w:rPr>
      </w:pPr>
      <w:r w:rsidRPr="008D15FB">
        <w:rPr>
          <w:rFonts w:ascii="Times New Roman" w:hAnsi="Times New Roman" w:cs="Times New Roman"/>
          <w:sz w:val="24"/>
          <w:szCs w:val="24"/>
        </w:rPr>
        <w:t>Çakım sonrası tutunma sağlamayan dübeller çıkartılıp minimum 20</w:t>
      </w:r>
      <w:r>
        <w:rPr>
          <w:rFonts w:ascii="Times New Roman" w:hAnsi="Times New Roman" w:cs="Times New Roman"/>
          <w:sz w:val="24"/>
          <w:szCs w:val="24"/>
        </w:rPr>
        <w:t xml:space="preserve"> </w:t>
      </w:r>
      <w:r w:rsidRPr="008D15FB">
        <w:rPr>
          <w:rFonts w:ascii="Times New Roman" w:hAnsi="Times New Roman" w:cs="Times New Roman"/>
          <w:sz w:val="24"/>
          <w:szCs w:val="24"/>
        </w:rPr>
        <w:t>mm mesafede başka bir noktadan çakma işlemi yapılmalıdır. Dübel çakıldığında yalıtım levhasının üzerinde kabartı olmamasına dikkat edilmelidir. Dübel çakılırken dübel şişme alanının,  açılan deliğin içinde olması sağlanmalıdır. Ayrıca kenar alanlarda dübelleme</w:t>
      </w:r>
      <w:r w:rsidRPr="008D15FB">
        <w:rPr>
          <w:rFonts w:ascii="Times New Roman" w:hAnsi="Times New Roman" w:cs="Times New Roman"/>
          <w:b/>
          <w:sz w:val="24"/>
          <w:szCs w:val="24"/>
        </w:rPr>
        <w:t xml:space="preserve"> </w:t>
      </w:r>
      <w:r w:rsidRPr="008D15FB">
        <w:rPr>
          <w:rFonts w:ascii="Times New Roman" w:hAnsi="Times New Roman" w:cs="Times New Roman"/>
          <w:sz w:val="24"/>
          <w:szCs w:val="24"/>
        </w:rPr>
        <w:t xml:space="preserve">köşelerden yatayda maksimum 40 mm, dübeller arasında yukarıdan aşağıya ise maksimum 25 mm olacak şekilde gerçekleştirilmelidir. Bina yüksekliğine göre kullanılacak dübel sayısı aşağıdaki tablodan belirlenmelidir. </w:t>
      </w:r>
    </w:p>
    <w:p w:rsidR="00AC4D47" w:rsidRPr="008D15FB" w:rsidRDefault="00AC4D47" w:rsidP="00AC4D47">
      <w:pPr>
        <w:jc w:val="both"/>
        <w:rPr>
          <w:rFonts w:ascii="Times New Roman" w:hAnsi="Times New Roman" w:cs="Times New Roman"/>
          <w:sz w:val="24"/>
          <w:szCs w:val="24"/>
        </w:rPr>
      </w:pPr>
      <w:r w:rsidRPr="008D15FB">
        <w:rPr>
          <w:rFonts w:ascii="Times New Roman" w:hAnsi="Times New Roman" w:cs="Times New Roman"/>
          <w:sz w:val="24"/>
          <w:szCs w:val="24"/>
        </w:rPr>
        <w:t>Yangın destek dübeli kullanılacak durumlarda proje detaylarına göre belirlenecek sayıda tamamen metalden oluşmuş yangın destek dübeli ısı yalıtım levhasına diğer dübeller gibi monta edilecektir.</w:t>
      </w:r>
    </w:p>
    <w:p w:rsidR="00AC4D47" w:rsidRPr="008D15FB" w:rsidRDefault="00AC4D47" w:rsidP="00AC4D47">
      <w:pPr>
        <w:rPr>
          <w:rFonts w:ascii="Times New Roman" w:hAnsi="Times New Roman" w:cs="Times New Roman"/>
          <w:b/>
          <w:sz w:val="24"/>
          <w:szCs w:val="24"/>
        </w:rPr>
      </w:pPr>
      <w:r w:rsidRPr="008D15FB">
        <w:rPr>
          <w:rFonts w:ascii="Times New Roman" w:hAnsi="Times New Roman" w:cs="Times New Roman"/>
          <w:b/>
          <w:sz w:val="24"/>
          <w:szCs w:val="24"/>
        </w:rPr>
        <w:t>Bina yüksekliğine göre dübel sayısı:</w:t>
      </w:r>
    </w:p>
    <w:tbl>
      <w:tblPr>
        <w:tblW w:w="7313" w:type="dxa"/>
        <w:tblInd w:w="881" w:type="dxa"/>
        <w:tblCellMar>
          <w:left w:w="0" w:type="dxa"/>
          <w:right w:w="0" w:type="dxa"/>
        </w:tblCellMar>
        <w:tblLook w:val="0600" w:firstRow="0" w:lastRow="0" w:firstColumn="0" w:lastColumn="0" w:noHBand="1" w:noVBand="1"/>
      </w:tblPr>
      <w:tblGrid>
        <w:gridCol w:w="3080"/>
        <w:gridCol w:w="4233"/>
      </w:tblGrid>
      <w:tr w:rsidR="00AC4D47" w:rsidRPr="008D15FB" w:rsidTr="00AC4D47">
        <w:trPr>
          <w:trHeight w:val="378"/>
        </w:trPr>
        <w:tc>
          <w:tcPr>
            <w:tcW w:w="3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D47" w:rsidRPr="008D15FB" w:rsidRDefault="00AC4D47" w:rsidP="00AC4D47">
            <w:pPr>
              <w:kinsoku w:val="0"/>
              <w:overflowPunct w:val="0"/>
              <w:spacing w:after="0" w:line="240" w:lineRule="auto"/>
              <w:ind w:left="547" w:hanging="547"/>
              <w:jc w:val="center"/>
              <w:textAlignment w:val="baseline"/>
              <w:rPr>
                <w:rFonts w:ascii="Times New Roman" w:eastAsia="Times New Roman" w:hAnsi="Times New Roman" w:cs="Times New Roman"/>
                <w:sz w:val="36"/>
                <w:szCs w:val="36"/>
                <w:lang w:eastAsia="tr-TR"/>
              </w:rPr>
            </w:pPr>
            <w:r w:rsidRPr="008D15FB">
              <w:rPr>
                <w:rFonts w:ascii="Times New Roman" w:eastAsia="Times New Roman" w:hAnsi="Times New Roman" w:cs="Times New Roman"/>
                <w:b/>
                <w:bCs/>
                <w:color w:val="000000" w:themeColor="text1"/>
                <w:kern w:val="24"/>
                <w:sz w:val="24"/>
                <w:szCs w:val="24"/>
                <w:lang w:eastAsia="tr-TR"/>
              </w:rPr>
              <w:t>BİNA YÜKSEKLİĞİ  (h)</w:t>
            </w:r>
          </w:p>
        </w:tc>
        <w:tc>
          <w:tcPr>
            <w:tcW w:w="42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D47" w:rsidRPr="008D15FB" w:rsidRDefault="00AC4D47" w:rsidP="00AC4D47">
            <w:pPr>
              <w:kinsoku w:val="0"/>
              <w:overflowPunct w:val="0"/>
              <w:spacing w:after="0" w:line="240" w:lineRule="auto"/>
              <w:ind w:left="547" w:hanging="547"/>
              <w:jc w:val="center"/>
              <w:textAlignment w:val="baseline"/>
              <w:rPr>
                <w:rFonts w:ascii="Times New Roman" w:eastAsia="Times New Roman" w:hAnsi="Times New Roman" w:cs="Times New Roman"/>
                <w:sz w:val="36"/>
                <w:szCs w:val="36"/>
                <w:lang w:eastAsia="tr-TR"/>
              </w:rPr>
            </w:pPr>
            <w:r w:rsidRPr="008D15FB">
              <w:rPr>
                <w:rFonts w:ascii="Times New Roman" w:eastAsia="Times New Roman" w:hAnsi="Times New Roman" w:cs="Times New Roman"/>
                <w:b/>
                <w:bCs/>
                <w:color w:val="000000" w:themeColor="text1"/>
                <w:kern w:val="24"/>
                <w:sz w:val="24"/>
                <w:szCs w:val="24"/>
                <w:lang w:eastAsia="tr-TR"/>
              </w:rPr>
              <w:t>DÜBEL ADEDİ (m</w:t>
            </w:r>
            <w:r w:rsidRPr="008D15FB">
              <w:rPr>
                <w:rFonts w:ascii="Times New Roman" w:eastAsia="Times New Roman" w:hAnsi="Times New Roman" w:cs="Times New Roman"/>
                <w:b/>
                <w:bCs/>
                <w:color w:val="000000" w:themeColor="text1"/>
                <w:kern w:val="24"/>
                <w:sz w:val="24"/>
                <w:szCs w:val="24"/>
                <w:vertAlign w:val="superscript"/>
                <w:lang w:eastAsia="tr-TR"/>
              </w:rPr>
              <w:t>2</w:t>
            </w:r>
            <w:r w:rsidRPr="008D15FB">
              <w:rPr>
                <w:rFonts w:ascii="Times New Roman" w:eastAsia="Times New Roman" w:hAnsi="Times New Roman" w:cs="Times New Roman"/>
                <w:b/>
                <w:bCs/>
                <w:color w:val="000000" w:themeColor="text1"/>
                <w:kern w:val="24"/>
                <w:sz w:val="24"/>
                <w:szCs w:val="24"/>
                <w:lang w:eastAsia="tr-TR"/>
              </w:rPr>
              <w:t>)</w:t>
            </w:r>
          </w:p>
        </w:tc>
      </w:tr>
      <w:tr w:rsidR="00AC4D47" w:rsidRPr="008D15FB" w:rsidTr="00AC4D47">
        <w:trPr>
          <w:trHeight w:val="301"/>
        </w:trPr>
        <w:tc>
          <w:tcPr>
            <w:tcW w:w="3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D47" w:rsidRPr="00B84C55" w:rsidRDefault="00AC4D47" w:rsidP="00AC4D47">
            <w:pPr>
              <w:kinsoku w:val="0"/>
              <w:overflowPunct w:val="0"/>
              <w:spacing w:after="0" w:line="240" w:lineRule="auto"/>
              <w:ind w:left="547" w:hanging="547"/>
              <w:jc w:val="center"/>
              <w:textAlignment w:val="baseline"/>
              <w:rPr>
                <w:rFonts w:ascii="Times New Roman" w:eastAsia="Times New Roman" w:hAnsi="Times New Roman" w:cs="Times New Roman"/>
                <w:sz w:val="36"/>
                <w:szCs w:val="36"/>
                <w:lang w:eastAsia="tr-TR"/>
              </w:rPr>
            </w:pPr>
            <w:r w:rsidRPr="00B84C55">
              <w:rPr>
                <w:rFonts w:ascii="Times New Roman" w:eastAsia="Times New Roman" w:hAnsi="Times New Roman" w:cs="Times New Roman"/>
                <w:bCs/>
                <w:color w:val="000000" w:themeColor="text1"/>
                <w:kern w:val="24"/>
                <w:sz w:val="24"/>
                <w:szCs w:val="24"/>
                <w:lang w:eastAsia="tr-TR"/>
              </w:rPr>
              <w:t>h &lt; 10 mt</w:t>
            </w:r>
          </w:p>
        </w:tc>
        <w:tc>
          <w:tcPr>
            <w:tcW w:w="42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D47" w:rsidRPr="00B84C55" w:rsidRDefault="00AC4D47" w:rsidP="00AC4D47">
            <w:pPr>
              <w:kinsoku w:val="0"/>
              <w:overflowPunct w:val="0"/>
              <w:spacing w:after="0" w:line="240" w:lineRule="auto"/>
              <w:ind w:left="547" w:hanging="547"/>
              <w:jc w:val="center"/>
              <w:textAlignment w:val="baseline"/>
              <w:rPr>
                <w:rFonts w:ascii="Times New Roman" w:eastAsia="Times New Roman" w:hAnsi="Times New Roman" w:cs="Times New Roman"/>
                <w:sz w:val="36"/>
                <w:szCs w:val="36"/>
                <w:lang w:eastAsia="tr-TR"/>
              </w:rPr>
            </w:pPr>
            <w:r w:rsidRPr="00B84C55">
              <w:rPr>
                <w:rFonts w:ascii="Times New Roman" w:eastAsia="Times New Roman" w:hAnsi="Times New Roman" w:cs="Times New Roman"/>
                <w:bCs/>
                <w:color w:val="000000" w:themeColor="text1"/>
                <w:kern w:val="24"/>
                <w:sz w:val="24"/>
                <w:szCs w:val="24"/>
                <w:lang w:eastAsia="tr-TR"/>
              </w:rPr>
              <w:t>Max. 6 adet</w:t>
            </w:r>
          </w:p>
        </w:tc>
      </w:tr>
      <w:tr w:rsidR="00AC4D47" w:rsidRPr="008D15FB" w:rsidTr="00AC4D47">
        <w:trPr>
          <w:trHeight w:val="378"/>
        </w:trPr>
        <w:tc>
          <w:tcPr>
            <w:tcW w:w="3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D47" w:rsidRPr="00B84C55" w:rsidRDefault="00AC4D47" w:rsidP="00AC4D47">
            <w:pPr>
              <w:kinsoku w:val="0"/>
              <w:overflowPunct w:val="0"/>
              <w:spacing w:after="0" w:line="240" w:lineRule="auto"/>
              <w:ind w:left="547" w:hanging="547"/>
              <w:jc w:val="center"/>
              <w:textAlignment w:val="baseline"/>
              <w:rPr>
                <w:rFonts w:ascii="Times New Roman" w:eastAsia="Times New Roman" w:hAnsi="Times New Roman" w:cs="Times New Roman"/>
                <w:sz w:val="36"/>
                <w:szCs w:val="36"/>
                <w:lang w:eastAsia="tr-TR"/>
              </w:rPr>
            </w:pPr>
            <w:r w:rsidRPr="00B84C55">
              <w:rPr>
                <w:rFonts w:ascii="Times New Roman" w:eastAsia="Times New Roman" w:hAnsi="Times New Roman" w:cs="Times New Roman"/>
                <w:bCs/>
                <w:color w:val="000000" w:themeColor="text1"/>
                <w:kern w:val="24"/>
                <w:sz w:val="24"/>
                <w:szCs w:val="24"/>
                <w:lang w:eastAsia="tr-TR"/>
              </w:rPr>
              <w:t>10 mt &lt; h &lt; 25 mt</w:t>
            </w:r>
          </w:p>
        </w:tc>
        <w:tc>
          <w:tcPr>
            <w:tcW w:w="42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D47" w:rsidRPr="00B84C55" w:rsidRDefault="00AC4D47" w:rsidP="00AC4D47">
            <w:pPr>
              <w:kinsoku w:val="0"/>
              <w:overflowPunct w:val="0"/>
              <w:spacing w:after="0" w:line="240" w:lineRule="auto"/>
              <w:ind w:left="547" w:hanging="547"/>
              <w:jc w:val="center"/>
              <w:textAlignment w:val="baseline"/>
              <w:rPr>
                <w:rFonts w:ascii="Times New Roman" w:eastAsia="Times New Roman" w:hAnsi="Times New Roman" w:cs="Times New Roman"/>
                <w:sz w:val="36"/>
                <w:szCs w:val="36"/>
                <w:lang w:eastAsia="tr-TR"/>
              </w:rPr>
            </w:pPr>
            <w:r w:rsidRPr="00B84C55">
              <w:rPr>
                <w:rFonts w:ascii="Times New Roman" w:eastAsia="Times New Roman" w:hAnsi="Times New Roman" w:cs="Times New Roman"/>
                <w:bCs/>
                <w:color w:val="000000" w:themeColor="text1"/>
                <w:kern w:val="24"/>
                <w:sz w:val="24"/>
                <w:szCs w:val="24"/>
                <w:lang w:eastAsia="tr-TR"/>
              </w:rPr>
              <w:t>Min. 8 adet</w:t>
            </w:r>
          </w:p>
        </w:tc>
      </w:tr>
      <w:tr w:rsidR="00AC4D47" w:rsidRPr="008D15FB" w:rsidTr="00AC4D47">
        <w:trPr>
          <w:trHeight w:val="378"/>
        </w:trPr>
        <w:tc>
          <w:tcPr>
            <w:tcW w:w="3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D47" w:rsidRPr="00B84C55" w:rsidRDefault="00AC4D47" w:rsidP="00AC4D47">
            <w:pPr>
              <w:kinsoku w:val="0"/>
              <w:overflowPunct w:val="0"/>
              <w:spacing w:after="0" w:line="240" w:lineRule="auto"/>
              <w:ind w:left="547" w:hanging="547"/>
              <w:jc w:val="center"/>
              <w:textAlignment w:val="baseline"/>
              <w:rPr>
                <w:rFonts w:ascii="Times New Roman" w:eastAsia="Times New Roman" w:hAnsi="Times New Roman" w:cs="Times New Roman"/>
                <w:sz w:val="36"/>
                <w:szCs w:val="36"/>
                <w:lang w:eastAsia="tr-TR"/>
              </w:rPr>
            </w:pPr>
            <w:r w:rsidRPr="00B84C55">
              <w:rPr>
                <w:rFonts w:ascii="Times New Roman" w:eastAsia="Times New Roman" w:hAnsi="Times New Roman" w:cs="Times New Roman"/>
                <w:bCs/>
                <w:color w:val="000000" w:themeColor="text1"/>
                <w:kern w:val="24"/>
                <w:sz w:val="24"/>
                <w:szCs w:val="24"/>
                <w:lang w:eastAsia="tr-TR"/>
              </w:rPr>
              <w:t>h &gt; 25 mt</w:t>
            </w:r>
          </w:p>
        </w:tc>
        <w:tc>
          <w:tcPr>
            <w:tcW w:w="42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D47" w:rsidRPr="00B84C55" w:rsidRDefault="00AC4D47" w:rsidP="00AC4D47">
            <w:pPr>
              <w:kinsoku w:val="0"/>
              <w:overflowPunct w:val="0"/>
              <w:spacing w:after="0" w:line="240" w:lineRule="auto"/>
              <w:ind w:left="547" w:hanging="547"/>
              <w:jc w:val="center"/>
              <w:textAlignment w:val="baseline"/>
              <w:rPr>
                <w:rFonts w:ascii="Times New Roman" w:eastAsia="Times New Roman" w:hAnsi="Times New Roman" w:cs="Times New Roman"/>
                <w:sz w:val="36"/>
                <w:szCs w:val="36"/>
                <w:lang w:eastAsia="tr-TR"/>
              </w:rPr>
            </w:pPr>
            <w:r w:rsidRPr="00B84C55">
              <w:rPr>
                <w:rFonts w:ascii="Times New Roman" w:eastAsia="Times New Roman" w:hAnsi="Times New Roman" w:cs="Times New Roman"/>
                <w:bCs/>
                <w:color w:val="000000" w:themeColor="text1"/>
                <w:kern w:val="24"/>
                <w:sz w:val="24"/>
                <w:szCs w:val="24"/>
                <w:lang w:eastAsia="tr-TR"/>
              </w:rPr>
              <w:t>Min. 10 adet</w:t>
            </w:r>
          </w:p>
        </w:tc>
      </w:tr>
      <w:tr w:rsidR="00AC4D47" w:rsidRPr="008D15FB" w:rsidTr="00AC4D47">
        <w:trPr>
          <w:trHeight w:val="378"/>
        </w:trPr>
        <w:tc>
          <w:tcPr>
            <w:tcW w:w="3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D47" w:rsidRPr="00B84C55" w:rsidRDefault="00AC4D47" w:rsidP="00AC4D47">
            <w:pPr>
              <w:kinsoku w:val="0"/>
              <w:overflowPunct w:val="0"/>
              <w:spacing w:after="0" w:line="240" w:lineRule="auto"/>
              <w:ind w:left="547" w:hanging="547"/>
              <w:jc w:val="center"/>
              <w:textAlignment w:val="baseline"/>
              <w:rPr>
                <w:rFonts w:ascii="Times New Roman" w:eastAsia="Times New Roman" w:hAnsi="Times New Roman" w:cs="Times New Roman"/>
                <w:sz w:val="36"/>
                <w:szCs w:val="36"/>
                <w:lang w:eastAsia="tr-TR"/>
              </w:rPr>
            </w:pPr>
            <w:r w:rsidRPr="00B84C55">
              <w:rPr>
                <w:rFonts w:ascii="Times New Roman" w:eastAsia="Times New Roman" w:hAnsi="Times New Roman" w:cs="Times New Roman"/>
                <w:bCs/>
                <w:color w:val="000000" w:themeColor="text1"/>
                <w:kern w:val="24"/>
                <w:sz w:val="24"/>
                <w:szCs w:val="24"/>
                <w:lang w:eastAsia="tr-TR"/>
              </w:rPr>
              <w:t>h &gt; 25mt üst</w:t>
            </w:r>
          </w:p>
        </w:tc>
        <w:tc>
          <w:tcPr>
            <w:tcW w:w="42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D47" w:rsidRPr="00B84C55" w:rsidRDefault="00AC4D47" w:rsidP="00AC4D47">
            <w:pPr>
              <w:kinsoku w:val="0"/>
              <w:overflowPunct w:val="0"/>
              <w:spacing w:after="0" w:line="240" w:lineRule="auto"/>
              <w:ind w:left="547" w:hanging="547"/>
              <w:jc w:val="center"/>
              <w:textAlignment w:val="baseline"/>
              <w:rPr>
                <w:rFonts w:ascii="Times New Roman" w:eastAsia="Times New Roman" w:hAnsi="Times New Roman" w:cs="Times New Roman"/>
                <w:sz w:val="36"/>
                <w:szCs w:val="36"/>
                <w:lang w:eastAsia="tr-TR"/>
              </w:rPr>
            </w:pPr>
            <w:r w:rsidRPr="00B84C55">
              <w:rPr>
                <w:rFonts w:ascii="Times New Roman" w:eastAsia="Times New Roman" w:hAnsi="Times New Roman" w:cs="Times New Roman"/>
                <w:bCs/>
                <w:color w:val="000000" w:themeColor="text1"/>
                <w:kern w:val="24"/>
                <w:sz w:val="24"/>
                <w:szCs w:val="24"/>
                <w:lang w:eastAsia="tr-TR"/>
              </w:rPr>
              <w:t>Min. 12-15 adet</w:t>
            </w:r>
          </w:p>
        </w:tc>
      </w:tr>
    </w:tbl>
    <w:p w:rsidR="00AC4D47" w:rsidRPr="008D15FB" w:rsidRDefault="00AC4D47" w:rsidP="00AC4D47">
      <w:pPr>
        <w:spacing w:before="160"/>
        <w:jc w:val="both"/>
        <w:rPr>
          <w:rFonts w:ascii="Times New Roman" w:hAnsi="Times New Roman" w:cs="Times New Roman"/>
          <w:b/>
          <w:sz w:val="24"/>
          <w:szCs w:val="24"/>
        </w:rPr>
      </w:pPr>
      <w:r w:rsidRPr="008D15FB">
        <w:rPr>
          <w:rFonts w:ascii="Times New Roman" w:hAnsi="Times New Roman" w:cs="Times New Roman"/>
          <w:b/>
          <w:sz w:val="24"/>
          <w:szCs w:val="24"/>
        </w:rPr>
        <w:t>Dübel Uzunluklarının Belirlenmesi</w:t>
      </w:r>
    </w:p>
    <w:p w:rsidR="00AC4D47" w:rsidRDefault="00AC4D47" w:rsidP="00AC4D47">
      <w:pPr>
        <w:jc w:val="both"/>
        <w:rPr>
          <w:rFonts w:ascii="Times New Roman" w:hAnsi="Times New Roman" w:cs="Times New Roman"/>
          <w:sz w:val="24"/>
          <w:szCs w:val="24"/>
        </w:rPr>
      </w:pPr>
      <w:r w:rsidRPr="008D15FB">
        <w:rPr>
          <w:rFonts w:ascii="Times New Roman" w:hAnsi="Times New Roman" w:cs="Times New Roman"/>
          <w:sz w:val="24"/>
          <w:szCs w:val="24"/>
        </w:rPr>
        <w:t>Dübel uzunluğu ısı yalıtım sistem bileşenlerinin mekanik tespitinde önemlidir. Minimum tutunma derinliğinin üzerine yapıştırıcı sıva ve levha kalınlıkları eklenerek minimum dübel boyu tespit edilmelidir.</w:t>
      </w:r>
    </w:p>
    <w:p w:rsidR="00AC4D47" w:rsidRPr="007F6C5A" w:rsidRDefault="002E7E8F" w:rsidP="007F6C5A">
      <w:pPr>
        <w:pStyle w:val="Balk3"/>
        <w:numPr>
          <w:ilvl w:val="2"/>
          <w:numId w:val="12"/>
        </w:numPr>
        <w:rPr>
          <w:sz w:val="24"/>
          <w:szCs w:val="24"/>
        </w:rPr>
      </w:pPr>
      <w:bookmarkStart w:id="533" w:name="_Toc505605774"/>
      <w:bookmarkStart w:id="534" w:name="_Toc505861548"/>
      <w:r>
        <w:rPr>
          <w:sz w:val="24"/>
          <w:szCs w:val="24"/>
        </w:rPr>
        <w:t>Uygunluk Kriterleri</w:t>
      </w:r>
      <w:bookmarkEnd w:id="533"/>
      <w:bookmarkEnd w:id="534"/>
    </w:p>
    <w:p w:rsidR="00AC4D47" w:rsidRDefault="00AC4D47" w:rsidP="00AC4D47">
      <w:pPr>
        <w:jc w:val="both"/>
        <w:rPr>
          <w:rFonts w:ascii="Times New Roman" w:hAnsi="Times New Roman" w:cs="Times New Roman"/>
          <w:color w:val="00B050"/>
          <w:sz w:val="24"/>
          <w:szCs w:val="24"/>
        </w:rPr>
      </w:pPr>
      <w:r w:rsidRPr="001F5F7D">
        <w:rPr>
          <w:rFonts w:ascii="Times New Roman" w:hAnsi="Times New Roman" w:cs="Times New Roman"/>
          <w:sz w:val="24"/>
          <w:szCs w:val="24"/>
        </w:rPr>
        <w:t xml:space="preserve">Türk Standartları ve/veya yürürlüğe konulmuş Avrupa Birliği standartlarında </w:t>
      </w:r>
      <w:r>
        <w:rPr>
          <w:rFonts w:ascii="Times New Roman" w:hAnsi="Times New Roman" w:cs="Times New Roman"/>
          <w:sz w:val="24"/>
          <w:szCs w:val="24"/>
        </w:rPr>
        <w:t>verilmiş</w:t>
      </w:r>
      <w:r w:rsidRPr="001F5F7D">
        <w:rPr>
          <w:rFonts w:ascii="Times New Roman" w:hAnsi="Times New Roman" w:cs="Times New Roman"/>
          <w:sz w:val="24"/>
          <w:szCs w:val="24"/>
        </w:rPr>
        <w:t xml:space="preserve"> kriterlere göre değerlendirilecektir</w:t>
      </w:r>
      <w:r w:rsidRPr="005E0527">
        <w:rPr>
          <w:rFonts w:ascii="Times New Roman" w:hAnsi="Times New Roman" w:cs="Times New Roman"/>
          <w:color w:val="00B050"/>
          <w:sz w:val="24"/>
          <w:szCs w:val="24"/>
        </w:rPr>
        <w:t>.</w:t>
      </w:r>
    </w:p>
    <w:p w:rsidR="00AC4D47" w:rsidRPr="007F6C5A" w:rsidRDefault="00AC4D47" w:rsidP="007F6C5A">
      <w:pPr>
        <w:pStyle w:val="Balk3"/>
        <w:numPr>
          <w:ilvl w:val="2"/>
          <w:numId w:val="12"/>
        </w:numPr>
        <w:rPr>
          <w:sz w:val="24"/>
          <w:szCs w:val="24"/>
        </w:rPr>
      </w:pPr>
      <w:bookmarkStart w:id="535" w:name="_Toc505268898"/>
      <w:bookmarkStart w:id="536" w:name="_Toc505269071"/>
      <w:bookmarkStart w:id="537" w:name="_Toc505605775"/>
      <w:bookmarkStart w:id="538" w:name="_Toc505861549"/>
      <w:r w:rsidRPr="007F6C5A">
        <w:rPr>
          <w:sz w:val="24"/>
          <w:szCs w:val="24"/>
        </w:rPr>
        <w:t>İlgili Standartlar</w:t>
      </w:r>
      <w:bookmarkEnd w:id="535"/>
      <w:bookmarkEnd w:id="536"/>
      <w:bookmarkEnd w:id="537"/>
      <w:bookmarkEnd w:id="538"/>
    </w:p>
    <w:p w:rsidR="00AC4D47" w:rsidRDefault="00AC4D47" w:rsidP="00AC4D47">
      <w:pPr>
        <w:jc w:val="both"/>
        <w:rPr>
          <w:ins w:id="539" w:author="Nurseda ERDOĞAN" w:date="2019-01-31T10:32:00Z"/>
          <w:rFonts w:ascii="Times New Roman" w:hAnsi="Times New Roman" w:cs="Times New Roman"/>
          <w:sz w:val="24"/>
          <w:szCs w:val="24"/>
        </w:rPr>
      </w:pPr>
      <w:r w:rsidRPr="00B84C55">
        <w:rPr>
          <w:rFonts w:ascii="Times New Roman" w:hAnsi="Times New Roman" w:cs="Times New Roman"/>
          <w:b/>
          <w:sz w:val="24"/>
          <w:szCs w:val="24"/>
        </w:rPr>
        <w:t>TSE K 412:</w:t>
      </w:r>
      <w:r w:rsidRPr="001F5F7D">
        <w:rPr>
          <w:rFonts w:ascii="Times New Roman" w:hAnsi="Times New Roman" w:cs="Times New Roman"/>
          <w:sz w:val="24"/>
          <w:szCs w:val="24"/>
        </w:rPr>
        <w:t xml:space="preserve"> </w:t>
      </w:r>
      <w:r w:rsidRPr="00DF507D">
        <w:rPr>
          <w:rFonts w:ascii="Times New Roman" w:hAnsi="Times New Roman" w:cs="Times New Roman"/>
          <w:sz w:val="24"/>
          <w:szCs w:val="24"/>
        </w:rPr>
        <w:t xml:space="preserve">Plastik mantolama dübelleri – Dış cephe ısı yalıtımının </w:t>
      </w:r>
      <w:r>
        <w:rPr>
          <w:rFonts w:ascii="Times New Roman" w:hAnsi="Times New Roman" w:cs="Times New Roman"/>
          <w:sz w:val="24"/>
          <w:szCs w:val="24"/>
        </w:rPr>
        <w:t xml:space="preserve">sabitlenmesi </w:t>
      </w:r>
      <w:r w:rsidRPr="00DF507D">
        <w:rPr>
          <w:rFonts w:ascii="Times New Roman" w:hAnsi="Times New Roman" w:cs="Times New Roman"/>
          <w:sz w:val="24"/>
          <w:szCs w:val="24"/>
        </w:rPr>
        <w:t>amacıyla kullanılan</w:t>
      </w:r>
    </w:p>
    <w:p w:rsidR="005F4C35" w:rsidRPr="005F4C35" w:rsidRDefault="005F4C35" w:rsidP="005F4C35">
      <w:pPr>
        <w:jc w:val="both"/>
        <w:rPr>
          <w:ins w:id="540" w:author="Nurseda ERDOĞAN" w:date="2019-01-31T10:33:00Z"/>
          <w:rFonts w:ascii="Times New Roman" w:hAnsi="Times New Roman" w:cs="Times New Roman"/>
          <w:b/>
          <w:sz w:val="24"/>
          <w:szCs w:val="24"/>
          <w:rPrChange w:id="541" w:author="Nurseda ERDOĞAN" w:date="2019-01-31T10:33:00Z">
            <w:rPr>
              <w:ins w:id="542" w:author="Nurseda ERDOĞAN" w:date="2019-01-31T10:33:00Z"/>
              <w:rFonts w:ascii="Times New Roman" w:hAnsi="Times New Roman" w:cs="Times New Roman"/>
              <w:sz w:val="24"/>
              <w:szCs w:val="24"/>
            </w:rPr>
          </w:rPrChange>
        </w:rPr>
      </w:pPr>
      <w:ins w:id="543" w:author="Nurseda ERDOĞAN" w:date="2019-01-31T10:33:00Z">
        <w:r w:rsidRPr="005F4C35">
          <w:rPr>
            <w:rFonts w:ascii="Times New Roman" w:hAnsi="Times New Roman" w:cs="Times New Roman"/>
            <w:b/>
            <w:sz w:val="24"/>
            <w:szCs w:val="24"/>
            <w:rPrChange w:id="544" w:author="Nurseda ERDOĞAN" w:date="2019-01-31T10:33:00Z">
              <w:rPr>
                <w:rFonts w:ascii="Times New Roman" w:hAnsi="Times New Roman" w:cs="Times New Roman"/>
                <w:sz w:val="24"/>
                <w:szCs w:val="24"/>
              </w:rPr>
            </w:rPrChange>
          </w:rPr>
          <w:t>13.5. Meslekî Yeterlilik Belgesi</w:t>
        </w:r>
        <w:r>
          <w:rPr>
            <w:rFonts w:ascii="Times New Roman" w:hAnsi="Times New Roman" w:cs="Times New Roman"/>
            <w:b/>
            <w:sz w:val="24"/>
            <w:szCs w:val="24"/>
          </w:rPr>
          <w:t xml:space="preserve"> (Ek:RG-31/1/2019-30672) </w:t>
        </w:r>
      </w:ins>
    </w:p>
    <w:p w:rsidR="005F4C35" w:rsidRPr="00B22D0B" w:rsidRDefault="005F4C35" w:rsidP="005F4C35">
      <w:pPr>
        <w:jc w:val="both"/>
        <w:rPr>
          <w:rFonts w:ascii="Times New Roman" w:hAnsi="Times New Roman" w:cs="Times New Roman"/>
          <w:sz w:val="24"/>
          <w:szCs w:val="24"/>
        </w:rPr>
      </w:pPr>
      <w:ins w:id="545" w:author="Nurseda ERDOĞAN" w:date="2019-01-31T10:33:00Z">
        <w:r w:rsidRPr="005F4C35">
          <w:rPr>
            <w:rFonts w:ascii="Times New Roman" w:hAnsi="Times New Roman" w:cs="Times New Roman"/>
            <w:sz w:val="24"/>
            <w:szCs w:val="24"/>
          </w:rPr>
          <w:t>Meslekî Yeterlilik Kurumu Meslekî Yeterlilik Belgesi Zorunluluğu Getirilen Mesleklere İlişkin Tebliğ (Sıra No:2018/1)’de belirtilen mesleklerde çalışanlar için Mesleki Yeterlilik Belgesi aranır.</w:t>
        </w:r>
      </w:ins>
    </w:p>
    <w:p w:rsidR="003A30F4" w:rsidRPr="003A30F4" w:rsidRDefault="003A30F4" w:rsidP="003A30F4">
      <w:pPr>
        <w:rPr>
          <w:rFonts w:ascii="Times New Roman" w:hAnsi="Times New Roman" w:cs="Times New Roman"/>
          <w:sz w:val="24"/>
          <w:szCs w:val="24"/>
        </w:rPr>
      </w:pPr>
    </w:p>
    <w:sectPr w:rsidR="003A30F4" w:rsidRPr="003A30F4" w:rsidSect="003E1EFC">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B4F" w:rsidRDefault="00A14B4F" w:rsidP="003E1EFC">
      <w:pPr>
        <w:spacing w:after="0" w:line="240" w:lineRule="auto"/>
      </w:pPr>
      <w:r>
        <w:separator/>
      </w:r>
    </w:p>
  </w:endnote>
  <w:endnote w:type="continuationSeparator" w:id="0">
    <w:p w:rsidR="00A14B4F" w:rsidRDefault="00A14B4F" w:rsidP="003E1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entury Gothic">
    <w:panose1 w:val="020B0502020202020204"/>
    <w:charset w:val="A2"/>
    <w:family w:val="swiss"/>
    <w:pitch w:val="variable"/>
    <w:sig w:usb0="000002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297386"/>
      <w:docPartObj>
        <w:docPartGallery w:val="Page Numbers (Bottom of Page)"/>
        <w:docPartUnique/>
      </w:docPartObj>
    </w:sdtPr>
    <w:sdtEndPr/>
    <w:sdtContent>
      <w:p w:rsidR="00B913CD" w:rsidRDefault="00B913CD">
        <w:pPr>
          <w:pStyle w:val="Altbilgi"/>
          <w:jc w:val="right"/>
        </w:pPr>
        <w:r>
          <w:fldChar w:fldCharType="begin"/>
        </w:r>
        <w:r>
          <w:instrText>PAGE   \* MERGEFORMAT</w:instrText>
        </w:r>
        <w:r>
          <w:fldChar w:fldCharType="separate"/>
        </w:r>
        <w:r w:rsidR="009D2E70">
          <w:rPr>
            <w:noProof/>
          </w:rPr>
          <w:t>5</w:t>
        </w:r>
        <w:r>
          <w:fldChar w:fldCharType="end"/>
        </w:r>
      </w:p>
    </w:sdtContent>
  </w:sdt>
  <w:p w:rsidR="00B913CD" w:rsidRDefault="00B913C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B4F" w:rsidRDefault="00A14B4F" w:rsidP="003E1EFC">
      <w:pPr>
        <w:spacing w:after="0" w:line="240" w:lineRule="auto"/>
      </w:pPr>
      <w:r>
        <w:separator/>
      </w:r>
    </w:p>
  </w:footnote>
  <w:footnote w:type="continuationSeparator" w:id="0">
    <w:p w:rsidR="00A14B4F" w:rsidRDefault="00A14B4F" w:rsidP="003E1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3CD" w:rsidRDefault="00B913CD">
    <w:pPr>
      <w:pStyle w:val="stbilgi"/>
      <w:jc w:val="right"/>
    </w:pPr>
  </w:p>
  <w:p w:rsidR="00B913CD" w:rsidRDefault="00B913CD">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67E72"/>
    <w:multiLevelType w:val="multilevel"/>
    <w:tmpl w:val="76587DCE"/>
    <w:lvl w:ilvl="0">
      <w:start w:val="13"/>
      <w:numFmt w:val="decimal"/>
      <w:lvlText w:val="%1."/>
      <w:lvlJc w:val="left"/>
      <w:pPr>
        <w:ind w:left="1200" w:hanging="1200"/>
      </w:pPr>
      <w:rPr>
        <w:rFonts w:hint="default"/>
      </w:rPr>
    </w:lvl>
    <w:lvl w:ilvl="1">
      <w:start w:val="1"/>
      <w:numFmt w:val="decimal"/>
      <w:lvlText w:val="%1.%2."/>
      <w:lvlJc w:val="left"/>
      <w:pPr>
        <w:ind w:left="1200" w:hanging="1200"/>
      </w:pPr>
      <w:rPr>
        <w:rFonts w:hint="default"/>
      </w:rPr>
    </w:lvl>
    <w:lvl w:ilvl="2">
      <w:start w:val="1"/>
      <w:numFmt w:val="decimal"/>
      <w:lvlText w:val="%1.%2.%3."/>
      <w:lvlJc w:val="left"/>
      <w:pPr>
        <w:ind w:left="1200" w:hanging="1200"/>
      </w:pPr>
      <w:rPr>
        <w:rFonts w:hint="default"/>
      </w:rPr>
    </w:lvl>
    <w:lvl w:ilvl="3">
      <w:start w:val="1"/>
      <w:numFmt w:val="decimal"/>
      <w:lvlText w:val="%1.%2.%3.%4."/>
      <w:lvlJc w:val="left"/>
      <w:pPr>
        <w:ind w:left="1200" w:hanging="1200"/>
      </w:pPr>
      <w:rPr>
        <w:rFonts w:hint="default"/>
      </w:rPr>
    </w:lvl>
    <w:lvl w:ilvl="4">
      <w:start w:val="3"/>
      <w:numFmt w:val="decimal"/>
      <w:lvlText w:val="%1.%2.%3.%4.%5."/>
      <w:lvlJc w:val="left"/>
      <w:pPr>
        <w:ind w:left="1200" w:hanging="1200"/>
      </w:pPr>
      <w:rPr>
        <w:rFonts w:hint="default"/>
      </w:rPr>
    </w:lvl>
    <w:lvl w:ilvl="5">
      <w:start w:val="1"/>
      <w:numFmt w:val="decimal"/>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3340EA"/>
    <w:multiLevelType w:val="hybridMultilevel"/>
    <w:tmpl w:val="1E701242"/>
    <w:lvl w:ilvl="0" w:tplc="041F0001">
      <w:start w:val="1"/>
      <w:numFmt w:val="bullet"/>
      <w:lvlText w:val=""/>
      <w:lvlJc w:val="left"/>
      <w:pPr>
        <w:ind w:left="1788" w:hanging="360"/>
      </w:pPr>
      <w:rPr>
        <w:rFonts w:ascii="Symbol" w:hAnsi="Symbol"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2" w15:restartNumberingAfterBreak="0">
    <w:nsid w:val="0C375A38"/>
    <w:multiLevelType w:val="multilevel"/>
    <w:tmpl w:val="A4F84C50"/>
    <w:lvl w:ilvl="0">
      <w:start w:val="13"/>
      <w:numFmt w:val="decimal"/>
      <w:lvlText w:val="%1."/>
      <w:lvlJc w:val="left"/>
      <w:pPr>
        <w:ind w:left="1380" w:hanging="1380"/>
      </w:pPr>
      <w:rPr>
        <w:rFonts w:hint="default"/>
      </w:rPr>
    </w:lvl>
    <w:lvl w:ilvl="1">
      <w:start w:val="3"/>
      <w:numFmt w:val="decimal"/>
      <w:lvlText w:val="%1.%2."/>
      <w:lvlJc w:val="left"/>
      <w:pPr>
        <w:ind w:left="1380" w:hanging="1380"/>
      </w:pPr>
      <w:rPr>
        <w:rFonts w:hint="default"/>
      </w:rPr>
    </w:lvl>
    <w:lvl w:ilvl="2">
      <w:start w:val="2"/>
      <w:numFmt w:val="decimal"/>
      <w:lvlText w:val="%1.%2.%3."/>
      <w:lvlJc w:val="left"/>
      <w:pPr>
        <w:ind w:left="1380" w:hanging="1380"/>
      </w:pPr>
      <w:rPr>
        <w:rFonts w:hint="default"/>
      </w:rPr>
    </w:lvl>
    <w:lvl w:ilvl="3">
      <w:start w:val="2"/>
      <w:numFmt w:val="decimal"/>
      <w:lvlText w:val="%1.%2.%3.%4."/>
      <w:lvlJc w:val="left"/>
      <w:pPr>
        <w:ind w:left="1380" w:hanging="1380"/>
      </w:pPr>
      <w:rPr>
        <w:rFonts w:hint="default"/>
      </w:rPr>
    </w:lvl>
    <w:lvl w:ilvl="4">
      <w:start w:val="1"/>
      <w:numFmt w:val="decimal"/>
      <w:lvlText w:val="%1.%2.%3.%4.%5."/>
      <w:lvlJc w:val="left"/>
      <w:pPr>
        <w:ind w:left="1380" w:hanging="1380"/>
      </w:pPr>
      <w:rPr>
        <w:rFonts w:hint="default"/>
      </w:rPr>
    </w:lvl>
    <w:lvl w:ilvl="5">
      <w:start w:val="2"/>
      <w:numFmt w:val="decimal"/>
      <w:lvlText w:val="%1.%2.%3.%4.%5.%6."/>
      <w:lvlJc w:val="left"/>
      <w:pPr>
        <w:ind w:left="1380" w:hanging="1380"/>
      </w:pPr>
      <w:rPr>
        <w:rFonts w:hint="default"/>
      </w:rPr>
    </w:lvl>
    <w:lvl w:ilvl="6">
      <w:start w:val="2"/>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447861"/>
    <w:multiLevelType w:val="hybridMultilevel"/>
    <w:tmpl w:val="87AC38EE"/>
    <w:lvl w:ilvl="0" w:tplc="57E8B3C8">
      <w:start w:val="13"/>
      <w:numFmt w:val="decimal"/>
      <w:pStyle w:val="Balk3"/>
      <w:lvlText w:val="%1.1.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03C35BB"/>
    <w:multiLevelType w:val="multilevel"/>
    <w:tmpl w:val="116E3050"/>
    <w:lvl w:ilvl="0">
      <w:start w:val="13"/>
      <w:numFmt w:val="decimal"/>
      <w:lvlText w:val="%1."/>
      <w:lvlJc w:val="left"/>
      <w:pPr>
        <w:ind w:left="1380" w:hanging="1380"/>
      </w:pPr>
      <w:rPr>
        <w:rFonts w:hint="default"/>
      </w:rPr>
    </w:lvl>
    <w:lvl w:ilvl="1">
      <w:start w:val="3"/>
      <w:numFmt w:val="decimal"/>
      <w:lvlText w:val="%1.%2."/>
      <w:lvlJc w:val="left"/>
      <w:pPr>
        <w:ind w:left="1380" w:hanging="1380"/>
      </w:pPr>
      <w:rPr>
        <w:rFonts w:hint="default"/>
      </w:rPr>
    </w:lvl>
    <w:lvl w:ilvl="2">
      <w:start w:val="2"/>
      <w:numFmt w:val="decimal"/>
      <w:lvlText w:val="%1.%2.%3."/>
      <w:lvlJc w:val="left"/>
      <w:pPr>
        <w:ind w:left="1380" w:hanging="1380"/>
      </w:pPr>
      <w:rPr>
        <w:rFonts w:hint="default"/>
      </w:rPr>
    </w:lvl>
    <w:lvl w:ilvl="3">
      <w:start w:val="2"/>
      <w:numFmt w:val="decimal"/>
      <w:lvlText w:val="%1.%2.%3.%4."/>
      <w:lvlJc w:val="left"/>
      <w:pPr>
        <w:ind w:left="1380" w:hanging="1380"/>
      </w:pPr>
      <w:rPr>
        <w:rFonts w:hint="default"/>
      </w:rPr>
    </w:lvl>
    <w:lvl w:ilvl="4">
      <w:start w:val="1"/>
      <w:numFmt w:val="decimal"/>
      <w:lvlText w:val="%1.%2.%3.%4.%5."/>
      <w:lvlJc w:val="left"/>
      <w:pPr>
        <w:ind w:left="1380" w:hanging="1380"/>
      </w:pPr>
      <w:rPr>
        <w:rFonts w:hint="default"/>
      </w:rPr>
    </w:lvl>
    <w:lvl w:ilvl="5">
      <w:start w:val="3"/>
      <w:numFmt w:val="decimal"/>
      <w:lvlText w:val="%1.%2.%3.%4.%5.%6."/>
      <w:lvlJc w:val="left"/>
      <w:pPr>
        <w:ind w:left="1380" w:hanging="13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8032EF"/>
    <w:multiLevelType w:val="multilevel"/>
    <w:tmpl w:val="2BDE3906"/>
    <w:lvl w:ilvl="0">
      <w:start w:val="13"/>
      <w:numFmt w:val="decimal"/>
      <w:lvlText w:val="%1."/>
      <w:lvlJc w:val="left"/>
      <w:pPr>
        <w:ind w:left="1020" w:hanging="1020"/>
      </w:pPr>
      <w:rPr>
        <w:rFonts w:eastAsiaTheme="minorHAnsi" w:cs="Times New Roman" w:hint="default"/>
        <w:u w:val="single"/>
      </w:rPr>
    </w:lvl>
    <w:lvl w:ilvl="1">
      <w:start w:val="1"/>
      <w:numFmt w:val="decimal"/>
      <w:lvlText w:val="%1.%2."/>
      <w:lvlJc w:val="left"/>
      <w:pPr>
        <w:ind w:left="1020" w:hanging="1020"/>
      </w:pPr>
      <w:rPr>
        <w:rFonts w:eastAsiaTheme="minorHAnsi" w:cs="Times New Roman" w:hint="default"/>
        <w:u w:val="single"/>
      </w:rPr>
    </w:lvl>
    <w:lvl w:ilvl="2">
      <w:start w:val="1"/>
      <w:numFmt w:val="decimal"/>
      <w:lvlText w:val="%1.%2.%3."/>
      <w:lvlJc w:val="left"/>
      <w:pPr>
        <w:ind w:left="1020" w:hanging="1020"/>
      </w:pPr>
      <w:rPr>
        <w:rFonts w:eastAsiaTheme="minorHAnsi" w:cs="Times New Roman" w:hint="default"/>
        <w:u w:val="none"/>
      </w:rPr>
    </w:lvl>
    <w:lvl w:ilvl="3">
      <w:start w:val="2"/>
      <w:numFmt w:val="decimal"/>
      <w:lvlText w:val="%1.%2.%3.%4."/>
      <w:lvlJc w:val="left"/>
      <w:pPr>
        <w:ind w:left="1020" w:hanging="1020"/>
      </w:pPr>
      <w:rPr>
        <w:rFonts w:eastAsiaTheme="minorHAnsi" w:cs="Times New Roman" w:hint="default"/>
        <w:u w:val="none"/>
      </w:rPr>
    </w:lvl>
    <w:lvl w:ilvl="4">
      <w:start w:val="1"/>
      <w:numFmt w:val="decimal"/>
      <w:lvlText w:val="%1.%2.%3.%4.%5."/>
      <w:lvlJc w:val="left"/>
      <w:pPr>
        <w:ind w:left="1080" w:hanging="1080"/>
      </w:pPr>
      <w:rPr>
        <w:rFonts w:eastAsiaTheme="minorHAnsi" w:cs="Times New Roman" w:hint="default"/>
        <w:sz w:val="24"/>
        <w:szCs w:val="24"/>
        <w:u w:val="none"/>
      </w:rPr>
    </w:lvl>
    <w:lvl w:ilvl="5">
      <w:start w:val="1"/>
      <w:numFmt w:val="decimal"/>
      <w:lvlText w:val="%1.%2.%3.%4.%5.%6."/>
      <w:lvlJc w:val="left"/>
      <w:pPr>
        <w:ind w:left="1080" w:hanging="1080"/>
      </w:pPr>
      <w:rPr>
        <w:rFonts w:eastAsiaTheme="minorHAnsi" w:cs="Times New Roman" w:hint="default"/>
        <w:u w:val="none"/>
      </w:rPr>
    </w:lvl>
    <w:lvl w:ilvl="6">
      <w:start w:val="1"/>
      <w:numFmt w:val="decimal"/>
      <w:lvlText w:val="%1.%2.%3.%4.%5.%6.%7."/>
      <w:lvlJc w:val="left"/>
      <w:pPr>
        <w:ind w:left="1440" w:hanging="1440"/>
      </w:pPr>
      <w:rPr>
        <w:rFonts w:eastAsiaTheme="minorHAnsi" w:cs="Times New Roman" w:hint="default"/>
        <w:u w:val="single"/>
      </w:rPr>
    </w:lvl>
    <w:lvl w:ilvl="7">
      <w:start w:val="1"/>
      <w:numFmt w:val="decimal"/>
      <w:lvlText w:val="%1.%2.%3.%4.%5.%6.%7.%8."/>
      <w:lvlJc w:val="left"/>
      <w:pPr>
        <w:ind w:left="1440" w:hanging="1440"/>
      </w:pPr>
      <w:rPr>
        <w:rFonts w:eastAsiaTheme="minorHAnsi" w:cs="Times New Roman" w:hint="default"/>
        <w:u w:val="single"/>
      </w:rPr>
    </w:lvl>
    <w:lvl w:ilvl="8">
      <w:start w:val="1"/>
      <w:numFmt w:val="decimal"/>
      <w:lvlText w:val="%1.%2.%3.%4.%5.%6.%7.%8.%9."/>
      <w:lvlJc w:val="left"/>
      <w:pPr>
        <w:ind w:left="1800" w:hanging="1800"/>
      </w:pPr>
      <w:rPr>
        <w:rFonts w:eastAsiaTheme="minorHAnsi" w:cs="Times New Roman" w:hint="default"/>
        <w:u w:val="single"/>
      </w:rPr>
    </w:lvl>
  </w:abstractNum>
  <w:abstractNum w:abstractNumId="6" w15:restartNumberingAfterBreak="0">
    <w:nsid w:val="3F067753"/>
    <w:multiLevelType w:val="multilevel"/>
    <w:tmpl w:val="EF367EB2"/>
    <w:lvl w:ilvl="0">
      <w:start w:val="13"/>
      <w:numFmt w:val="decimal"/>
      <w:lvlText w:val="%1."/>
      <w:lvlJc w:val="left"/>
      <w:pPr>
        <w:ind w:left="1200" w:hanging="1200"/>
      </w:pPr>
      <w:rPr>
        <w:rFonts w:hint="default"/>
      </w:rPr>
    </w:lvl>
    <w:lvl w:ilvl="1">
      <w:start w:val="1"/>
      <w:numFmt w:val="decimal"/>
      <w:lvlText w:val="%1.%2."/>
      <w:lvlJc w:val="left"/>
      <w:pPr>
        <w:ind w:left="1200" w:hanging="1200"/>
      </w:pPr>
      <w:rPr>
        <w:rFonts w:hint="default"/>
      </w:rPr>
    </w:lvl>
    <w:lvl w:ilvl="2">
      <w:start w:val="1"/>
      <w:numFmt w:val="decimal"/>
      <w:lvlText w:val="%1.%2.%3."/>
      <w:lvlJc w:val="left"/>
      <w:pPr>
        <w:ind w:left="1200" w:hanging="1200"/>
      </w:pPr>
      <w:rPr>
        <w:rFonts w:hint="default"/>
      </w:rPr>
    </w:lvl>
    <w:lvl w:ilvl="3">
      <w:start w:val="1"/>
      <w:numFmt w:val="decimal"/>
      <w:lvlText w:val="%1.%2.%3.%4."/>
      <w:lvlJc w:val="left"/>
      <w:pPr>
        <w:ind w:left="1200" w:hanging="1200"/>
      </w:pPr>
      <w:rPr>
        <w:rFonts w:hint="default"/>
      </w:rPr>
    </w:lvl>
    <w:lvl w:ilvl="4">
      <w:start w:val="2"/>
      <w:numFmt w:val="decimal"/>
      <w:lvlText w:val="%1.%2.%3.%4.%5."/>
      <w:lvlJc w:val="left"/>
      <w:pPr>
        <w:ind w:left="1200" w:hanging="1200"/>
      </w:pPr>
      <w:rPr>
        <w:rFonts w:hint="default"/>
      </w:rPr>
    </w:lvl>
    <w:lvl w:ilvl="5">
      <w:start w:val="2"/>
      <w:numFmt w:val="decimal"/>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44554E"/>
    <w:multiLevelType w:val="hybridMultilevel"/>
    <w:tmpl w:val="948EA228"/>
    <w:lvl w:ilvl="0" w:tplc="58B45F9A">
      <w:start w:val="13"/>
      <w:numFmt w:val="decimal"/>
      <w:pStyle w:val="Balk4"/>
      <w:lvlText w:val="%1.1.1.1. "/>
      <w:lvlJc w:val="left"/>
      <w:pPr>
        <w:ind w:left="1069"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8" w15:restartNumberingAfterBreak="0">
    <w:nsid w:val="4E3D4A4F"/>
    <w:multiLevelType w:val="hybridMultilevel"/>
    <w:tmpl w:val="F23434F8"/>
    <w:lvl w:ilvl="0" w:tplc="CDBAF3D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44175EA"/>
    <w:multiLevelType w:val="hybridMultilevel"/>
    <w:tmpl w:val="EFA4FE16"/>
    <w:lvl w:ilvl="0" w:tplc="29AC3920">
      <w:start w:val="13"/>
      <w:numFmt w:val="decimal"/>
      <w:pStyle w:val="Balk2"/>
      <w:lvlText w:val="%1.1."/>
      <w:lvlJc w:val="left"/>
      <w:pPr>
        <w:ind w:left="720" w:hanging="360"/>
      </w:pPr>
      <w:rPr>
        <w:rFonts w:ascii="Times New Roman" w:hAnsi="Times New Roman" w:cs="Times New Roman" w:hint="default"/>
        <w:color w:val="auto"/>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8C71659"/>
    <w:multiLevelType w:val="multilevel"/>
    <w:tmpl w:val="751EA02E"/>
    <w:lvl w:ilvl="0">
      <w:start w:val="1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EFD4B58"/>
    <w:multiLevelType w:val="hybridMultilevel"/>
    <w:tmpl w:val="4C9419F0"/>
    <w:lvl w:ilvl="0" w:tplc="8EE8EA58">
      <w:start w:val="13"/>
      <w:numFmt w:val="decimal"/>
      <w:pStyle w:val="Balk7"/>
      <w:lvlText w:val="%1.3.2.2.1.2.1. "/>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236057F"/>
    <w:multiLevelType w:val="hybridMultilevel"/>
    <w:tmpl w:val="01E879EE"/>
    <w:lvl w:ilvl="0" w:tplc="22625F08">
      <w:start w:val="13"/>
      <w:numFmt w:val="decimal"/>
      <w:pStyle w:val="Balk5"/>
      <w:lvlText w:val="%1.1.1.1.1. "/>
      <w:lvlJc w:val="left"/>
      <w:pPr>
        <w:ind w:left="720" w:hanging="36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1C02BFD"/>
    <w:multiLevelType w:val="hybridMultilevel"/>
    <w:tmpl w:val="A8927CA4"/>
    <w:lvl w:ilvl="0" w:tplc="5692B5D2">
      <w:start w:val="13"/>
      <w:numFmt w:val="decimal"/>
      <w:pStyle w:val="Balk8"/>
      <w:lvlText w:val="%1.3.2.2.3.3.2.1. "/>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84A125A"/>
    <w:multiLevelType w:val="multilevel"/>
    <w:tmpl w:val="9BC689DA"/>
    <w:lvl w:ilvl="0">
      <w:start w:val="13"/>
      <w:numFmt w:val="decimal"/>
      <w:lvlText w:val="%1."/>
      <w:lvlJc w:val="left"/>
      <w:pPr>
        <w:ind w:left="810" w:hanging="810"/>
      </w:pPr>
      <w:rPr>
        <w:rFonts w:hint="default"/>
        <w:color w:val="auto"/>
      </w:rPr>
    </w:lvl>
    <w:lvl w:ilvl="1">
      <w:start w:val="2"/>
      <w:numFmt w:val="decimal"/>
      <w:lvlText w:val="%1.%2."/>
      <w:lvlJc w:val="left"/>
      <w:pPr>
        <w:ind w:left="810" w:hanging="810"/>
      </w:pPr>
      <w:rPr>
        <w:rFonts w:hint="default"/>
        <w:color w:val="auto"/>
      </w:rPr>
    </w:lvl>
    <w:lvl w:ilvl="2">
      <w:start w:val="1"/>
      <w:numFmt w:val="decimal"/>
      <w:lvlText w:val="%1.%2.%3."/>
      <w:lvlJc w:val="left"/>
      <w:pPr>
        <w:ind w:left="810" w:hanging="810"/>
      </w:pPr>
      <w:rPr>
        <w:rFonts w:hint="default"/>
        <w:color w:val="auto"/>
      </w:rPr>
    </w:lvl>
    <w:lvl w:ilvl="3">
      <w:start w:val="1"/>
      <w:numFmt w:val="decimal"/>
      <w:lvlText w:val="%1.%2.%3.%4."/>
      <w:lvlJc w:val="left"/>
      <w:pPr>
        <w:ind w:left="1080" w:hanging="1080"/>
      </w:pPr>
      <w:rPr>
        <w:rFonts w:hint="default"/>
        <w:color w:val="auto"/>
        <w:sz w:val="24"/>
        <w:szCs w:val="24"/>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 w15:restartNumberingAfterBreak="0">
    <w:nsid w:val="7AC247C5"/>
    <w:multiLevelType w:val="hybridMultilevel"/>
    <w:tmpl w:val="27F8C342"/>
    <w:lvl w:ilvl="0" w:tplc="8D80E8D8">
      <w:start w:val="13"/>
      <w:numFmt w:val="decimal"/>
      <w:pStyle w:val="Balk1"/>
      <w:lvlText w:val="%1.4."/>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EBB2DC7"/>
    <w:multiLevelType w:val="hybridMultilevel"/>
    <w:tmpl w:val="0F662B72"/>
    <w:lvl w:ilvl="0" w:tplc="62CCB4D6">
      <w:start w:val="13"/>
      <w:numFmt w:val="decimal"/>
      <w:pStyle w:val="Balk6"/>
      <w:lvlText w:val="%1.1.1.1.2.1. "/>
      <w:lvlJc w:val="left"/>
      <w:pPr>
        <w:ind w:left="720" w:hanging="360"/>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15"/>
  </w:num>
  <w:num w:numId="3">
    <w:abstractNumId w:val="9"/>
  </w:num>
  <w:num w:numId="4">
    <w:abstractNumId w:val="3"/>
  </w:num>
  <w:num w:numId="5">
    <w:abstractNumId w:val="7"/>
  </w:num>
  <w:num w:numId="6">
    <w:abstractNumId w:val="12"/>
  </w:num>
  <w:num w:numId="7">
    <w:abstractNumId w:val="16"/>
  </w:num>
  <w:num w:numId="8">
    <w:abstractNumId w:val="6"/>
  </w:num>
  <w:num w:numId="9">
    <w:abstractNumId w:val="0"/>
  </w:num>
  <w:num w:numId="10">
    <w:abstractNumId w:val="5"/>
  </w:num>
  <w:num w:numId="11">
    <w:abstractNumId w:val="10"/>
  </w:num>
  <w:num w:numId="12">
    <w:abstractNumId w:val="14"/>
  </w:num>
  <w:num w:numId="13">
    <w:abstractNumId w:val="11"/>
  </w:num>
  <w:num w:numId="14">
    <w:abstractNumId w:val="2"/>
  </w:num>
  <w:num w:numId="15">
    <w:abstractNumId w:val="4"/>
  </w:num>
  <w:num w:numId="16">
    <w:abstractNumId w:val="12"/>
  </w:num>
  <w:num w:numId="17">
    <w:abstractNumId w:val="16"/>
  </w:num>
  <w:num w:numId="18">
    <w:abstractNumId w:val="16"/>
  </w:num>
  <w:num w:numId="19">
    <w:abstractNumId w:val="11"/>
  </w:num>
  <w:num w:numId="20">
    <w:abstractNumId w:val="11"/>
  </w:num>
  <w:num w:numId="21">
    <w:abstractNumId w:val="11"/>
  </w:num>
  <w:num w:numId="22">
    <w:abstractNumId w:val="11"/>
  </w:num>
  <w:num w:numId="23">
    <w:abstractNumId w:val="11"/>
  </w:num>
  <w:num w:numId="24">
    <w:abstractNumId w:val="16"/>
  </w:num>
  <w:num w:numId="25">
    <w:abstractNumId w:val="16"/>
  </w:num>
  <w:num w:numId="26">
    <w:abstractNumId w:val="12"/>
  </w:num>
  <w:num w:numId="27">
    <w:abstractNumId w:val="16"/>
  </w:num>
  <w:num w:numId="28">
    <w:abstractNumId w:val="16"/>
  </w:num>
  <w:num w:numId="29">
    <w:abstractNumId w:val="11"/>
  </w:num>
  <w:num w:numId="30">
    <w:abstractNumId w:val="11"/>
  </w:num>
  <w:num w:numId="31">
    <w:abstractNumId w:val="11"/>
  </w:num>
  <w:num w:numId="32">
    <w:abstractNumId w:val="11"/>
  </w:num>
  <w:num w:numId="33">
    <w:abstractNumId w:val="16"/>
  </w:num>
  <w:num w:numId="34">
    <w:abstractNumId w:val="11"/>
  </w:num>
  <w:num w:numId="35">
    <w:abstractNumId w:val="13"/>
  </w:num>
  <w:num w:numId="36">
    <w:abstractNumId w:val="13"/>
  </w:num>
  <w:num w:numId="37">
    <w:abstractNumId w:val="13"/>
  </w:num>
  <w:num w:numId="38">
    <w:abstractNumId w:val="3"/>
  </w:num>
  <w:num w:numId="39">
    <w:abstractNumId w:val="7"/>
  </w:num>
  <w:num w:numId="40">
    <w:abstractNumId w:val="7"/>
  </w:num>
  <w:num w:numId="41">
    <w:abstractNumId w:val="7"/>
  </w:num>
  <w:num w:numId="42">
    <w:abstractNumId w:val="3"/>
  </w:num>
  <w:num w:numId="43">
    <w:abstractNumId w:val="3"/>
  </w:num>
  <w:num w:numId="44">
    <w:abstractNumId w:val="9"/>
    <w:lvlOverride w:ilvl="0">
      <w:startOverride w:val="13"/>
    </w:lvlOverride>
  </w:num>
  <w:num w:numId="45">
    <w:abstractNumId w:val="8"/>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urseda ERDOĞAN">
    <w15:presenceInfo w15:providerId="AD" w15:userId="S-1-5-21-2104006122-2505561677-2476709200-31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C26"/>
    <w:rsid w:val="000459F8"/>
    <w:rsid w:val="00060C26"/>
    <w:rsid w:val="000A29F4"/>
    <w:rsid w:val="000C54D2"/>
    <w:rsid w:val="000D215D"/>
    <w:rsid w:val="000F235C"/>
    <w:rsid w:val="001067D8"/>
    <w:rsid w:val="0017151A"/>
    <w:rsid w:val="00185122"/>
    <w:rsid w:val="001C796E"/>
    <w:rsid w:val="001F2758"/>
    <w:rsid w:val="002644C1"/>
    <w:rsid w:val="002E7E8F"/>
    <w:rsid w:val="00327260"/>
    <w:rsid w:val="003605B8"/>
    <w:rsid w:val="003932A4"/>
    <w:rsid w:val="003A30F4"/>
    <w:rsid w:val="003B0C4D"/>
    <w:rsid w:val="003C091B"/>
    <w:rsid w:val="003E1EFC"/>
    <w:rsid w:val="003F2A8F"/>
    <w:rsid w:val="00403DDF"/>
    <w:rsid w:val="00422F01"/>
    <w:rsid w:val="00434FB1"/>
    <w:rsid w:val="004678A9"/>
    <w:rsid w:val="004E0135"/>
    <w:rsid w:val="00500246"/>
    <w:rsid w:val="005F4C35"/>
    <w:rsid w:val="00622D05"/>
    <w:rsid w:val="00655AB2"/>
    <w:rsid w:val="00661D0B"/>
    <w:rsid w:val="00677D7C"/>
    <w:rsid w:val="006E7F23"/>
    <w:rsid w:val="00730577"/>
    <w:rsid w:val="007F6C5A"/>
    <w:rsid w:val="00841517"/>
    <w:rsid w:val="008A6552"/>
    <w:rsid w:val="008C2B07"/>
    <w:rsid w:val="008E69CA"/>
    <w:rsid w:val="008F0FAF"/>
    <w:rsid w:val="00905467"/>
    <w:rsid w:val="009335BC"/>
    <w:rsid w:val="00970BC8"/>
    <w:rsid w:val="009D2E70"/>
    <w:rsid w:val="00A14B4F"/>
    <w:rsid w:val="00A25FBA"/>
    <w:rsid w:val="00AC4D47"/>
    <w:rsid w:val="00AD67ED"/>
    <w:rsid w:val="00B23F33"/>
    <w:rsid w:val="00B913CD"/>
    <w:rsid w:val="00BA4D4F"/>
    <w:rsid w:val="00C23828"/>
    <w:rsid w:val="00CA7211"/>
    <w:rsid w:val="00CD279D"/>
    <w:rsid w:val="00D7713B"/>
    <w:rsid w:val="00D85ACF"/>
    <w:rsid w:val="00DA1227"/>
    <w:rsid w:val="00DE70F5"/>
    <w:rsid w:val="00E36F73"/>
    <w:rsid w:val="00EC2A5F"/>
    <w:rsid w:val="00EC55BF"/>
    <w:rsid w:val="00FD4C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6776F2-0F5F-40E5-B20F-DA19650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9CA"/>
  </w:style>
  <w:style w:type="paragraph" w:styleId="Balk1">
    <w:name w:val="heading 1"/>
    <w:basedOn w:val="Normal"/>
    <w:next w:val="Normal"/>
    <w:link w:val="Balk1Char"/>
    <w:uiPriority w:val="9"/>
    <w:qFormat/>
    <w:rsid w:val="00841517"/>
    <w:pPr>
      <w:keepNext/>
      <w:keepLines/>
      <w:numPr>
        <w:numId w:val="2"/>
      </w:numPr>
      <w:spacing w:before="480" w:after="0"/>
      <w:outlineLvl w:val="0"/>
    </w:pPr>
    <w:rPr>
      <w:rFonts w:ascii="Times New Roman" w:eastAsiaTheme="majorEastAsia" w:hAnsi="Times New Roman" w:cstheme="majorBidi"/>
      <w:b/>
      <w:bCs/>
      <w:sz w:val="28"/>
      <w:szCs w:val="28"/>
    </w:rPr>
  </w:style>
  <w:style w:type="paragraph" w:styleId="Balk2">
    <w:name w:val="heading 2"/>
    <w:basedOn w:val="Normal"/>
    <w:next w:val="Normal"/>
    <w:link w:val="Balk2Char"/>
    <w:uiPriority w:val="9"/>
    <w:unhideWhenUsed/>
    <w:qFormat/>
    <w:rsid w:val="00841517"/>
    <w:pPr>
      <w:keepNext/>
      <w:keepLines/>
      <w:numPr>
        <w:numId w:val="3"/>
      </w:numPr>
      <w:spacing w:before="200" w:after="0"/>
      <w:outlineLvl w:val="1"/>
    </w:pPr>
    <w:rPr>
      <w:rFonts w:ascii="Times New Roman" w:eastAsiaTheme="majorEastAsia" w:hAnsi="Times New Roman" w:cstheme="majorBidi"/>
      <w:b/>
      <w:bCs/>
      <w:sz w:val="28"/>
      <w:szCs w:val="26"/>
    </w:rPr>
  </w:style>
  <w:style w:type="paragraph" w:styleId="Balk3">
    <w:name w:val="heading 3"/>
    <w:basedOn w:val="Normal"/>
    <w:next w:val="Normal"/>
    <w:link w:val="Balk3Char"/>
    <w:uiPriority w:val="9"/>
    <w:unhideWhenUsed/>
    <w:qFormat/>
    <w:rsid w:val="0017151A"/>
    <w:pPr>
      <w:keepNext/>
      <w:keepLines/>
      <w:numPr>
        <w:numId w:val="4"/>
      </w:numPr>
      <w:spacing w:before="200" w:after="0"/>
      <w:outlineLvl w:val="2"/>
    </w:pPr>
    <w:rPr>
      <w:rFonts w:ascii="Times New Roman" w:eastAsiaTheme="majorEastAsia" w:hAnsi="Times New Roman" w:cstheme="majorBidi"/>
      <w:b/>
      <w:bCs/>
      <w:sz w:val="28"/>
    </w:rPr>
  </w:style>
  <w:style w:type="paragraph" w:styleId="Balk4">
    <w:name w:val="heading 4"/>
    <w:basedOn w:val="Normal"/>
    <w:next w:val="Normal"/>
    <w:link w:val="Balk4Char"/>
    <w:uiPriority w:val="9"/>
    <w:unhideWhenUsed/>
    <w:qFormat/>
    <w:rsid w:val="0017151A"/>
    <w:pPr>
      <w:keepNext/>
      <w:keepLines/>
      <w:numPr>
        <w:numId w:val="5"/>
      </w:numPr>
      <w:spacing w:before="200" w:after="0"/>
      <w:outlineLvl w:val="3"/>
    </w:pPr>
    <w:rPr>
      <w:rFonts w:ascii="Times New Roman" w:eastAsiaTheme="majorEastAsia" w:hAnsi="Times New Roman" w:cstheme="majorBidi"/>
      <w:b/>
      <w:bCs/>
      <w:iCs/>
      <w:sz w:val="24"/>
    </w:rPr>
  </w:style>
  <w:style w:type="paragraph" w:styleId="Balk5">
    <w:name w:val="heading 5"/>
    <w:basedOn w:val="Normal"/>
    <w:next w:val="Normal"/>
    <w:link w:val="Balk5Char"/>
    <w:uiPriority w:val="9"/>
    <w:unhideWhenUsed/>
    <w:qFormat/>
    <w:rsid w:val="0017151A"/>
    <w:pPr>
      <w:keepNext/>
      <w:keepLines/>
      <w:numPr>
        <w:numId w:val="6"/>
      </w:numPr>
      <w:spacing w:before="200" w:after="0"/>
      <w:outlineLvl w:val="4"/>
    </w:pPr>
    <w:rPr>
      <w:rFonts w:ascii="Times New Roman" w:eastAsiaTheme="majorEastAsia" w:hAnsi="Times New Roman" w:cstheme="majorBidi"/>
      <w:b/>
      <w:sz w:val="24"/>
    </w:rPr>
  </w:style>
  <w:style w:type="paragraph" w:styleId="Balk6">
    <w:name w:val="heading 6"/>
    <w:basedOn w:val="Normal"/>
    <w:next w:val="Normal"/>
    <w:link w:val="Balk6Char"/>
    <w:uiPriority w:val="9"/>
    <w:unhideWhenUsed/>
    <w:qFormat/>
    <w:rsid w:val="004E0135"/>
    <w:pPr>
      <w:keepNext/>
      <w:keepLines/>
      <w:numPr>
        <w:numId w:val="7"/>
      </w:numPr>
      <w:spacing w:before="200" w:after="0"/>
      <w:outlineLvl w:val="5"/>
    </w:pPr>
    <w:rPr>
      <w:rFonts w:ascii="Times New Roman" w:eastAsiaTheme="majorEastAsia" w:hAnsi="Times New Roman" w:cstheme="majorBidi"/>
      <w:b/>
      <w:iCs/>
      <w:sz w:val="24"/>
    </w:rPr>
  </w:style>
  <w:style w:type="paragraph" w:styleId="Balk7">
    <w:name w:val="heading 7"/>
    <w:basedOn w:val="Normal"/>
    <w:next w:val="Normal"/>
    <w:link w:val="Balk7Char"/>
    <w:uiPriority w:val="9"/>
    <w:unhideWhenUsed/>
    <w:qFormat/>
    <w:rsid w:val="00EC55BF"/>
    <w:pPr>
      <w:keepNext/>
      <w:keepLines/>
      <w:numPr>
        <w:numId w:val="13"/>
      </w:numPr>
      <w:spacing w:before="200" w:after="0"/>
      <w:outlineLvl w:val="6"/>
    </w:pPr>
    <w:rPr>
      <w:rFonts w:ascii="Times New Roman" w:eastAsiaTheme="majorEastAsia" w:hAnsi="Times New Roman" w:cstheme="majorBidi"/>
      <w:b/>
      <w:iCs/>
      <w:sz w:val="24"/>
    </w:rPr>
  </w:style>
  <w:style w:type="paragraph" w:styleId="Balk8">
    <w:name w:val="heading 8"/>
    <w:basedOn w:val="Normal"/>
    <w:next w:val="Normal"/>
    <w:link w:val="Balk8Char"/>
    <w:uiPriority w:val="9"/>
    <w:unhideWhenUsed/>
    <w:qFormat/>
    <w:rsid w:val="000C54D2"/>
    <w:pPr>
      <w:keepNext/>
      <w:keepLines/>
      <w:numPr>
        <w:numId w:val="35"/>
      </w:numPr>
      <w:spacing w:before="200" w:after="0"/>
      <w:outlineLvl w:val="7"/>
    </w:pPr>
    <w:rPr>
      <w:rFonts w:ascii="Times New Roman" w:eastAsiaTheme="majorEastAsia" w:hAnsi="Times New Roman" w:cstheme="majorBidi"/>
      <w:b/>
      <w:color w:val="404040" w:themeColor="text1" w:themeTint="BF"/>
      <w:sz w:val="24"/>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41517"/>
    <w:rPr>
      <w:rFonts w:ascii="Times New Roman" w:eastAsiaTheme="majorEastAsia" w:hAnsi="Times New Roman" w:cstheme="majorBidi"/>
      <w:b/>
      <w:bCs/>
      <w:sz w:val="28"/>
      <w:szCs w:val="28"/>
    </w:rPr>
  </w:style>
  <w:style w:type="character" w:customStyle="1" w:styleId="Balk2Char">
    <w:name w:val="Başlık 2 Char"/>
    <w:basedOn w:val="VarsaylanParagrafYazTipi"/>
    <w:link w:val="Balk2"/>
    <w:uiPriority w:val="9"/>
    <w:rsid w:val="00841517"/>
    <w:rPr>
      <w:rFonts w:ascii="Times New Roman" w:eastAsiaTheme="majorEastAsia" w:hAnsi="Times New Roman" w:cstheme="majorBidi"/>
      <w:b/>
      <w:bCs/>
      <w:sz w:val="28"/>
      <w:szCs w:val="26"/>
    </w:rPr>
  </w:style>
  <w:style w:type="character" w:customStyle="1" w:styleId="Balk3Char">
    <w:name w:val="Başlık 3 Char"/>
    <w:basedOn w:val="VarsaylanParagrafYazTipi"/>
    <w:link w:val="Balk3"/>
    <w:uiPriority w:val="9"/>
    <w:rsid w:val="0017151A"/>
    <w:rPr>
      <w:rFonts w:ascii="Times New Roman" w:eastAsiaTheme="majorEastAsia" w:hAnsi="Times New Roman" w:cstheme="majorBidi"/>
      <w:b/>
      <w:bCs/>
      <w:sz w:val="28"/>
    </w:rPr>
  </w:style>
  <w:style w:type="character" w:customStyle="1" w:styleId="Balk4Char">
    <w:name w:val="Başlık 4 Char"/>
    <w:basedOn w:val="VarsaylanParagrafYazTipi"/>
    <w:link w:val="Balk4"/>
    <w:uiPriority w:val="9"/>
    <w:rsid w:val="0017151A"/>
    <w:rPr>
      <w:rFonts w:ascii="Times New Roman" w:eastAsiaTheme="majorEastAsia" w:hAnsi="Times New Roman" w:cstheme="majorBidi"/>
      <w:b/>
      <w:bCs/>
      <w:iCs/>
      <w:sz w:val="24"/>
    </w:rPr>
  </w:style>
  <w:style w:type="character" w:customStyle="1" w:styleId="Balk5Char">
    <w:name w:val="Başlık 5 Char"/>
    <w:basedOn w:val="VarsaylanParagrafYazTipi"/>
    <w:link w:val="Balk5"/>
    <w:uiPriority w:val="9"/>
    <w:rsid w:val="0017151A"/>
    <w:rPr>
      <w:rFonts w:ascii="Times New Roman" w:eastAsiaTheme="majorEastAsia" w:hAnsi="Times New Roman" w:cstheme="majorBidi"/>
      <w:b/>
      <w:sz w:val="24"/>
    </w:rPr>
  </w:style>
  <w:style w:type="character" w:customStyle="1" w:styleId="Balk6Char">
    <w:name w:val="Başlık 6 Char"/>
    <w:basedOn w:val="VarsaylanParagrafYazTipi"/>
    <w:link w:val="Balk6"/>
    <w:uiPriority w:val="9"/>
    <w:rsid w:val="004E0135"/>
    <w:rPr>
      <w:rFonts w:ascii="Times New Roman" w:eastAsiaTheme="majorEastAsia" w:hAnsi="Times New Roman" w:cstheme="majorBidi"/>
      <w:b/>
      <w:iCs/>
      <w:sz w:val="24"/>
    </w:rPr>
  </w:style>
  <w:style w:type="character" w:customStyle="1" w:styleId="Balk7Char">
    <w:name w:val="Başlık 7 Char"/>
    <w:basedOn w:val="VarsaylanParagrafYazTipi"/>
    <w:link w:val="Balk7"/>
    <w:uiPriority w:val="9"/>
    <w:rsid w:val="00EC55BF"/>
    <w:rPr>
      <w:rFonts w:ascii="Times New Roman" w:eastAsiaTheme="majorEastAsia" w:hAnsi="Times New Roman" w:cstheme="majorBidi"/>
      <w:b/>
      <w:iCs/>
      <w:sz w:val="24"/>
    </w:rPr>
  </w:style>
  <w:style w:type="character" w:customStyle="1" w:styleId="Balk8Char">
    <w:name w:val="Başlık 8 Char"/>
    <w:basedOn w:val="VarsaylanParagrafYazTipi"/>
    <w:link w:val="Balk8"/>
    <w:uiPriority w:val="9"/>
    <w:rsid w:val="000C54D2"/>
    <w:rPr>
      <w:rFonts w:ascii="Times New Roman" w:eastAsiaTheme="majorEastAsia" w:hAnsi="Times New Roman" w:cstheme="majorBidi"/>
      <w:b/>
      <w:color w:val="404040" w:themeColor="text1" w:themeTint="BF"/>
      <w:sz w:val="24"/>
      <w:szCs w:val="20"/>
    </w:rPr>
  </w:style>
  <w:style w:type="table" w:styleId="TabloKlavuzu">
    <w:name w:val="Table Grid"/>
    <w:basedOn w:val="NormalTablo"/>
    <w:uiPriority w:val="59"/>
    <w:rsid w:val="00CA7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A7211"/>
    <w:pPr>
      <w:spacing w:after="200" w:line="276" w:lineRule="auto"/>
      <w:ind w:left="720"/>
      <w:contextualSpacing/>
    </w:pPr>
  </w:style>
  <w:style w:type="paragraph" w:styleId="GvdeMetni2">
    <w:name w:val="Body Text 2"/>
    <w:basedOn w:val="Normal"/>
    <w:link w:val="GvdeMetni2Char"/>
    <w:rsid w:val="00CA7211"/>
    <w:pPr>
      <w:spacing w:after="0" w:line="240" w:lineRule="auto"/>
      <w:jc w:val="both"/>
    </w:pPr>
    <w:rPr>
      <w:rFonts w:ascii="Times New Roman" w:eastAsia="Times New Roman" w:hAnsi="Times New Roman" w:cs="Times New Roman"/>
      <w:sz w:val="24"/>
      <w:szCs w:val="20"/>
    </w:rPr>
  </w:style>
  <w:style w:type="character" w:customStyle="1" w:styleId="GvdeMetni2Char">
    <w:name w:val="Gövde Metni 2 Char"/>
    <w:basedOn w:val="VarsaylanParagrafYazTipi"/>
    <w:link w:val="GvdeMetni2"/>
    <w:rsid w:val="00CA7211"/>
    <w:rPr>
      <w:rFonts w:ascii="Times New Roman" w:eastAsia="Times New Roman" w:hAnsi="Times New Roman" w:cs="Times New Roman"/>
      <w:sz w:val="24"/>
      <w:szCs w:val="20"/>
    </w:rPr>
  </w:style>
  <w:style w:type="paragraph" w:styleId="stbilgi">
    <w:name w:val="header"/>
    <w:basedOn w:val="Normal"/>
    <w:link w:val="stbilgiChar"/>
    <w:uiPriority w:val="99"/>
    <w:unhideWhenUsed/>
    <w:rsid w:val="003E1EF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E1EFC"/>
  </w:style>
  <w:style w:type="paragraph" w:styleId="Altbilgi">
    <w:name w:val="footer"/>
    <w:basedOn w:val="Normal"/>
    <w:link w:val="AltbilgiChar"/>
    <w:uiPriority w:val="99"/>
    <w:unhideWhenUsed/>
    <w:rsid w:val="003E1EF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E1EFC"/>
  </w:style>
  <w:style w:type="paragraph" w:styleId="TBal">
    <w:name w:val="TOC Heading"/>
    <w:basedOn w:val="Balk1"/>
    <w:next w:val="Normal"/>
    <w:uiPriority w:val="39"/>
    <w:semiHidden/>
    <w:unhideWhenUsed/>
    <w:qFormat/>
    <w:rsid w:val="000D215D"/>
    <w:pPr>
      <w:numPr>
        <w:numId w:val="0"/>
      </w:numPr>
      <w:spacing w:line="276" w:lineRule="auto"/>
      <w:outlineLvl w:val="9"/>
    </w:pPr>
    <w:rPr>
      <w:rFonts w:asciiTheme="majorHAnsi" w:hAnsiTheme="majorHAnsi"/>
      <w:color w:val="2E74B5" w:themeColor="accent1" w:themeShade="BF"/>
      <w:lang w:eastAsia="tr-TR"/>
    </w:rPr>
  </w:style>
  <w:style w:type="paragraph" w:styleId="T2">
    <w:name w:val="toc 2"/>
    <w:basedOn w:val="Normal"/>
    <w:next w:val="Normal"/>
    <w:autoRedefine/>
    <w:uiPriority w:val="39"/>
    <w:unhideWhenUsed/>
    <w:qFormat/>
    <w:rsid w:val="000D215D"/>
    <w:pPr>
      <w:spacing w:after="100" w:line="276" w:lineRule="auto"/>
      <w:ind w:left="220"/>
    </w:pPr>
    <w:rPr>
      <w:rFonts w:eastAsiaTheme="minorEastAsia"/>
      <w:lang w:eastAsia="tr-TR"/>
    </w:rPr>
  </w:style>
  <w:style w:type="paragraph" w:styleId="T1">
    <w:name w:val="toc 1"/>
    <w:basedOn w:val="Normal"/>
    <w:next w:val="Normal"/>
    <w:autoRedefine/>
    <w:uiPriority w:val="39"/>
    <w:unhideWhenUsed/>
    <w:qFormat/>
    <w:rsid w:val="000D215D"/>
    <w:pPr>
      <w:spacing w:after="100" w:line="276" w:lineRule="auto"/>
    </w:pPr>
    <w:rPr>
      <w:rFonts w:eastAsiaTheme="minorEastAsia"/>
      <w:lang w:eastAsia="tr-TR"/>
    </w:rPr>
  </w:style>
  <w:style w:type="paragraph" w:styleId="T3">
    <w:name w:val="toc 3"/>
    <w:basedOn w:val="Normal"/>
    <w:next w:val="Normal"/>
    <w:autoRedefine/>
    <w:uiPriority w:val="39"/>
    <w:unhideWhenUsed/>
    <w:qFormat/>
    <w:rsid w:val="000D215D"/>
    <w:pPr>
      <w:spacing w:after="100" w:line="276" w:lineRule="auto"/>
      <w:ind w:left="440"/>
    </w:pPr>
    <w:rPr>
      <w:rFonts w:eastAsiaTheme="minorEastAsia"/>
      <w:lang w:eastAsia="tr-TR"/>
    </w:rPr>
  </w:style>
  <w:style w:type="paragraph" w:styleId="BalonMetni">
    <w:name w:val="Balloon Text"/>
    <w:basedOn w:val="Normal"/>
    <w:link w:val="BalonMetniChar"/>
    <w:uiPriority w:val="99"/>
    <w:semiHidden/>
    <w:unhideWhenUsed/>
    <w:rsid w:val="000D21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D215D"/>
    <w:rPr>
      <w:rFonts w:ascii="Tahoma" w:hAnsi="Tahoma" w:cs="Tahoma"/>
      <w:sz w:val="16"/>
      <w:szCs w:val="16"/>
    </w:rPr>
  </w:style>
  <w:style w:type="character" w:styleId="Kpr">
    <w:name w:val="Hyperlink"/>
    <w:basedOn w:val="VarsaylanParagrafYazTipi"/>
    <w:uiPriority w:val="99"/>
    <w:unhideWhenUsed/>
    <w:rsid w:val="000D215D"/>
    <w:rPr>
      <w:color w:val="0563C1" w:themeColor="hyperlink"/>
      <w:u w:val="single"/>
    </w:rPr>
  </w:style>
  <w:style w:type="paragraph" w:styleId="T4">
    <w:name w:val="toc 4"/>
    <w:basedOn w:val="Normal"/>
    <w:next w:val="Normal"/>
    <w:autoRedefine/>
    <w:uiPriority w:val="39"/>
    <w:unhideWhenUsed/>
    <w:rsid w:val="000D215D"/>
    <w:pPr>
      <w:spacing w:after="100"/>
      <w:ind w:left="660"/>
    </w:pPr>
  </w:style>
  <w:style w:type="paragraph" w:styleId="T5">
    <w:name w:val="toc 5"/>
    <w:basedOn w:val="Normal"/>
    <w:next w:val="Normal"/>
    <w:autoRedefine/>
    <w:uiPriority w:val="39"/>
    <w:unhideWhenUsed/>
    <w:rsid w:val="000D215D"/>
    <w:pPr>
      <w:spacing w:after="100"/>
      <w:ind w:left="880"/>
    </w:pPr>
  </w:style>
  <w:style w:type="paragraph" w:styleId="T6">
    <w:name w:val="toc 6"/>
    <w:basedOn w:val="Normal"/>
    <w:next w:val="Normal"/>
    <w:autoRedefine/>
    <w:uiPriority w:val="39"/>
    <w:unhideWhenUsed/>
    <w:rsid w:val="000D215D"/>
    <w:pPr>
      <w:spacing w:after="100"/>
      <w:ind w:left="1100"/>
    </w:pPr>
  </w:style>
  <w:style w:type="paragraph" w:styleId="T7">
    <w:name w:val="toc 7"/>
    <w:basedOn w:val="Normal"/>
    <w:next w:val="Normal"/>
    <w:autoRedefine/>
    <w:uiPriority w:val="39"/>
    <w:unhideWhenUsed/>
    <w:rsid w:val="000D215D"/>
    <w:pPr>
      <w:spacing w:after="100"/>
      <w:ind w:left="1320"/>
    </w:pPr>
  </w:style>
  <w:style w:type="paragraph" w:styleId="T8">
    <w:name w:val="toc 8"/>
    <w:basedOn w:val="Normal"/>
    <w:next w:val="Normal"/>
    <w:autoRedefine/>
    <w:uiPriority w:val="39"/>
    <w:unhideWhenUsed/>
    <w:rsid w:val="000D215D"/>
    <w:pPr>
      <w:spacing w:after="100"/>
      <w:ind w:left="1540"/>
    </w:pPr>
  </w:style>
  <w:style w:type="paragraph" w:styleId="T9">
    <w:name w:val="toc 9"/>
    <w:basedOn w:val="Normal"/>
    <w:next w:val="Normal"/>
    <w:autoRedefine/>
    <w:uiPriority w:val="39"/>
    <w:unhideWhenUsed/>
    <w:rsid w:val="008C2B07"/>
    <w:pPr>
      <w:spacing w:after="100" w:line="276" w:lineRule="auto"/>
      <w:ind w:left="1760"/>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51358">
      <w:bodyDiv w:val="1"/>
      <w:marLeft w:val="0"/>
      <w:marRight w:val="0"/>
      <w:marTop w:val="0"/>
      <w:marBottom w:val="0"/>
      <w:divBdr>
        <w:top w:val="none" w:sz="0" w:space="0" w:color="auto"/>
        <w:left w:val="none" w:sz="0" w:space="0" w:color="auto"/>
        <w:bottom w:val="none" w:sz="0" w:space="0" w:color="auto"/>
        <w:right w:val="none" w:sz="0" w:space="0" w:color="auto"/>
      </w:divBdr>
    </w:div>
    <w:div w:id="139894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e.org.tr/Turkish/Abone/StandardDetay.asp?STDNO=38690&amp;SiraNo=1" TargetMode="External"/><Relationship Id="rId18" Type="http://schemas.openxmlformats.org/officeDocument/2006/relationships/hyperlink" Target="http://www.tse.org.tr/Turkish/Abone/StandardDetay.asp?STDNO=33566&amp;SiraNo=1" TargetMode="External"/><Relationship Id="rId26" Type="http://schemas.openxmlformats.org/officeDocument/2006/relationships/hyperlink" Target="http://www.tse.org.tr/Turkish/Abone/StandardDetay.asp?STDNO=38690&amp;SiraNo=1" TargetMode="External"/><Relationship Id="rId3" Type="http://schemas.openxmlformats.org/officeDocument/2006/relationships/styles" Target="styles.xml"/><Relationship Id="rId21" Type="http://schemas.openxmlformats.org/officeDocument/2006/relationships/hyperlink" Target="http://www.tse.org.tr/Turkish/Abone/StandardDetay.asp?STDNO=33566&amp;SiraNo=1"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tse.org.tr/Turkish/Abone/StandardDetay.asp?STDNO=33566&amp;SiraNo=1" TargetMode="External"/><Relationship Id="rId17" Type="http://schemas.openxmlformats.org/officeDocument/2006/relationships/hyperlink" Target="http://www.tse.org.tr/Turkish/Abone/StandardDetay.asp?STDNO=48885&amp;SiraNo=1" TargetMode="External"/><Relationship Id="rId25" Type="http://schemas.openxmlformats.org/officeDocument/2006/relationships/hyperlink" Target="http://www.tse.org.tr/Turkish/Abone/StandardDetay.asp?STDNO=33566&amp;SiraNo=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se.org.tr/Turkish/Abone/StandardDetay.asp?STDNO=38690&amp;SiraNo=1" TargetMode="External"/><Relationship Id="rId20" Type="http://schemas.openxmlformats.org/officeDocument/2006/relationships/hyperlink" Target="http://www.tse.org.tr/Turkish/Abone/StandardDetay.asp?STDNO=48885&amp;SiraNo=1" TargetMode="External"/><Relationship Id="rId29" Type="http://schemas.openxmlformats.org/officeDocument/2006/relationships/hyperlink" Target="http://www.tse.org.tr/Turkish/Abone/StandardDetay.asp?STDNO=38690&amp;SiraNo=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se.org.tr/Turkish/Abone/StandardDetay.asp?STDNO=48885&amp;SiraNo=1" TargetMode="External"/><Relationship Id="rId24" Type="http://schemas.openxmlformats.org/officeDocument/2006/relationships/hyperlink" Target="http://www.tse.org.tr/Turkish/Abone/StandardDetay.asp?STDNO=48885&amp;SiraNo=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e.org.tr/Turkish/Abone/StandardDetay.asp?STDNO=33566&amp;SiraNo=1" TargetMode="External"/><Relationship Id="rId23" Type="http://schemas.openxmlformats.org/officeDocument/2006/relationships/hyperlink" Target="http://www.tse.org.tr/Turkish/Abone/StandardDetay.asp?STDNO=38690&amp;SiraNo=1" TargetMode="External"/><Relationship Id="rId28" Type="http://schemas.openxmlformats.org/officeDocument/2006/relationships/hyperlink" Target="http://www.tse.org.tr/Turkish/Abone/StandardDetay.asp?STDNO=33566&amp;SiraNo=1" TargetMode="External"/><Relationship Id="rId10" Type="http://schemas.openxmlformats.org/officeDocument/2006/relationships/hyperlink" Target="http://www.tse.org.tr/Turkish/Abone/StandardDetay.asp?STDNO=38690&amp;SiraNo=1" TargetMode="External"/><Relationship Id="rId19" Type="http://schemas.openxmlformats.org/officeDocument/2006/relationships/hyperlink" Target="http://www.tse.org.tr/Turkish/Abone/StandardDetay.asp?STDNO=38690&amp;SiraNo=1"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se.org.tr/Turkish/Abone/StandardDetay.asp?STDNO=33566&amp;SiraNo=1" TargetMode="External"/><Relationship Id="rId14" Type="http://schemas.openxmlformats.org/officeDocument/2006/relationships/hyperlink" Target="http://www.tse.org.tr/Turkish/Abone/StandardDetay.asp?STDNO=48885&amp;SiraNo=1" TargetMode="External"/><Relationship Id="rId22" Type="http://schemas.openxmlformats.org/officeDocument/2006/relationships/hyperlink" Target="http://www.tse.org.tr/Turkish/Abone/StandardDetay.asp?STDNO=33566&amp;SiraNo=1" TargetMode="External"/><Relationship Id="rId27" Type="http://schemas.openxmlformats.org/officeDocument/2006/relationships/hyperlink" Target="http://www.tse.org.tr/Turkish/Abone/StandardDetay.asp?STDNO=48885&amp;SiraNo=1" TargetMode="External"/><Relationship Id="rId30" Type="http://schemas.openxmlformats.org/officeDocument/2006/relationships/hyperlink" Target="http://www.tse.org.tr/Turkish/Abone/StandardDetay.asp?STDNO=48885&amp;SiraNo=1" TargetMode="External"/><Relationship Id="rId35" Type="http://schemas.openxmlformats.org/officeDocument/2006/relationships/theme" Target="theme/theme1.xml"/><Relationship Id="rId8" Type="http://schemas.openxmlformats.org/officeDocument/2006/relationships/hyperlink" Target="http://www.tse.org.tr/Turkish/Abone/StandardDetay.asp?STDNO=33566&amp;SiraNo=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C6CAC-A1D1-48BA-ABCE-EFE1A4D4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13003</Words>
  <Characters>74118</Characters>
  <Application>Microsoft Office Word</Application>
  <DocSecurity>0</DocSecurity>
  <Lines>617</Lines>
  <Paragraphs>173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Erdinç Demirel</dc:creator>
  <cp:lastModifiedBy>Nurseda ERDOĞAN</cp:lastModifiedBy>
  <cp:revision>11</cp:revision>
  <cp:lastPrinted>2018-02-08T11:04:00Z</cp:lastPrinted>
  <dcterms:created xsi:type="dcterms:W3CDTF">2018-02-05T11:51:00Z</dcterms:created>
  <dcterms:modified xsi:type="dcterms:W3CDTF">2019-01-31T08:05:00Z</dcterms:modified>
</cp:coreProperties>
</file>